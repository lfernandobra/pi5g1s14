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E38" w:rsidRDefault="00102415">
      <w:pPr>
        <w:pStyle w:val="Corpodetexto2"/>
      </w:pPr>
      <w:r>
        <w:rPr>
          <w:noProof/>
        </w:rPr>
        <w:pict>
          <v:line id="Line 2" o:spid="_x0000_s1026" style="position:absolute;left:0;text-align:left;z-index:251656704;visibility:visible" from="234pt,-36pt" to="23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" o:allowincell="f" strokecolor="white">
            <v:stroke startarrow="block" endarrow="block"/>
          </v:line>
        </w:pict>
      </w:r>
      <w:r w:rsidR="00301E38">
        <w:t xml:space="preserve"> FACULDADE</w:t>
      </w:r>
      <w:r w:rsidR="00FF07BC">
        <w:t xml:space="preserve"> METROCAMP</w:t>
      </w:r>
      <w:r w:rsidR="00301E38">
        <w:br/>
      </w:r>
    </w:p>
    <w:p w:rsidR="00301E38" w:rsidRDefault="006B6AB0">
      <w:pPr>
        <w:widowControl w:val="0"/>
        <w:jc w:val="right"/>
        <w:rPr>
          <w:color w:val="000000"/>
        </w:rPr>
      </w:pPr>
      <w:r>
        <w:rPr>
          <w:color w:val="000000"/>
        </w:rPr>
        <w:t>Ana Paula</w:t>
      </w:r>
      <w:r>
        <w:rPr>
          <w:b/>
          <w:bCs/>
          <w:color w:val="000000"/>
        </w:rPr>
        <w:t>SIQUEIRA</w:t>
      </w:r>
      <w:r w:rsidR="00301E38">
        <w:rPr>
          <w:b/>
          <w:bCs/>
          <w:color w:val="000000"/>
        </w:rPr>
        <w:br/>
      </w:r>
      <w:r>
        <w:rPr>
          <w:color w:val="000000"/>
        </w:rPr>
        <w:t>Luis Fernando</w:t>
      </w:r>
      <w:r>
        <w:rPr>
          <w:b/>
          <w:bCs/>
          <w:color w:val="000000"/>
        </w:rPr>
        <w:t>BRANDÃO</w:t>
      </w:r>
      <w:r w:rsidR="00301E38">
        <w:rPr>
          <w:b/>
          <w:bCs/>
          <w:color w:val="000000"/>
        </w:rPr>
        <w:br/>
      </w:r>
      <w:r>
        <w:rPr>
          <w:color w:val="000000"/>
        </w:rPr>
        <w:t>Luiza Helena</w:t>
      </w:r>
      <w:r>
        <w:rPr>
          <w:b/>
          <w:bCs/>
          <w:color w:val="000000"/>
        </w:rPr>
        <w:t>FAVARETTO</w:t>
      </w:r>
      <w:r w:rsidR="00092B4A">
        <w:rPr>
          <w:b/>
          <w:bCs/>
          <w:color w:val="000000"/>
        </w:rPr>
        <w:br/>
      </w:r>
      <w:r>
        <w:rPr>
          <w:color w:val="000000"/>
        </w:rPr>
        <w:t>Waldinei</w:t>
      </w:r>
      <w:r>
        <w:rPr>
          <w:b/>
          <w:bCs/>
          <w:color w:val="000000"/>
        </w:rPr>
        <w:t>PEREIRA DA SILVA</w:t>
      </w:r>
      <w:r w:rsidR="00301E38">
        <w:rPr>
          <w:b/>
          <w:bCs/>
          <w:color w:val="000000"/>
        </w:rPr>
        <w:br/>
      </w:r>
    </w:p>
    <w:p w:rsidR="00301E38" w:rsidRDefault="006B6AB0">
      <w:pPr>
        <w:widowControl w:val="0"/>
        <w:jc w:val="center"/>
        <w:rPr>
          <w:sz w:val="28"/>
          <w:szCs w:val="28"/>
        </w:rPr>
      </w:pPr>
      <w:r>
        <w:rPr>
          <w:sz w:val="28"/>
          <w:szCs w:val="28"/>
        </w:rPr>
        <w:t>GERENCIADOR DE ATIVIDADES ESCOLAR: Gerenciamento de tarefas, ocorrências e boletins dos alunos</w:t>
      </w:r>
      <w:r w:rsidR="00301E38">
        <w:rPr>
          <w:sz w:val="28"/>
          <w:szCs w:val="28"/>
        </w:rPr>
        <w:br/>
      </w:r>
      <w:r w:rsidR="00301E38">
        <w:rPr>
          <w:sz w:val="28"/>
          <w:szCs w:val="28"/>
        </w:rPr>
        <w:br/>
      </w:r>
      <w:r w:rsidR="00301E38">
        <w:rPr>
          <w:sz w:val="28"/>
          <w:szCs w:val="28"/>
        </w:rPr>
        <w:br/>
      </w:r>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 xml:space="preserve">Exemplo: “Processador de texto para uso genérico em plataforma Windows” ao invés de usar “Word” </w:t>
      </w:r>
      <w:r w:rsidR="00FF07BC">
        <w:rPr>
          <w:color w:val="548DD4" w:themeColor="text2" w:themeTint="99"/>
          <w:sz w:val="20"/>
          <w:szCs w:val="20"/>
        </w:rPr>
        <w:t>]</w:t>
      </w:r>
    </w:p>
    <w:p w:rsidR="00301E38" w:rsidRDefault="004A456F">
      <w:pPr>
        <w:pStyle w:val="Ttulo"/>
        <w:widowControl w:val="0"/>
        <w:tabs>
          <w:tab w:val="clear" w:pos="2340"/>
        </w:tabs>
        <w:spacing w:line="240" w:lineRule="auto"/>
        <w:ind w:firstLine="0"/>
        <w:sectPr w:rsidR="00301E38">
          <w:headerReference w:type="default" r:id="rId8"/>
          <w:headerReference w:type="first" r:id="rId9"/>
          <w:pgSz w:w="11907" w:h="16840" w:code="9"/>
          <w:pgMar w:top="1701" w:right="1134" w:bottom="1134" w:left="1701" w:header="1134" w:footer="0" w:gutter="0"/>
          <w:pgNumType w:start="1"/>
          <w:cols w:space="720"/>
          <w:vAlign w:val="both"/>
          <w:titlePg/>
        </w:sectPr>
      </w:pPr>
      <w:r>
        <w:t>CAMPINAS</w:t>
      </w:r>
      <w:r>
        <w:br/>
      </w:r>
      <w:r w:rsidR="003C1447">
        <w:t>201</w:t>
      </w:r>
      <w:r w:rsidR="004D25F9">
        <w:t>4</w:t>
      </w:r>
    </w:p>
    <w:p w:rsidR="00301E38" w:rsidRDefault="006B6AB0">
      <w:pPr>
        <w:widowControl w:val="0"/>
        <w:spacing w:before="100" w:beforeAutospacing="1" w:after="100" w:afterAutospacing="1"/>
        <w:jc w:val="center"/>
        <w:rPr>
          <w:b/>
          <w:bCs/>
          <w:color w:val="FF0000"/>
        </w:rPr>
      </w:pPr>
      <w:r>
        <w:rPr>
          <w:color w:val="000000"/>
        </w:rPr>
        <w:lastRenderedPageBreak/>
        <w:t xml:space="preserve">Ana Paula </w:t>
      </w:r>
      <w:r w:rsidRPr="009378AD">
        <w:rPr>
          <w:bCs/>
          <w:color w:val="000000"/>
        </w:rPr>
        <w:t>SIQUEIRA</w:t>
      </w:r>
      <w:r w:rsidRPr="009378AD">
        <w:rPr>
          <w:bCs/>
          <w:color w:val="000000"/>
        </w:rPr>
        <w:br/>
      </w:r>
      <w:r>
        <w:rPr>
          <w:color w:val="000000"/>
        </w:rPr>
        <w:t xml:space="preserve">Luis Fernando </w:t>
      </w:r>
      <w:r w:rsidRPr="009378AD">
        <w:rPr>
          <w:bCs/>
          <w:color w:val="000000"/>
        </w:rPr>
        <w:t>BRANDÃO</w:t>
      </w:r>
      <w:r>
        <w:rPr>
          <w:b/>
          <w:bCs/>
          <w:color w:val="000000"/>
        </w:rPr>
        <w:br/>
      </w:r>
      <w:r>
        <w:rPr>
          <w:color w:val="000000"/>
        </w:rPr>
        <w:t xml:space="preserve">Luiza Helena </w:t>
      </w:r>
      <w:r w:rsidRPr="009378AD">
        <w:rPr>
          <w:bCs/>
          <w:color w:val="000000"/>
        </w:rPr>
        <w:t>FAVARETTO</w:t>
      </w:r>
      <w:r>
        <w:rPr>
          <w:b/>
          <w:bCs/>
          <w:color w:val="000000"/>
        </w:rPr>
        <w:br/>
      </w:r>
      <w:r>
        <w:rPr>
          <w:color w:val="000000"/>
        </w:rPr>
        <w:t xml:space="preserve">Waldinei </w:t>
      </w:r>
      <w:r w:rsidRPr="009378AD">
        <w:rPr>
          <w:bCs/>
          <w:color w:val="000000"/>
        </w:rPr>
        <w:t>PEREIRA DA SILVA</w:t>
      </w:r>
      <w:r w:rsidR="00301E38" w:rsidRPr="009378AD">
        <w:rPr>
          <w:color w:val="000000"/>
        </w:rPr>
        <w:br/>
      </w:r>
    </w:p>
    <w:p w:rsidR="00301E38" w:rsidRDefault="009378AD">
      <w:pPr>
        <w:pStyle w:val="Ttulo"/>
        <w:widowControl w:val="0"/>
        <w:tabs>
          <w:tab w:val="clear" w:pos="2340"/>
        </w:tabs>
        <w:ind w:firstLine="0"/>
        <w:rPr>
          <w:color w:val="000000"/>
          <w:sz w:val="28"/>
          <w:szCs w:val="28"/>
        </w:rPr>
      </w:pPr>
      <w:r>
        <w:rPr>
          <w:sz w:val="28"/>
          <w:szCs w:val="28"/>
        </w:rPr>
        <w:t>GERENCIADOR DE ATIVIDADES ESCOLAR</w:t>
      </w:r>
      <w:r w:rsidR="00301E38">
        <w:rPr>
          <w:sz w:val="28"/>
          <w:szCs w:val="28"/>
        </w:rPr>
        <w:br/>
      </w:r>
    </w:p>
    <w:p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rsidR="00301E38" w:rsidRDefault="00301E38">
      <w:pPr>
        <w:widowControl w:val="0"/>
        <w:ind w:left="3960"/>
        <w:jc w:val="right"/>
      </w:pPr>
      <w:r>
        <w:t xml:space="preserve">Orientador: Prof.MSc </w:t>
      </w:r>
      <w:r w:rsidR="004D25F9">
        <w:t>João Ronaldo Del Ducca Cunha</w:t>
      </w:r>
    </w:p>
    <w:p w:rsidR="00301E38" w:rsidRDefault="00301E38">
      <w:pPr>
        <w:pStyle w:val="Ttulo"/>
        <w:widowControl w:val="0"/>
        <w:tabs>
          <w:tab w:val="clear" w:pos="2340"/>
        </w:tabs>
        <w:spacing w:before="240" w:line="240" w:lineRule="auto"/>
        <w:ind w:firstLine="0"/>
      </w:pPr>
      <w:r>
        <w:t>CAMPINAS</w:t>
      </w:r>
      <w:r>
        <w:rPr>
          <w:b w:val="0"/>
          <w:bCs w:val="0"/>
        </w:rPr>
        <w:br/>
      </w:r>
      <w:r w:rsidR="003C1447">
        <w:t>201</w:t>
      </w:r>
      <w:r w:rsidR="004D25F9">
        <w:t>4</w:t>
      </w:r>
    </w:p>
    <w:p w:rsidR="00301E38" w:rsidRDefault="00301E38">
      <w:pPr>
        <w:widowControl w:val="0"/>
        <w:spacing w:line="480" w:lineRule="auto"/>
        <w:rPr>
          <w:b/>
          <w:bCs/>
        </w:rPr>
        <w:sectPr w:rsidR="00301E38">
          <w:headerReference w:type="default" r:id="rId10"/>
          <w:pgSz w:w="11907" w:h="16840" w:code="9"/>
          <w:pgMar w:top="1701" w:right="1134" w:bottom="1134" w:left="1701" w:header="1134" w:footer="0" w:gutter="0"/>
          <w:pgNumType w:start="1"/>
          <w:cols w:space="720"/>
          <w:vAlign w:val="both"/>
          <w:titlePg/>
        </w:sectPr>
      </w:pPr>
    </w:p>
    <w:p w:rsidR="00301E38" w:rsidRDefault="009378AD">
      <w:pPr>
        <w:jc w:val="center"/>
      </w:pPr>
      <w:r>
        <w:rPr>
          <w:color w:val="000000"/>
        </w:rPr>
        <w:lastRenderedPageBreak/>
        <w:t xml:space="preserve">Ana Paula </w:t>
      </w:r>
      <w:r w:rsidRPr="009378AD">
        <w:rPr>
          <w:bCs/>
          <w:color w:val="000000"/>
        </w:rPr>
        <w:t>SIQUEIRA</w:t>
      </w:r>
      <w:r w:rsidRPr="009378AD">
        <w:rPr>
          <w:bCs/>
          <w:color w:val="000000"/>
        </w:rPr>
        <w:br/>
      </w:r>
      <w:r>
        <w:rPr>
          <w:color w:val="000000"/>
        </w:rPr>
        <w:t xml:space="preserve">Luis Fernando </w:t>
      </w:r>
      <w:r w:rsidRPr="009378AD">
        <w:rPr>
          <w:bCs/>
          <w:color w:val="000000"/>
        </w:rPr>
        <w:t>BRANDÃO</w:t>
      </w:r>
      <w:r>
        <w:rPr>
          <w:b/>
          <w:bCs/>
          <w:color w:val="000000"/>
        </w:rPr>
        <w:br/>
      </w:r>
      <w:r>
        <w:rPr>
          <w:color w:val="000000"/>
        </w:rPr>
        <w:t xml:space="preserve">Luiza Helena </w:t>
      </w:r>
      <w:r w:rsidRPr="009378AD">
        <w:rPr>
          <w:bCs/>
          <w:color w:val="000000"/>
        </w:rPr>
        <w:t>FAVARETTO</w:t>
      </w:r>
      <w:r>
        <w:rPr>
          <w:b/>
          <w:bCs/>
          <w:color w:val="000000"/>
        </w:rPr>
        <w:br/>
      </w:r>
      <w:r>
        <w:rPr>
          <w:color w:val="000000"/>
        </w:rPr>
        <w:t xml:space="preserve">Waldinei </w:t>
      </w:r>
      <w:r w:rsidRPr="009378AD">
        <w:rPr>
          <w:bCs/>
          <w:color w:val="000000"/>
        </w:rPr>
        <w:t>PEREIRA DA SILVA</w:t>
      </w:r>
    </w:p>
    <w:p w:rsidR="00301E38" w:rsidRDefault="00301E38">
      <w:pPr>
        <w:jc w:val="center"/>
      </w:pPr>
    </w:p>
    <w:p w:rsidR="00301E38" w:rsidRDefault="00301E38">
      <w:pPr>
        <w:jc w:val="center"/>
        <w:rPr>
          <w:b/>
          <w:bCs/>
          <w:sz w:val="28"/>
          <w:szCs w:val="28"/>
        </w:rPr>
      </w:pPr>
      <w:r>
        <w:rPr>
          <w:b/>
          <w:bCs/>
          <w:sz w:val="28"/>
          <w:szCs w:val="28"/>
        </w:rPr>
        <w:t>TÍTULO</w:t>
      </w:r>
    </w:p>
    <w:p w:rsidR="00301E38" w:rsidRDefault="00301E38">
      <w:pPr>
        <w:jc w:val="center"/>
        <w:rPr>
          <w:b/>
          <w:bCs/>
          <w:sz w:val="28"/>
          <w:szCs w:val="28"/>
        </w:rPr>
      </w:pPr>
    </w:p>
    <w:p w:rsidR="00301E38" w:rsidRDefault="009378AD">
      <w:pPr>
        <w:pStyle w:val="Ttulo"/>
        <w:widowControl w:val="0"/>
        <w:tabs>
          <w:tab w:val="clear" w:pos="2340"/>
        </w:tabs>
        <w:ind w:firstLine="0"/>
        <w:rPr>
          <w:sz w:val="28"/>
          <w:szCs w:val="28"/>
        </w:rPr>
      </w:pPr>
      <w:r>
        <w:rPr>
          <w:sz w:val="28"/>
          <w:szCs w:val="28"/>
        </w:rPr>
        <w:t>GERENCIADOR DE ATIVIDADES ESCOLAR</w:t>
      </w:r>
    </w:p>
    <w:p w:rsidR="00301E38" w:rsidRDefault="00301E38">
      <w:pPr>
        <w:jc w:val="center"/>
        <w:rPr>
          <w:b/>
          <w:bCs/>
          <w:color w:val="000000"/>
        </w:rPr>
      </w:pPr>
    </w:p>
    <w:p w:rsidR="00301E38" w:rsidRDefault="00301E38"/>
    <w:p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rsidR="00301E38" w:rsidRDefault="00301E38">
      <w:pPr>
        <w:pStyle w:val="Recuodecorpodetexto2"/>
        <w:spacing w:line="240" w:lineRule="auto"/>
        <w:ind w:left="3969" w:firstLine="0"/>
      </w:pPr>
      <w:r>
        <w:br/>
      </w:r>
    </w:p>
    <w:p w:rsidR="00301E38" w:rsidRDefault="00301E38">
      <w:pPr>
        <w:pStyle w:val="Recuodecorpodetexto2"/>
        <w:spacing w:line="240" w:lineRule="auto"/>
        <w:ind w:left="3969" w:firstLine="0"/>
      </w:pPr>
    </w:p>
    <w:p w:rsidR="00301E38" w:rsidRDefault="00301E38">
      <w:r>
        <w:t>Aprovado em __/__/____</w:t>
      </w:r>
    </w:p>
    <w:p w:rsidR="00301E38" w:rsidRDefault="00301E38"/>
    <w:p w:rsidR="00301E38" w:rsidRDefault="00301E38">
      <w:pPr>
        <w:jc w:val="center"/>
      </w:pPr>
      <w:r>
        <w:t>BANCA EXAMINADORA</w:t>
      </w:r>
    </w:p>
    <w:p w:rsidR="00301E38" w:rsidRDefault="00301E38">
      <w:pPr>
        <w:jc w:val="center"/>
      </w:pPr>
    </w:p>
    <w:p w:rsidR="00301E38" w:rsidRDefault="00301E38">
      <w:pPr>
        <w:spacing w:line="240" w:lineRule="auto"/>
        <w:jc w:val="center"/>
      </w:pPr>
      <w:r>
        <w:t>________________________________________________________</w:t>
      </w:r>
      <w:r>
        <w:br/>
        <w:t>Prof. XXXXXXXXXX</w:t>
      </w:r>
      <w:r>
        <w:br/>
      </w:r>
      <w:r w:rsidR="00A33A86">
        <w:t xml:space="preserve">Faculdade </w:t>
      </w:r>
      <w:r w:rsidR="00FF07BC">
        <w:t>Metrocamp</w:t>
      </w:r>
    </w:p>
    <w:p w:rsidR="00301E38" w:rsidRDefault="00301E38">
      <w:pPr>
        <w:jc w:val="center"/>
      </w:pPr>
    </w:p>
    <w:p w:rsidR="00301E38" w:rsidRDefault="00301E38">
      <w:pPr>
        <w:jc w:val="center"/>
      </w:pPr>
      <w:r>
        <w:t>_________________________________________________________</w:t>
      </w:r>
      <w:r>
        <w:br/>
        <w:t>Prof.XXXXXX</w:t>
      </w:r>
      <w:r>
        <w:br/>
      </w:r>
      <w:r w:rsidR="00A33A86">
        <w:t xml:space="preserve">Faculdade </w:t>
      </w:r>
      <w:r w:rsidR="00FF07BC">
        <w:t>Metrocamp</w:t>
      </w:r>
    </w:p>
    <w:p w:rsidR="00301E38" w:rsidRDefault="00301E38">
      <w:pPr>
        <w:jc w:val="center"/>
      </w:pPr>
    </w:p>
    <w:p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t>__________________________________________________________</w:t>
      </w:r>
      <w:r>
        <w:br/>
        <w:t>Prof. XXXXXXXXXX</w:t>
      </w:r>
      <w:r>
        <w:br/>
      </w:r>
      <w:r w:rsidR="00A33A86">
        <w:t xml:space="preserve">Faculdade </w:t>
      </w:r>
      <w:r w:rsidR="00FF07BC">
        <w:t>Metrocamp</w:t>
      </w:r>
    </w:p>
    <w:p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
    <w:p w:rsidR="00301E38" w:rsidRDefault="00301E38">
      <w:pPr>
        <w:widowControl w:val="0"/>
        <w:ind w:left="3960"/>
        <w:rPr>
          <w:b/>
          <w:bCs/>
        </w:rPr>
      </w:pPr>
    </w:p>
    <w:p w:rsidR="00301E38" w:rsidRDefault="00301E38">
      <w:pPr>
        <w:widowControl w:val="0"/>
        <w:tabs>
          <w:tab w:val="left" w:pos="0"/>
          <w:tab w:val="left" w:pos="720"/>
        </w:tabs>
        <w:jc w:val="center"/>
        <w:rPr>
          <w:b/>
          <w:bCs/>
        </w:rPr>
      </w:pPr>
      <w:r>
        <w:rPr>
          <w:b/>
          <w:bCs/>
        </w:rPr>
        <w:t>AGRADECIMENTOS</w:t>
      </w:r>
    </w:p>
    <w:p w:rsidR="00301E38" w:rsidRDefault="00301E38">
      <w:pPr>
        <w:widowControl w:val="0"/>
        <w:tabs>
          <w:tab w:val="left" w:pos="720"/>
          <w:tab w:val="left" w:pos="1080"/>
          <w:tab w:val="left" w:pos="3402"/>
        </w:tabs>
        <w:spacing w:line="480" w:lineRule="auto"/>
        <w:ind w:left="3402"/>
      </w:pPr>
    </w:p>
    <w:p w:rsidR="00301E38" w:rsidRDefault="00301E38">
      <w:pPr>
        <w:pStyle w:val="Fontedotexto"/>
        <w:widowControl w:val="0"/>
        <w:tabs>
          <w:tab w:val="left" w:pos="0"/>
          <w:tab w:val="left" w:pos="720"/>
          <w:tab w:val="left" w:pos="1080"/>
        </w:tabs>
        <w:spacing w:before="0" w:after="0" w:line="360" w:lineRule="auto"/>
        <w:ind w:firstLine="0"/>
        <w:jc w:val="left"/>
      </w:pPr>
      <w:r>
        <w:t xml:space="preserve">Nesta página deve constar o agradecimento àquelas pessoas ou instituições que marcaram de forma significativa a realização do seu trabalho. </w:t>
      </w:r>
    </w:p>
    <w:p w:rsidR="00301E38" w:rsidRDefault="00301E38">
      <w:pPr>
        <w:widowControl w:val="0"/>
        <w:tabs>
          <w:tab w:val="left" w:pos="0"/>
          <w:tab w:val="left" w:pos="720"/>
          <w:tab w:val="left" w:pos="1080"/>
        </w:tabs>
      </w:pPr>
    </w:p>
    <w:p w:rsidR="00301E38" w:rsidRDefault="00301E38"/>
    <w:p w:rsidR="00301E38" w:rsidRDefault="00301E38">
      <w:pPr>
        <w:pStyle w:val="Ttulo2"/>
        <w:sectPr w:rsidR="00301E38">
          <w:pgSz w:w="11907" w:h="16840" w:code="9"/>
          <w:pgMar w:top="1701" w:right="1134" w:bottom="1134" w:left="1701" w:header="1134" w:footer="0" w:gutter="0"/>
          <w:pgNumType w:start="1"/>
          <w:cols w:space="720"/>
          <w:titlePg/>
        </w:sectPr>
      </w:pPr>
    </w:p>
    <w:p w:rsidR="00301E38" w:rsidRPr="00E94141" w:rsidRDefault="00301E38">
      <w:pPr>
        <w:pStyle w:val="Corpodetexto"/>
        <w:spacing w:line="480" w:lineRule="auto"/>
        <w:ind w:left="3960"/>
        <w:rPr>
          <w:bCs/>
        </w:rPr>
      </w:pPr>
      <w:bookmarkStart w:id="0" w:name="_Toc6507422"/>
      <w:r w:rsidRPr="00E94141">
        <w:rPr>
          <w:bCs/>
        </w:rPr>
        <w:lastRenderedPageBreak/>
        <w:t>“Este espaço serve para você citar um pensamento de algum autor</w:t>
      </w:r>
      <w:bookmarkEnd w:id="0"/>
      <w:r w:rsidRPr="00E94141">
        <w:rPr>
          <w:bCs/>
        </w:rPr>
        <w:t xml:space="preserve"> que tenha relação com a temática da Monografia.”</w:t>
      </w:r>
    </w:p>
    <w:p w:rsidR="00301E38" w:rsidRPr="00E94141" w:rsidRDefault="00301E38">
      <w:pPr>
        <w:pStyle w:val="Corpodetexto"/>
        <w:widowControl w:val="0"/>
        <w:ind w:left="3402"/>
        <w:jc w:val="right"/>
        <w:rPr>
          <w:bCs/>
        </w:rPr>
      </w:pPr>
      <w:bookmarkStart w:id="1" w:name="_Toc6507423"/>
      <w:r w:rsidRPr="00E94141">
        <w:rPr>
          <w:bCs/>
        </w:rPr>
        <w:t>Autor</w:t>
      </w:r>
      <w:bookmarkEnd w:id="1"/>
    </w:p>
    <w:p w:rsidR="00301E38" w:rsidRPr="00784EC4" w:rsidRDefault="00301E38">
      <w:pPr>
        <w:pStyle w:val="Ttulo"/>
        <w:widowControl w:val="0"/>
        <w:spacing w:line="480" w:lineRule="auto"/>
        <w:ind w:firstLine="0"/>
      </w:pPr>
    </w:p>
    <w:p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rsidR="00301E38" w:rsidRDefault="00301E38">
      <w:pPr>
        <w:pStyle w:val="Ttulo"/>
        <w:widowControl w:val="0"/>
        <w:spacing w:line="480" w:lineRule="auto"/>
        <w:ind w:firstLine="0"/>
      </w:pPr>
      <w:r>
        <w:lastRenderedPageBreak/>
        <w:t>RESUMO</w:t>
      </w:r>
    </w:p>
    <w:p w:rsidR="00301E38" w:rsidRDefault="00301E38">
      <w:pPr>
        <w:pStyle w:val="Corpodetexto"/>
        <w:widowControl w:val="0"/>
        <w:spacing w:line="480" w:lineRule="auto"/>
      </w:pPr>
    </w:p>
    <w:p w:rsidR="00301E38" w:rsidRDefault="00301E38">
      <w:pPr>
        <w:pStyle w:val="Corpodetexto"/>
        <w:widowControl w:val="0"/>
        <w:spacing w:line="480" w:lineRule="auto"/>
      </w:pPr>
    </w:p>
    <w:p w:rsidR="00301E38" w:rsidRDefault="00301E38">
      <w:pPr>
        <w:pStyle w:val="Corpodetexto"/>
      </w:pPr>
      <w:r>
        <w:t>Consiste na apresentação dos pontos relevantes de um texto. O resumo deve dar uma visão rápida e clara do trabalho; constitui-se em uma seqüência de frases concisas e objetivas e não de uma simples enumeração de tópicos. Apresenta os objetivos do estudo, o problema, a metodologia, resultados alcançados e conclusão. Deve ser digitado em espaço simples e sem parágrafos, não ultrapassando a 500 palavras.</w:t>
      </w:r>
    </w:p>
    <w:p w:rsidR="00301E38" w:rsidRDefault="00301E38">
      <w:pPr>
        <w:pStyle w:val="Corpodetexto"/>
      </w:pPr>
    </w:p>
    <w:p w:rsidR="00301E38" w:rsidRDefault="00301E38">
      <w:pPr>
        <w:pStyle w:val="Corpodetexto"/>
      </w:pPr>
    </w:p>
    <w:p w:rsidR="00301E38" w:rsidRDefault="00301E38">
      <w:r>
        <w:rPr>
          <w:b/>
          <w:bCs/>
        </w:rPr>
        <w:t xml:space="preserve">Palavras-chave: </w:t>
      </w:r>
      <w:r>
        <w:t>São palavras representativas do conteúdo do trabalho, separadas entre si por ponto e vírgula.</w:t>
      </w:r>
      <w:r w:rsidR="00A21756">
        <w:t>Minimo de 3, máximo de 5</w:t>
      </w:r>
      <w:r w:rsidR="008D5521">
        <w:t>. As p</w:t>
      </w:r>
      <w:r w:rsidR="00511EEA">
        <w:t>alavras chaves deve refletir a área de seu projeto (gestão, vendas, relacionamentos, etc) e sub área (finanças, almoxarifado, vendas de livros, etc).</w:t>
      </w:r>
    </w:p>
    <w:p w:rsidR="00301E38" w:rsidRDefault="00301E38">
      <w:pPr>
        <w:widowControl w:val="0"/>
        <w:tabs>
          <w:tab w:val="left" w:pos="4860"/>
        </w:tabs>
      </w:pPr>
    </w:p>
    <w:p w:rsidR="00301E38" w:rsidRDefault="00301E38" w:rsidP="00B37F95"/>
    <w:p w:rsidR="00301E38" w:rsidRDefault="00301E38" w:rsidP="00B37F95">
      <w:r>
        <w:br w:type="page"/>
      </w:r>
    </w:p>
    <w:p w:rsidR="00301E38" w:rsidRDefault="00301E38">
      <w:pPr>
        <w:tabs>
          <w:tab w:val="left" w:pos="4860"/>
        </w:tabs>
        <w:spacing w:line="480" w:lineRule="auto"/>
        <w:jc w:val="center"/>
        <w:rPr>
          <w:b/>
          <w:bCs/>
          <w:lang w:val="en-US"/>
        </w:rPr>
      </w:pPr>
      <w:r>
        <w:rPr>
          <w:b/>
          <w:bCs/>
          <w:lang w:val="en-US"/>
        </w:rPr>
        <w:lastRenderedPageBreak/>
        <w:t>ABSTRACT</w:t>
      </w:r>
    </w:p>
    <w:p w:rsidR="00301E38" w:rsidRDefault="00301E38" w:rsidP="00B37F95">
      <w:pPr>
        <w:rPr>
          <w:lang w:val="en-US"/>
        </w:rPr>
      </w:pPr>
    </w:p>
    <w:p w:rsidR="00301E38" w:rsidRDefault="00301E38" w:rsidP="00B37F95">
      <w:pPr>
        <w:rPr>
          <w:lang w:val="en-US"/>
        </w:rPr>
      </w:pPr>
    </w:p>
    <w:p w:rsidR="00301E38" w:rsidRDefault="00301E38">
      <w:pPr>
        <w:pStyle w:val="Corpodetexto"/>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rsidR="00301E38" w:rsidRDefault="00301E38">
      <w:pPr>
        <w:spacing w:line="480" w:lineRule="auto"/>
        <w:jc w:val="center"/>
        <w:rPr>
          <w:lang w:val="en-US"/>
        </w:rPr>
      </w:pPr>
    </w:p>
    <w:p w:rsidR="00301E38" w:rsidRDefault="00301E38">
      <w:pPr>
        <w:rPr>
          <w:lang w:val="en-US"/>
        </w:rPr>
      </w:pPr>
    </w:p>
    <w:p w:rsidR="00301E38" w:rsidRDefault="00301E38">
      <w:pPr>
        <w:rPr>
          <w:lang w:val="en-US"/>
        </w:rPr>
      </w:pPr>
    </w:p>
    <w:p w:rsidR="00301E38" w:rsidRDefault="00301E38">
      <w:pPr>
        <w:rPr>
          <w:lang w:val="en-US"/>
        </w:rPr>
      </w:pPr>
    </w:p>
    <w:p w:rsidR="00301E38" w:rsidRDefault="00301E38">
      <w:pPr>
        <w:shd w:val="clear" w:color="auto" w:fill="FFFFFF"/>
        <w:jc w:val="left"/>
        <w:rPr>
          <w:color w:val="000000"/>
          <w:lang w:val="en-US"/>
        </w:rPr>
        <w:sectPr w:rsidR="00301E38">
          <w:headerReference w:type="default" r:id="rId11"/>
          <w:pgSz w:w="11907" w:h="16840" w:code="9"/>
          <w:pgMar w:top="1701" w:right="927" w:bottom="1134" w:left="1701" w:header="1134" w:footer="0" w:gutter="0"/>
          <w:pgNumType w:start="12"/>
          <w:cols w:space="720"/>
          <w:titlePg/>
        </w:sectPr>
      </w:pPr>
      <w:r>
        <w:rPr>
          <w:b/>
          <w:bCs/>
          <w:lang w:val="en-US"/>
        </w:rPr>
        <w:t>Key words:</w:t>
      </w:r>
      <w:r>
        <w:rPr>
          <w:color w:val="000000"/>
          <w:lang w:val="en-US"/>
        </w:rPr>
        <w:t>They are representative words of the content of the work, separate between itself for point and comma.</w:t>
      </w:r>
    </w:p>
    <w:p w:rsidR="00301E38" w:rsidRPr="000247B7" w:rsidRDefault="00301E38">
      <w:pPr>
        <w:jc w:val="center"/>
        <w:rPr>
          <w:b/>
          <w:bCs/>
          <w:lang w:val="en-US"/>
        </w:rPr>
      </w:pPr>
      <w:r w:rsidRPr="000247B7">
        <w:rPr>
          <w:b/>
          <w:bCs/>
          <w:lang w:val="en-US"/>
        </w:rPr>
        <w:lastRenderedPageBreak/>
        <w:t>LISTA DE ILUSTRAÇÕES</w:t>
      </w:r>
    </w:p>
    <w:p w:rsidR="00301E38" w:rsidRPr="00B37F95" w:rsidRDefault="00301E38">
      <w:pPr>
        <w:spacing w:line="480" w:lineRule="auto"/>
        <w:jc w:val="center"/>
        <w:rPr>
          <w:b/>
          <w:bCs/>
          <w:lang w:val="en-US"/>
        </w:rPr>
      </w:pPr>
    </w:p>
    <w:p w:rsidR="00301E38" w:rsidRPr="000247B7" w:rsidRDefault="00301E38">
      <w:pPr>
        <w:pStyle w:val="Corpodetexto"/>
        <w:spacing w:line="480" w:lineRule="auto"/>
        <w:jc w:val="center"/>
        <w:rPr>
          <w:b/>
          <w:bCs/>
          <w:color w:val="000000"/>
          <w:lang w:val="en-US"/>
        </w:rPr>
      </w:pPr>
    </w:p>
    <w:p w:rsidR="00AD1364" w:rsidRDefault="00102415">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48899591" w:history="1">
        <w:r w:rsidR="00AD1364" w:rsidRPr="00317536">
          <w:rPr>
            <w:rStyle w:val="Hyperlink"/>
            <w:noProof/>
          </w:rPr>
          <w:t>Figura 1 – Primeira figura</w:t>
        </w:r>
        <w:r w:rsidR="00AD1364">
          <w:rPr>
            <w:noProof/>
            <w:webHidden/>
          </w:rPr>
          <w:tab/>
        </w:r>
        <w:r>
          <w:rPr>
            <w:noProof/>
            <w:webHidden/>
          </w:rPr>
          <w:fldChar w:fldCharType="begin"/>
        </w:r>
        <w:r w:rsidR="00AD1364">
          <w:rPr>
            <w:noProof/>
            <w:webHidden/>
          </w:rPr>
          <w:instrText xml:space="preserve"> PAGEREF _Toc348899591 \h </w:instrText>
        </w:r>
        <w:r>
          <w:rPr>
            <w:noProof/>
            <w:webHidden/>
          </w:rPr>
        </w:r>
        <w:r>
          <w:rPr>
            <w:noProof/>
            <w:webHidden/>
          </w:rPr>
          <w:fldChar w:fldCharType="separate"/>
        </w:r>
        <w:r w:rsidR="00AD1364">
          <w:rPr>
            <w:noProof/>
            <w:webHidden/>
          </w:rPr>
          <w:t>9</w:t>
        </w:r>
        <w:r>
          <w:rPr>
            <w:noProof/>
            <w:webHidden/>
          </w:rPr>
          <w:fldChar w:fldCharType="end"/>
        </w:r>
      </w:hyperlink>
    </w:p>
    <w:p w:rsidR="00AD1364" w:rsidRDefault="0010241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2" w:history="1">
        <w:r w:rsidR="00AD1364" w:rsidRPr="00317536">
          <w:rPr>
            <w:rStyle w:val="Hyperlink"/>
            <w:noProof/>
          </w:rPr>
          <w:t>Figura 1 – Representação UML do ator do caso de uso</w:t>
        </w:r>
        <w:r w:rsidR="00AD1364">
          <w:rPr>
            <w:noProof/>
            <w:webHidden/>
          </w:rPr>
          <w:tab/>
        </w:r>
        <w:r>
          <w:rPr>
            <w:noProof/>
            <w:webHidden/>
          </w:rPr>
          <w:fldChar w:fldCharType="begin"/>
        </w:r>
        <w:r w:rsidR="00AD1364">
          <w:rPr>
            <w:noProof/>
            <w:webHidden/>
          </w:rPr>
          <w:instrText xml:space="preserve"> PAGEREF _Toc348899592 \h </w:instrText>
        </w:r>
        <w:r>
          <w:rPr>
            <w:noProof/>
            <w:webHidden/>
          </w:rPr>
        </w:r>
        <w:r>
          <w:rPr>
            <w:noProof/>
            <w:webHidden/>
          </w:rPr>
          <w:fldChar w:fldCharType="separate"/>
        </w:r>
        <w:r w:rsidR="00AD1364">
          <w:rPr>
            <w:noProof/>
            <w:webHidden/>
          </w:rPr>
          <w:t>9</w:t>
        </w:r>
        <w:r>
          <w:rPr>
            <w:noProof/>
            <w:webHidden/>
          </w:rPr>
          <w:fldChar w:fldCharType="end"/>
        </w:r>
      </w:hyperlink>
    </w:p>
    <w:p w:rsidR="00AD1364" w:rsidRDefault="0010241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3" w:history="1">
        <w:r w:rsidR="00AD1364" w:rsidRPr="00317536">
          <w:rPr>
            <w:rStyle w:val="Hyperlink"/>
            <w:noProof/>
          </w:rPr>
          <w:t>Figura 2 - Representação UML</w:t>
        </w:r>
        <w:r w:rsidR="00AD1364">
          <w:rPr>
            <w:noProof/>
            <w:webHidden/>
          </w:rPr>
          <w:tab/>
        </w:r>
        <w:r>
          <w:rPr>
            <w:noProof/>
            <w:webHidden/>
          </w:rPr>
          <w:fldChar w:fldCharType="begin"/>
        </w:r>
        <w:r w:rsidR="00AD1364">
          <w:rPr>
            <w:noProof/>
            <w:webHidden/>
          </w:rPr>
          <w:instrText xml:space="preserve"> PAGEREF _Toc348899593 \h </w:instrText>
        </w:r>
        <w:r>
          <w:rPr>
            <w:noProof/>
            <w:webHidden/>
          </w:rPr>
        </w:r>
        <w:r>
          <w:rPr>
            <w:noProof/>
            <w:webHidden/>
          </w:rPr>
          <w:fldChar w:fldCharType="separate"/>
        </w:r>
        <w:r w:rsidR="00AD1364">
          <w:rPr>
            <w:noProof/>
            <w:webHidden/>
          </w:rPr>
          <w:t>10</w:t>
        </w:r>
        <w:r>
          <w:rPr>
            <w:noProof/>
            <w:webHidden/>
          </w:rPr>
          <w:fldChar w:fldCharType="end"/>
        </w:r>
      </w:hyperlink>
    </w:p>
    <w:p w:rsidR="00AD1364" w:rsidRDefault="0010241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4" w:history="1">
        <w:r w:rsidR="00AD1364" w:rsidRPr="00317536">
          <w:rPr>
            <w:rStyle w:val="Hyperlink"/>
            <w:noProof/>
          </w:rPr>
          <w:t>Figura 3 - Associação entre ator e caso de uso</w:t>
        </w:r>
        <w:r w:rsidR="00AD1364">
          <w:rPr>
            <w:noProof/>
            <w:webHidden/>
          </w:rPr>
          <w:tab/>
        </w:r>
        <w:r>
          <w:rPr>
            <w:noProof/>
            <w:webHidden/>
          </w:rPr>
          <w:fldChar w:fldCharType="begin"/>
        </w:r>
        <w:r w:rsidR="00AD1364">
          <w:rPr>
            <w:noProof/>
            <w:webHidden/>
          </w:rPr>
          <w:instrText xml:space="preserve"> PAGEREF _Toc348899594 \h </w:instrText>
        </w:r>
        <w:r>
          <w:rPr>
            <w:noProof/>
            <w:webHidden/>
          </w:rPr>
        </w:r>
        <w:r>
          <w:rPr>
            <w:noProof/>
            <w:webHidden/>
          </w:rPr>
          <w:fldChar w:fldCharType="separate"/>
        </w:r>
        <w:r w:rsidR="00AD1364">
          <w:rPr>
            <w:noProof/>
            <w:webHidden/>
          </w:rPr>
          <w:t>10</w:t>
        </w:r>
        <w:r>
          <w:rPr>
            <w:noProof/>
            <w:webHidden/>
          </w:rPr>
          <w:fldChar w:fldCharType="end"/>
        </w:r>
      </w:hyperlink>
    </w:p>
    <w:p w:rsidR="00AD1364" w:rsidRDefault="0010241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5" w:history="1">
        <w:r w:rsidR="00AD1364" w:rsidRPr="00317536">
          <w:rPr>
            <w:rStyle w:val="Hyperlink"/>
            <w:noProof/>
          </w:rPr>
          <w:t>Figura 4 - Generalização entre atores</w:t>
        </w:r>
        <w:r w:rsidR="00AD1364">
          <w:rPr>
            <w:noProof/>
            <w:webHidden/>
          </w:rPr>
          <w:tab/>
        </w:r>
        <w:r>
          <w:rPr>
            <w:noProof/>
            <w:webHidden/>
          </w:rPr>
          <w:fldChar w:fldCharType="begin"/>
        </w:r>
        <w:r w:rsidR="00AD1364">
          <w:rPr>
            <w:noProof/>
            <w:webHidden/>
          </w:rPr>
          <w:instrText xml:space="preserve"> PAGEREF _Toc348899595 \h </w:instrText>
        </w:r>
        <w:r>
          <w:rPr>
            <w:noProof/>
            <w:webHidden/>
          </w:rPr>
        </w:r>
        <w:r>
          <w:rPr>
            <w:noProof/>
            <w:webHidden/>
          </w:rPr>
          <w:fldChar w:fldCharType="separate"/>
        </w:r>
        <w:r w:rsidR="00AD1364">
          <w:rPr>
            <w:noProof/>
            <w:webHidden/>
          </w:rPr>
          <w:t>10</w:t>
        </w:r>
        <w:r>
          <w:rPr>
            <w:noProof/>
            <w:webHidden/>
          </w:rPr>
          <w:fldChar w:fldCharType="end"/>
        </w:r>
      </w:hyperlink>
    </w:p>
    <w:p w:rsidR="00AD1364" w:rsidRDefault="0010241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6" w:history="1">
        <w:r w:rsidR="00AD1364" w:rsidRPr="00317536">
          <w:rPr>
            <w:rStyle w:val="Hyperlink"/>
            <w:noProof/>
          </w:rPr>
          <w:t>Figura 5 - Generalizações entre casos de uso</w:t>
        </w:r>
        <w:r w:rsidR="00AD1364">
          <w:rPr>
            <w:noProof/>
            <w:webHidden/>
          </w:rPr>
          <w:tab/>
        </w:r>
        <w:r>
          <w:rPr>
            <w:noProof/>
            <w:webHidden/>
          </w:rPr>
          <w:fldChar w:fldCharType="begin"/>
        </w:r>
        <w:r w:rsidR="00AD1364">
          <w:rPr>
            <w:noProof/>
            <w:webHidden/>
          </w:rPr>
          <w:instrText xml:space="preserve"> PAGEREF _Toc348899596 \h </w:instrText>
        </w:r>
        <w:r>
          <w:rPr>
            <w:noProof/>
            <w:webHidden/>
          </w:rPr>
        </w:r>
        <w:r>
          <w:rPr>
            <w:noProof/>
            <w:webHidden/>
          </w:rPr>
          <w:fldChar w:fldCharType="separate"/>
        </w:r>
        <w:r w:rsidR="00AD1364">
          <w:rPr>
            <w:noProof/>
            <w:webHidden/>
          </w:rPr>
          <w:t>10</w:t>
        </w:r>
        <w:r>
          <w:rPr>
            <w:noProof/>
            <w:webHidden/>
          </w:rPr>
          <w:fldChar w:fldCharType="end"/>
        </w:r>
      </w:hyperlink>
    </w:p>
    <w:p w:rsidR="00AD1364" w:rsidRDefault="0010241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7" w:history="1">
        <w:r w:rsidR="00AD1364" w:rsidRPr="00317536">
          <w:rPr>
            <w:rStyle w:val="Hyperlink"/>
            <w:noProof/>
          </w:rPr>
          <w:t>Figura 6 - Extends entre casos de uso</w:t>
        </w:r>
        <w:r w:rsidR="00AD1364">
          <w:rPr>
            <w:noProof/>
            <w:webHidden/>
          </w:rPr>
          <w:tab/>
        </w:r>
        <w:r>
          <w:rPr>
            <w:noProof/>
            <w:webHidden/>
          </w:rPr>
          <w:fldChar w:fldCharType="begin"/>
        </w:r>
        <w:r w:rsidR="00AD1364">
          <w:rPr>
            <w:noProof/>
            <w:webHidden/>
          </w:rPr>
          <w:instrText xml:space="preserve"> PAGEREF _Toc348899597 \h </w:instrText>
        </w:r>
        <w:r>
          <w:rPr>
            <w:noProof/>
            <w:webHidden/>
          </w:rPr>
        </w:r>
        <w:r>
          <w:rPr>
            <w:noProof/>
            <w:webHidden/>
          </w:rPr>
          <w:fldChar w:fldCharType="separate"/>
        </w:r>
        <w:r w:rsidR="00AD1364">
          <w:rPr>
            <w:noProof/>
            <w:webHidden/>
          </w:rPr>
          <w:t>11</w:t>
        </w:r>
        <w:r>
          <w:rPr>
            <w:noProof/>
            <w:webHidden/>
          </w:rPr>
          <w:fldChar w:fldCharType="end"/>
        </w:r>
      </w:hyperlink>
    </w:p>
    <w:p w:rsidR="00AD1364" w:rsidRDefault="0010241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8" w:history="1">
        <w:r w:rsidR="00AD1364" w:rsidRPr="00317536">
          <w:rPr>
            <w:rStyle w:val="Hyperlink"/>
            <w:noProof/>
          </w:rPr>
          <w:t>Figura 7 - Includes em casos de uso</w:t>
        </w:r>
        <w:r w:rsidR="00AD1364">
          <w:rPr>
            <w:noProof/>
            <w:webHidden/>
          </w:rPr>
          <w:tab/>
        </w:r>
        <w:r>
          <w:rPr>
            <w:noProof/>
            <w:webHidden/>
          </w:rPr>
          <w:fldChar w:fldCharType="begin"/>
        </w:r>
        <w:r w:rsidR="00AD1364">
          <w:rPr>
            <w:noProof/>
            <w:webHidden/>
          </w:rPr>
          <w:instrText xml:space="preserve"> PAGEREF _Toc348899598 \h </w:instrText>
        </w:r>
        <w:r>
          <w:rPr>
            <w:noProof/>
            <w:webHidden/>
          </w:rPr>
        </w:r>
        <w:r>
          <w:rPr>
            <w:noProof/>
            <w:webHidden/>
          </w:rPr>
          <w:fldChar w:fldCharType="separate"/>
        </w:r>
        <w:r w:rsidR="00AD1364">
          <w:rPr>
            <w:noProof/>
            <w:webHidden/>
          </w:rPr>
          <w:t>11</w:t>
        </w:r>
        <w:r>
          <w:rPr>
            <w:noProof/>
            <w:webHidden/>
          </w:rPr>
          <w:fldChar w:fldCharType="end"/>
        </w:r>
      </w:hyperlink>
    </w:p>
    <w:p w:rsidR="00AD1364" w:rsidRDefault="0010241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9" w:history="1">
        <w:r w:rsidR="00AD1364" w:rsidRPr="00317536">
          <w:rPr>
            <w:rStyle w:val="Hyperlink"/>
            <w:noProof/>
          </w:rPr>
          <w:t>Figura 8 - Diagrama de casos de uso (adaptado de RUP, 2008)</w:t>
        </w:r>
        <w:r w:rsidR="00AD1364">
          <w:rPr>
            <w:noProof/>
            <w:webHidden/>
          </w:rPr>
          <w:tab/>
        </w:r>
        <w:r>
          <w:rPr>
            <w:noProof/>
            <w:webHidden/>
          </w:rPr>
          <w:fldChar w:fldCharType="begin"/>
        </w:r>
        <w:r w:rsidR="00AD1364">
          <w:rPr>
            <w:noProof/>
            <w:webHidden/>
          </w:rPr>
          <w:instrText xml:space="preserve"> PAGEREF _Toc348899599 \h </w:instrText>
        </w:r>
        <w:r>
          <w:rPr>
            <w:noProof/>
            <w:webHidden/>
          </w:rPr>
        </w:r>
        <w:r>
          <w:rPr>
            <w:noProof/>
            <w:webHidden/>
          </w:rPr>
          <w:fldChar w:fldCharType="separate"/>
        </w:r>
        <w:r w:rsidR="00AD1364">
          <w:rPr>
            <w:noProof/>
            <w:webHidden/>
          </w:rPr>
          <w:t>12</w:t>
        </w:r>
        <w:r>
          <w:rPr>
            <w:noProof/>
            <w:webHidden/>
          </w:rPr>
          <w:fldChar w:fldCharType="end"/>
        </w:r>
      </w:hyperlink>
    </w:p>
    <w:p w:rsidR="00AD1364" w:rsidRDefault="0010241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600" w:history="1">
        <w:r w:rsidR="00AD1364" w:rsidRPr="00317536">
          <w:rPr>
            <w:rStyle w:val="Hyperlink"/>
            <w:noProof/>
          </w:rPr>
          <w:t>Figura 12 - Diagrama Entidade Relacionamento gerado pela ferramenta brModelo v. 2.0</w:t>
        </w:r>
        <w:r w:rsidR="00AD1364">
          <w:rPr>
            <w:noProof/>
            <w:webHidden/>
          </w:rPr>
          <w:tab/>
        </w:r>
        <w:r>
          <w:rPr>
            <w:noProof/>
            <w:webHidden/>
          </w:rPr>
          <w:fldChar w:fldCharType="begin"/>
        </w:r>
        <w:r w:rsidR="00AD1364">
          <w:rPr>
            <w:noProof/>
            <w:webHidden/>
          </w:rPr>
          <w:instrText xml:space="preserve"> PAGEREF _Toc348899600 \h </w:instrText>
        </w:r>
        <w:r>
          <w:rPr>
            <w:noProof/>
            <w:webHidden/>
          </w:rPr>
        </w:r>
        <w:r>
          <w:rPr>
            <w:noProof/>
            <w:webHidden/>
          </w:rPr>
          <w:fldChar w:fldCharType="separate"/>
        </w:r>
        <w:r w:rsidR="00AD1364">
          <w:rPr>
            <w:noProof/>
            <w:webHidden/>
          </w:rPr>
          <w:t>19</w:t>
        </w:r>
        <w:r>
          <w:rPr>
            <w:noProof/>
            <w:webHidden/>
          </w:rPr>
          <w:fldChar w:fldCharType="end"/>
        </w:r>
      </w:hyperlink>
    </w:p>
    <w:p w:rsidR="00AD1364" w:rsidRDefault="0010241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601" w:history="1">
        <w:r w:rsidR="00AD1364" w:rsidRPr="00317536">
          <w:rPr>
            <w:rStyle w:val="Hyperlink"/>
            <w:noProof/>
          </w:rPr>
          <w:t>Figura 13 - Modelo Lógico</w:t>
        </w:r>
        <w:r w:rsidR="00AD1364">
          <w:rPr>
            <w:noProof/>
            <w:webHidden/>
          </w:rPr>
          <w:tab/>
        </w:r>
        <w:r>
          <w:rPr>
            <w:noProof/>
            <w:webHidden/>
          </w:rPr>
          <w:fldChar w:fldCharType="begin"/>
        </w:r>
        <w:r w:rsidR="00AD1364">
          <w:rPr>
            <w:noProof/>
            <w:webHidden/>
          </w:rPr>
          <w:instrText xml:space="preserve"> PAGEREF _Toc348899601 \h </w:instrText>
        </w:r>
        <w:r>
          <w:rPr>
            <w:noProof/>
            <w:webHidden/>
          </w:rPr>
        </w:r>
        <w:r>
          <w:rPr>
            <w:noProof/>
            <w:webHidden/>
          </w:rPr>
          <w:fldChar w:fldCharType="separate"/>
        </w:r>
        <w:r w:rsidR="00AD1364">
          <w:rPr>
            <w:noProof/>
            <w:webHidden/>
          </w:rPr>
          <w:t>19</w:t>
        </w:r>
        <w:r>
          <w:rPr>
            <w:noProof/>
            <w:webHidden/>
          </w:rPr>
          <w:fldChar w:fldCharType="end"/>
        </w:r>
      </w:hyperlink>
    </w:p>
    <w:p w:rsidR="00301E38" w:rsidRDefault="00102415">
      <w:pPr>
        <w:spacing w:line="240" w:lineRule="auto"/>
        <w:jc w:val="left"/>
        <w:rPr>
          <w:b/>
          <w:bCs/>
          <w:color w:val="000000"/>
        </w:rPr>
      </w:pPr>
      <w:r w:rsidRPr="00E94141">
        <w:rPr>
          <w:b/>
          <w:bCs/>
          <w:color w:val="000000"/>
        </w:rPr>
        <w:fldChar w:fldCharType="end"/>
      </w:r>
      <w:bookmarkStart w:id="2" w:name="_Toc6508669"/>
      <w:bookmarkStart w:id="3" w:name="_Toc38805114"/>
    </w:p>
    <w:p w:rsidR="00301E38" w:rsidRDefault="00301E38">
      <w:pPr>
        <w:spacing w:line="240" w:lineRule="auto"/>
        <w:jc w:val="left"/>
        <w:rPr>
          <w:b/>
          <w:bCs/>
          <w:color w:val="000000"/>
        </w:rPr>
      </w:pPr>
    </w:p>
    <w:p w:rsidR="00301E38" w:rsidRDefault="00301E38">
      <w:pPr>
        <w:spacing w:line="240" w:lineRule="auto"/>
        <w:jc w:val="left"/>
        <w:rPr>
          <w:b/>
          <w:bCs/>
          <w:color w:val="000000"/>
        </w:rPr>
      </w:pPr>
      <w:r>
        <w:rPr>
          <w:b/>
          <w:bCs/>
          <w:color w:val="000000"/>
        </w:rPr>
        <w:br w:type="page"/>
      </w:r>
    </w:p>
    <w:p w:rsidR="00301E38" w:rsidRDefault="00301E38">
      <w:pPr>
        <w:pStyle w:val="Corpodetexto"/>
        <w:spacing w:line="480" w:lineRule="auto"/>
        <w:jc w:val="center"/>
        <w:rPr>
          <w:b/>
          <w:bCs/>
          <w:color w:val="000000"/>
        </w:rPr>
      </w:pPr>
      <w:r>
        <w:rPr>
          <w:b/>
          <w:bCs/>
          <w:color w:val="000000"/>
        </w:rPr>
        <w:lastRenderedPageBreak/>
        <w:t>LISTA DE TABELAS</w:t>
      </w:r>
      <w:bookmarkEnd w:id="2"/>
      <w:bookmarkEnd w:id="3"/>
    </w:p>
    <w:p w:rsidR="00301E38" w:rsidRDefault="00301E38">
      <w:pPr>
        <w:pStyle w:val="Corpodetexto"/>
        <w:spacing w:line="480" w:lineRule="auto"/>
        <w:jc w:val="center"/>
        <w:rPr>
          <w:b/>
          <w:bCs/>
          <w:color w:val="000000"/>
        </w:rPr>
      </w:pPr>
    </w:p>
    <w:p w:rsidR="00AD1364" w:rsidRPr="00AD1364" w:rsidRDefault="00102415">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AD1364">
        <w:rPr>
          <w:noProof/>
        </w:rPr>
        <w:t>Tabela 1 Atroes presentes no sistema</w:t>
      </w:r>
      <w:r w:rsidR="00AD1364">
        <w:rPr>
          <w:noProof/>
        </w:rPr>
        <w:tab/>
      </w:r>
      <w:r>
        <w:rPr>
          <w:noProof/>
        </w:rPr>
        <w:fldChar w:fldCharType="begin"/>
      </w:r>
      <w:r w:rsidR="00AD1364">
        <w:rPr>
          <w:noProof/>
        </w:rPr>
        <w:instrText xml:space="preserve"> PAGEREF _Toc348899625 \h </w:instrText>
      </w:r>
      <w:r>
        <w:rPr>
          <w:noProof/>
        </w:rPr>
      </w:r>
      <w:r>
        <w:rPr>
          <w:noProof/>
        </w:rPr>
        <w:fldChar w:fldCharType="separate"/>
      </w:r>
      <w:r w:rsidR="00AD1364">
        <w:rPr>
          <w:noProof/>
        </w:rPr>
        <w:t>13</w:t>
      </w:r>
      <w:r>
        <w:rPr>
          <w:noProof/>
        </w:rPr>
        <w:fldChar w:fldCharType="end"/>
      </w:r>
    </w:p>
    <w:p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2 - Modelo para descrição dos casos de uso</w:t>
      </w:r>
      <w:r>
        <w:rPr>
          <w:noProof/>
        </w:rPr>
        <w:tab/>
      </w:r>
      <w:r w:rsidR="00102415">
        <w:rPr>
          <w:noProof/>
        </w:rPr>
        <w:fldChar w:fldCharType="begin"/>
      </w:r>
      <w:r>
        <w:rPr>
          <w:noProof/>
        </w:rPr>
        <w:instrText xml:space="preserve"> PAGEREF _Toc348899626 \h </w:instrText>
      </w:r>
      <w:r w:rsidR="00102415">
        <w:rPr>
          <w:noProof/>
        </w:rPr>
      </w:r>
      <w:r w:rsidR="00102415">
        <w:rPr>
          <w:noProof/>
        </w:rPr>
        <w:fldChar w:fldCharType="separate"/>
      </w:r>
      <w:r>
        <w:rPr>
          <w:noProof/>
        </w:rPr>
        <w:t>13</w:t>
      </w:r>
      <w:r w:rsidR="00102415">
        <w:rPr>
          <w:noProof/>
        </w:rPr>
        <w:fldChar w:fldCharType="end"/>
      </w:r>
    </w:p>
    <w:p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3 Escopo do Sistema</w:t>
      </w:r>
      <w:r>
        <w:rPr>
          <w:noProof/>
        </w:rPr>
        <w:tab/>
      </w:r>
      <w:r w:rsidR="00102415">
        <w:rPr>
          <w:noProof/>
        </w:rPr>
        <w:fldChar w:fldCharType="begin"/>
      </w:r>
      <w:r>
        <w:rPr>
          <w:noProof/>
        </w:rPr>
        <w:instrText xml:space="preserve"> PAGEREF _Toc348899627 \h </w:instrText>
      </w:r>
      <w:r w:rsidR="00102415">
        <w:rPr>
          <w:noProof/>
        </w:rPr>
      </w:r>
      <w:r w:rsidR="00102415">
        <w:rPr>
          <w:noProof/>
        </w:rPr>
        <w:fldChar w:fldCharType="separate"/>
      </w:r>
      <w:r>
        <w:rPr>
          <w:noProof/>
        </w:rPr>
        <w:t>15</w:t>
      </w:r>
      <w:r w:rsidR="00102415">
        <w:rPr>
          <w:noProof/>
        </w:rPr>
        <w:fldChar w:fldCharType="end"/>
      </w:r>
    </w:p>
    <w:p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4 Relação de Problemas Encontrados</w:t>
      </w:r>
      <w:r>
        <w:rPr>
          <w:noProof/>
        </w:rPr>
        <w:tab/>
      </w:r>
      <w:r w:rsidR="00102415">
        <w:rPr>
          <w:noProof/>
        </w:rPr>
        <w:fldChar w:fldCharType="begin"/>
      </w:r>
      <w:r>
        <w:rPr>
          <w:noProof/>
        </w:rPr>
        <w:instrText xml:space="preserve"> PAGEREF _Toc348899628 \h </w:instrText>
      </w:r>
      <w:r w:rsidR="00102415">
        <w:rPr>
          <w:noProof/>
        </w:rPr>
      </w:r>
      <w:r w:rsidR="00102415">
        <w:rPr>
          <w:noProof/>
        </w:rPr>
        <w:fldChar w:fldCharType="separate"/>
      </w:r>
      <w:r>
        <w:rPr>
          <w:noProof/>
        </w:rPr>
        <w:t>20</w:t>
      </w:r>
      <w:r w:rsidR="00102415">
        <w:rPr>
          <w:noProof/>
        </w:rPr>
        <w:fldChar w:fldCharType="end"/>
      </w:r>
    </w:p>
    <w:p w:rsidR="00301E38" w:rsidRDefault="00102415">
      <w:pPr>
        <w:spacing w:line="240" w:lineRule="auto"/>
        <w:jc w:val="left"/>
        <w:rPr>
          <w:b/>
          <w:bCs/>
        </w:rPr>
      </w:pPr>
      <w:r w:rsidRPr="00E94141">
        <w:rPr>
          <w:b/>
          <w:bCs/>
        </w:rPr>
        <w:fldChar w:fldCharType="end"/>
      </w:r>
      <w:bookmarkStart w:id="4" w:name="_Toc38805115"/>
      <w:r w:rsidR="00301E38">
        <w:rPr>
          <w:b/>
          <w:bCs/>
        </w:rPr>
        <w:br w:type="page"/>
      </w:r>
    </w:p>
    <w:p w:rsidR="00301E38" w:rsidRDefault="00301E38">
      <w:pPr>
        <w:spacing w:line="480" w:lineRule="auto"/>
        <w:jc w:val="center"/>
        <w:rPr>
          <w:b/>
          <w:bCs/>
        </w:rPr>
      </w:pPr>
      <w:r>
        <w:rPr>
          <w:b/>
          <w:bCs/>
        </w:rPr>
        <w:lastRenderedPageBreak/>
        <w:t xml:space="preserve">LISTA DE </w:t>
      </w:r>
      <w:bookmarkEnd w:id="4"/>
      <w:r>
        <w:rPr>
          <w:b/>
          <w:bCs/>
        </w:rPr>
        <w:t>ABREVIATURAS E SIGLAS</w:t>
      </w:r>
    </w:p>
    <w:p w:rsidR="00301E38" w:rsidRDefault="00301E38"/>
    <w:p w:rsidR="00301E38" w:rsidRDefault="00301E38"/>
    <w:tbl>
      <w:tblPr>
        <w:tblW w:w="0" w:type="auto"/>
        <w:tblInd w:w="-106" w:type="dxa"/>
        <w:tblLook w:val="0000"/>
      </w:tblPr>
      <w:tblGrid>
        <w:gridCol w:w="1809"/>
        <w:gridCol w:w="7513"/>
      </w:tblGrid>
      <w:tr w:rsidR="00301E38" w:rsidRPr="003D4761">
        <w:tc>
          <w:tcPr>
            <w:tcW w:w="1809" w:type="dxa"/>
            <w:tcBorders>
              <w:top w:val="nil"/>
              <w:left w:val="nil"/>
              <w:bottom w:val="nil"/>
              <w:right w:val="nil"/>
            </w:tcBorders>
          </w:tcPr>
          <w:p w:rsidR="00301E38" w:rsidRPr="002F62F4" w:rsidRDefault="002F62F4" w:rsidP="002F62F4">
            <w:pPr>
              <w:rPr>
                <w:color w:val="0000FF"/>
              </w:rPr>
            </w:pPr>
            <w:r>
              <w:rPr>
                <w:color w:val="0000FF"/>
              </w:rPr>
              <w:t>SABR</w:t>
            </w:r>
          </w:p>
        </w:tc>
        <w:tc>
          <w:tcPr>
            <w:tcW w:w="7513" w:type="dxa"/>
            <w:tcBorders>
              <w:top w:val="nil"/>
              <w:left w:val="nil"/>
              <w:bottom w:val="nil"/>
              <w:right w:val="nil"/>
            </w:tcBorders>
          </w:tcPr>
          <w:p w:rsidR="00301E38" w:rsidRPr="002F62F4" w:rsidRDefault="002F62F4">
            <w:pPr>
              <w:rPr>
                <w:color w:val="0000FF"/>
              </w:rPr>
            </w:pPr>
            <w:r>
              <w:rPr>
                <w:color w:val="0000FF"/>
              </w:rPr>
              <w:t>Insira neste setor as abreviaturas de seu trabalho. Exmplos:</w:t>
            </w:r>
          </w:p>
        </w:tc>
      </w:tr>
      <w:tr w:rsidR="00301E38" w:rsidRPr="003D4761">
        <w:tc>
          <w:tcPr>
            <w:tcW w:w="1809" w:type="dxa"/>
            <w:tcBorders>
              <w:top w:val="nil"/>
              <w:left w:val="nil"/>
              <w:bottom w:val="nil"/>
              <w:right w:val="nil"/>
            </w:tcBorders>
          </w:tcPr>
          <w:p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rsidR="00301E38" w:rsidRPr="002F62F4" w:rsidRDefault="00301E38">
            <w:pPr>
              <w:rPr>
                <w:color w:val="0000FF"/>
              </w:rPr>
            </w:pPr>
            <w:r w:rsidRPr="002F62F4">
              <w:rPr>
                <w:color w:val="0000FF"/>
              </w:rPr>
              <w:t>Prefeitura Municipal de Campinas</w:t>
            </w:r>
          </w:p>
        </w:tc>
      </w:tr>
      <w:tr w:rsidR="00301E38" w:rsidRPr="003D4761">
        <w:tc>
          <w:tcPr>
            <w:tcW w:w="1809" w:type="dxa"/>
            <w:tcBorders>
              <w:top w:val="nil"/>
              <w:left w:val="nil"/>
              <w:bottom w:val="nil"/>
              <w:right w:val="nil"/>
            </w:tcBorders>
          </w:tcPr>
          <w:p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rsidR="00301E38" w:rsidRPr="002F62F4" w:rsidRDefault="00434852">
            <w:pPr>
              <w:rPr>
                <w:color w:val="0000FF"/>
              </w:rPr>
            </w:pPr>
            <w:r w:rsidRPr="002F62F4">
              <w:rPr>
                <w:color w:val="0000FF"/>
              </w:rPr>
              <w:t>Unified Modeling Language</w:t>
            </w:r>
          </w:p>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bl>
    <w:p w:rsidR="00301E38" w:rsidRDefault="00301E38"/>
    <w:p w:rsidR="00301E38" w:rsidRDefault="00301E38">
      <w:pPr>
        <w:sectPr w:rsidR="00301E38">
          <w:pgSz w:w="11907" w:h="16840" w:code="9"/>
          <w:pgMar w:top="1985" w:right="927" w:bottom="1134" w:left="1701" w:header="1134" w:footer="0" w:gutter="0"/>
          <w:pgNumType w:start="12"/>
          <w:cols w:space="720"/>
          <w:titlePg/>
        </w:sectPr>
      </w:pPr>
    </w:p>
    <w:p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rsidR="00D01E7D" w:rsidRDefault="00102415">
      <w:pPr>
        <w:pStyle w:val="Sumrio1"/>
        <w:rPr>
          <w:rFonts w:asciiTheme="minorHAnsi" w:eastAsiaTheme="minorEastAsia" w:hAnsiTheme="minorHAnsi" w:cstheme="minorBidi"/>
          <w:b w:val="0"/>
          <w:bCs w:val="0"/>
          <w:caps w:val="0"/>
          <w:noProof/>
          <w:sz w:val="22"/>
          <w:szCs w:val="22"/>
          <w:lang w:val="en-US" w:eastAsia="en-US"/>
        </w:rPr>
      </w:pPr>
      <w:r w:rsidRPr="00102415">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102415">
        <w:rPr>
          <w:rFonts w:ascii="Times New Roman" w:hAnsi="Times New Roman" w:cs="Times New Roman"/>
          <w:sz w:val="24"/>
          <w:szCs w:val="24"/>
        </w:rPr>
        <w:fldChar w:fldCharType="separate"/>
      </w:r>
      <w:hyperlink w:anchor="_Toc359135168" w:history="1">
        <w:r w:rsidR="00D01E7D" w:rsidRPr="0075287E">
          <w:rPr>
            <w:rStyle w:val="Hyperlink"/>
            <w:noProof/>
          </w:rPr>
          <w:t>1</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Introdução</w:t>
        </w:r>
        <w:r w:rsidR="00D01E7D">
          <w:rPr>
            <w:noProof/>
            <w:webHidden/>
          </w:rPr>
          <w:tab/>
        </w:r>
        <w:r>
          <w:rPr>
            <w:noProof/>
            <w:webHidden/>
          </w:rPr>
          <w:fldChar w:fldCharType="begin"/>
        </w:r>
        <w:r w:rsidR="00D01E7D">
          <w:rPr>
            <w:noProof/>
            <w:webHidden/>
          </w:rPr>
          <w:instrText xml:space="preserve"> PAGEREF _Toc359135168 \h </w:instrText>
        </w:r>
        <w:r>
          <w:rPr>
            <w:noProof/>
            <w:webHidden/>
          </w:rPr>
        </w:r>
        <w:r>
          <w:rPr>
            <w:noProof/>
            <w:webHidden/>
          </w:rPr>
          <w:fldChar w:fldCharType="separate"/>
        </w:r>
        <w:r w:rsidR="00D01E7D">
          <w:rPr>
            <w:noProof/>
            <w:webHidden/>
          </w:rPr>
          <w:t>1</w:t>
        </w:r>
        <w:r>
          <w:rPr>
            <w:noProof/>
            <w:webHidden/>
          </w:rPr>
          <w:fldChar w:fldCharType="end"/>
        </w:r>
      </w:hyperlink>
    </w:p>
    <w:p w:rsidR="00D01E7D" w:rsidRDefault="0010241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69" w:history="1">
        <w:r w:rsidR="00D01E7D" w:rsidRPr="0075287E">
          <w:rPr>
            <w:rStyle w:val="Hyperlink"/>
            <w:noProof/>
          </w:rPr>
          <w:t>1.1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Contexto e Problematização</w:t>
        </w:r>
        <w:r w:rsidR="00D01E7D">
          <w:rPr>
            <w:noProof/>
            <w:webHidden/>
          </w:rPr>
          <w:tab/>
        </w:r>
        <w:r>
          <w:rPr>
            <w:noProof/>
            <w:webHidden/>
          </w:rPr>
          <w:fldChar w:fldCharType="begin"/>
        </w:r>
        <w:r w:rsidR="00D01E7D">
          <w:rPr>
            <w:noProof/>
            <w:webHidden/>
          </w:rPr>
          <w:instrText xml:space="preserve"> PAGEREF _Toc359135169 \h </w:instrText>
        </w:r>
        <w:r>
          <w:rPr>
            <w:noProof/>
            <w:webHidden/>
          </w:rPr>
        </w:r>
        <w:r>
          <w:rPr>
            <w:noProof/>
            <w:webHidden/>
          </w:rPr>
          <w:fldChar w:fldCharType="separate"/>
        </w:r>
        <w:r w:rsidR="00D01E7D">
          <w:rPr>
            <w:noProof/>
            <w:webHidden/>
          </w:rPr>
          <w:t>1</w:t>
        </w:r>
        <w:r>
          <w:rPr>
            <w:noProof/>
            <w:webHidden/>
          </w:rPr>
          <w:fldChar w:fldCharType="end"/>
        </w:r>
      </w:hyperlink>
    </w:p>
    <w:p w:rsidR="00D01E7D" w:rsidRDefault="0010241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0" w:history="1">
        <w:r w:rsidR="00D01E7D" w:rsidRPr="0075287E">
          <w:rPr>
            <w:rStyle w:val="Hyperlink"/>
            <w:noProof/>
          </w:rPr>
          <w:t>1.2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Objetivos</w:t>
        </w:r>
        <w:r w:rsidR="00D01E7D">
          <w:rPr>
            <w:noProof/>
            <w:webHidden/>
          </w:rPr>
          <w:tab/>
        </w:r>
        <w:r>
          <w:rPr>
            <w:noProof/>
            <w:webHidden/>
          </w:rPr>
          <w:fldChar w:fldCharType="begin"/>
        </w:r>
        <w:r w:rsidR="00D01E7D">
          <w:rPr>
            <w:noProof/>
            <w:webHidden/>
          </w:rPr>
          <w:instrText xml:space="preserve"> PAGEREF _Toc359135170 \h </w:instrText>
        </w:r>
        <w:r>
          <w:rPr>
            <w:noProof/>
            <w:webHidden/>
          </w:rPr>
        </w:r>
        <w:r>
          <w:rPr>
            <w:noProof/>
            <w:webHidden/>
          </w:rPr>
          <w:fldChar w:fldCharType="separate"/>
        </w:r>
        <w:r w:rsidR="00D01E7D">
          <w:rPr>
            <w:noProof/>
            <w:webHidden/>
          </w:rPr>
          <w:t>1</w:t>
        </w:r>
        <w:r>
          <w:rPr>
            <w:noProof/>
            <w:webHidden/>
          </w:rPr>
          <w:fldChar w:fldCharType="end"/>
        </w:r>
      </w:hyperlink>
    </w:p>
    <w:p w:rsidR="00D01E7D" w:rsidRDefault="0010241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1" w:history="1">
        <w:r w:rsidR="00D01E7D" w:rsidRPr="0075287E">
          <w:rPr>
            <w:rStyle w:val="Hyperlink"/>
            <w:noProof/>
          </w:rPr>
          <w:t>1.2.1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Objetivo Geral</w:t>
        </w:r>
        <w:r w:rsidR="00D01E7D">
          <w:rPr>
            <w:noProof/>
            <w:webHidden/>
          </w:rPr>
          <w:tab/>
        </w:r>
        <w:r>
          <w:rPr>
            <w:noProof/>
            <w:webHidden/>
          </w:rPr>
          <w:fldChar w:fldCharType="begin"/>
        </w:r>
        <w:r w:rsidR="00D01E7D">
          <w:rPr>
            <w:noProof/>
            <w:webHidden/>
          </w:rPr>
          <w:instrText xml:space="preserve"> PAGEREF _Toc359135171 \h </w:instrText>
        </w:r>
        <w:r>
          <w:rPr>
            <w:noProof/>
            <w:webHidden/>
          </w:rPr>
        </w:r>
        <w:r>
          <w:rPr>
            <w:noProof/>
            <w:webHidden/>
          </w:rPr>
          <w:fldChar w:fldCharType="separate"/>
        </w:r>
        <w:r w:rsidR="00D01E7D">
          <w:rPr>
            <w:noProof/>
            <w:webHidden/>
          </w:rPr>
          <w:t>1</w:t>
        </w:r>
        <w:r>
          <w:rPr>
            <w:noProof/>
            <w:webHidden/>
          </w:rPr>
          <w:fldChar w:fldCharType="end"/>
        </w:r>
      </w:hyperlink>
    </w:p>
    <w:p w:rsidR="00D01E7D" w:rsidRDefault="0010241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2" w:history="1">
        <w:r w:rsidR="00D01E7D" w:rsidRPr="0075287E">
          <w:rPr>
            <w:rStyle w:val="Hyperlink"/>
            <w:noProof/>
          </w:rPr>
          <w:t>1.2.2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Objetivos Específicos</w:t>
        </w:r>
        <w:r w:rsidR="00D01E7D">
          <w:rPr>
            <w:noProof/>
            <w:webHidden/>
          </w:rPr>
          <w:tab/>
        </w:r>
        <w:r>
          <w:rPr>
            <w:noProof/>
            <w:webHidden/>
          </w:rPr>
          <w:fldChar w:fldCharType="begin"/>
        </w:r>
        <w:r w:rsidR="00D01E7D">
          <w:rPr>
            <w:noProof/>
            <w:webHidden/>
          </w:rPr>
          <w:instrText xml:space="preserve"> PAGEREF _Toc359135172 \h </w:instrText>
        </w:r>
        <w:r>
          <w:rPr>
            <w:noProof/>
            <w:webHidden/>
          </w:rPr>
        </w:r>
        <w:r>
          <w:rPr>
            <w:noProof/>
            <w:webHidden/>
          </w:rPr>
          <w:fldChar w:fldCharType="separate"/>
        </w:r>
        <w:r w:rsidR="00D01E7D">
          <w:rPr>
            <w:noProof/>
            <w:webHidden/>
          </w:rPr>
          <w:t>1</w:t>
        </w:r>
        <w:r>
          <w:rPr>
            <w:noProof/>
            <w:webHidden/>
          </w:rPr>
          <w:fldChar w:fldCharType="end"/>
        </w:r>
      </w:hyperlink>
    </w:p>
    <w:p w:rsidR="00D01E7D" w:rsidRDefault="0010241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3" w:history="1">
        <w:r w:rsidR="00D01E7D" w:rsidRPr="0075287E">
          <w:rPr>
            <w:rStyle w:val="Hyperlink"/>
            <w:noProof/>
          </w:rPr>
          <w:t>1.3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Justificativa (Relevância do Trabalho)</w:t>
        </w:r>
        <w:r w:rsidR="00D01E7D">
          <w:rPr>
            <w:noProof/>
            <w:webHidden/>
          </w:rPr>
          <w:tab/>
        </w:r>
        <w:r>
          <w:rPr>
            <w:noProof/>
            <w:webHidden/>
          </w:rPr>
          <w:fldChar w:fldCharType="begin"/>
        </w:r>
        <w:r w:rsidR="00D01E7D">
          <w:rPr>
            <w:noProof/>
            <w:webHidden/>
          </w:rPr>
          <w:instrText xml:space="preserve"> PAGEREF _Toc359135173 \h </w:instrText>
        </w:r>
        <w:r>
          <w:rPr>
            <w:noProof/>
            <w:webHidden/>
          </w:rPr>
        </w:r>
        <w:r>
          <w:rPr>
            <w:noProof/>
            <w:webHidden/>
          </w:rPr>
          <w:fldChar w:fldCharType="separate"/>
        </w:r>
        <w:r w:rsidR="00D01E7D">
          <w:rPr>
            <w:noProof/>
            <w:webHidden/>
          </w:rPr>
          <w:t>1</w:t>
        </w:r>
        <w:r>
          <w:rPr>
            <w:noProof/>
            <w:webHidden/>
          </w:rPr>
          <w:fldChar w:fldCharType="end"/>
        </w:r>
      </w:hyperlink>
    </w:p>
    <w:p w:rsidR="00D01E7D" w:rsidRDefault="0010241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4" w:history="1">
        <w:r w:rsidR="00D01E7D" w:rsidRPr="0075287E">
          <w:rPr>
            <w:rStyle w:val="Hyperlink"/>
            <w:noProof/>
          </w:rPr>
          <w:t>1.4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Metodologia</w:t>
        </w:r>
        <w:r w:rsidR="00D01E7D">
          <w:rPr>
            <w:noProof/>
            <w:webHidden/>
          </w:rPr>
          <w:tab/>
        </w:r>
        <w:r>
          <w:rPr>
            <w:noProof/>
            <w:webHidden/>
          </w:rPr>
          <w:fldChar w:fldCharType="begin"/>
        </w:r>
        <w:r w:rsidR="00D01E7D">
          <w:rPr>
            <w:noProof/>
            <w:webHidden/>
          </w:rPr>
          <w:instrText xml:space="preserve"> PAGEREF _Toc359135174 \h </w:instrText>
        </w:r>
        <w:r>
          <w:rPr>
            <w:noProof/>
            <w:webHidden/>
          </w:rPr>
        </w:r>
        <w:r>
          <w:rPr>
            <w:noProof/>
            <w:webHidden/>
          </w:rPr>
          <w:fldChar w:fldCharType="separate"/>
        </w:r>
        <w:r w:rsidR="00D01E7D">
          <w:rPr>
            <w:noProof/>
            <w:webHidden/>
          </w:rPr>
          <w:t>2</w:t>
        </w:r>
        <w:r>
          <w:rPr>
            <w:noProof/>
            <w:webHidden/>
          </w:rPr>
          <w:fldChar w:fldCharType="end"/>
        </w:r>
      </w:hyperlink>
    </w:p>
    <w:p w:rsidR="00D01E7D" w:rsidRDefault="00102415">
      <w:pPr>
        <w:pStyle w:val="Sumrio1"/>
        <w:rPr>
          <w:rFonts w:asciiTheme="minorHAnsi" w:eastAsiaTheme="minorEastAsia" w:hAnsiTheme="minorHAnsi" w:cstheme="minorBidi"/>
          <w:b w:val="0"/>
          <w:bCs w:val="0"/>
          <w:caps w:val="0"/>
          <w:noProof/>
          <w:sz w:val="22"/>
          <w:szCs w:val="22"/>
          <w:lang w:val="en-US" w:eastAsia="en-US"/>
        </w:rPr>
      </w:pPr>
      <w:hyperlink w:anchor="_Toc359135175" w:history="1">
        <w:r w:rsidR="00D01E7D" w:rsidRPr="0075287E">
          <w:rPr>
            <w:rStyle w:val="Hyperlink"/>
            <w:noProof/>
          </w:rPr>
          <w:t>2</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Visão do Sistema</w:t>
        </w:r>
        <w:r w:rsidR="00D01E7D">
          <w:rPr>
            <w:noProof/>
            <w:webHidden/>
          </w:rPr>
          <w:tab/>
        </w:r>
        <w:r>
          <w:rPr>
            <w:noProof/>
            <w:webHidden/>
          </w:rPr>
          <w:fldChar w:fldCharType="begin"/>
        </w:r>
        <w:r w:rsidR="00D01E7D">
          <w:rPr>
            <w:noProof/>
            <w:webHidden/>
          </w:rPr>
          <w:instrText xml:space="preserve"> PAGEREF _Toc359135175 \h </w:instrText>
        </w:r>
        <w:r>
          <w:rPr>
            <w:noProof/>
            <w:webHidden/>
          </w:rPr>
        </w:r>
        <w:r>
          <w:rPr>
            <w:noProof/>
            <w:webHidden/>
          </w:rPr>
          <w:fldChar w:fldCharType="separate"/>
        </w:r>
        <w:r w:rsidR="00D01E7D">
          <w:rPr>
            <w:noProof/>
            <w:webHidden/>
          </w:rPr>
          <w:t>2</w:t>
        </w:r>
        <w:r>
          <w:rPr>
            <w:noProof/>
            <w:webHidden/>
          </w:rPr>
          <w:fldChar w:fldCharType="end"/>
        </w:r>
      </w:hyperlink>
    </w:p>
    <w:p w:rsidR="00D01E7D" w:rsidRDefault="0010241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6" w:history="1">
        <w:r w:rsidR="00D01E7D" w:rsidRPr="0075287E">
          <w:rPr>
            <w:rStyle w:val="Hyperlink"/>
            <w:noProof/>
            <w:lang w:val="fr-FR"/>
          </w:rPr>
          <w:t>2.1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lang w:val="fr-FR"/>
          </w:rPr>
          <w:t>Descrições dos Envolvidos e Usuários</w:t>
        </w:r>
        <w:r w:rsidR="00D01E7D">
          <w:rPr>
            <w:noProof/>
            <w:webHidden/>
          </w:rPr>
          <w:tab/>
        </w:r>
        <w:r>
          <w:rPr>
            <w:noProof/>
            <w:webHidden/>
          </w:rPr>
          <w:fldChar w:fldCharType="begin"/>
        </w:r>
        <w:r w:rsidR="00D01E7D">
          <w:rPr>
            <w:noProof/>
            <w:webHidden/>
          </w:rPr>
          <w:instrText xml:space="preserve"> PAGEREF _Toc359135176 \h </w:instrText>
        </w:r>
        <w:r>
          <w:rPr>
            <w:noProof/>
            <w:webHidden/>
          </w:rPr>
        </w:r>
        <w:r>
          <w:rPr>
            <w:noProof/>
            <w:webHidden/>
          </w:rPr>
          <w:fldChar w:fldCharType="separate"/>
        </w:r>
        <w:r w:rsidR="00D01E7D">
          <w:rPr>
            <w:noProof/>
            <w:webHidden/>
          </w:rPr>
          <w:t>2</w:t>
        </w:r>
        <w:r>
          <w:rPr>
            <w:noProof/>
            <w:webHidden/>
          </w:rPr>
          <w:fldChar w:fldCharType="end"/>
        </w:r>
      </w:hyperlink>
    </w:p>
    <w:p w:rsidR="00D01E7D" w:rsidRDefault="0010241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7" w:history="1">
        <w:r w:rsidR="00D01E7D" w:rsidRPr="0075287E">
          <w:rPr>
            <w:rStyle w:val="Hyperlink"/>
            <w:noProof/>
          </w:rPr>
          <w:t>2.1.1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Resumo dos Envolvidos</w:t>
        </w:r>
        <w:r w:rsidR="00D01E7D">
          <w:rPr>
            <w:noProof/>
            <w:webHidden/>
          </w:rPr>
          <w:tab/>
        </w:r>
        <w:r>
          <w:rPr>
            <w:noProof/>
            <w:webHidden/>
          </w:rPr>
          <w:fldChar w:fldCharType="begin"/>
        </w:r>
        <w:r w:rsidR="00D01E7D">
          <w:rPr>
            <w:noProof/>
            <w:webHidden/>
          </w:rPr>
          <w:instrText xml:space="preserve"> PAGEREF _Toc359135177 \h </w:instrText>
        </w:r>
        <w:r>
          <w:rPr>
            <w:noProof/>
            <w:webHidden/>
          </w:rPr>
        </w:r>
        <w:r>
          <w:rPr>
            <w:noProof/>
            <w:webHidden/>
          </w:rPr>
          <w:fldChar w:fldCharType="separate"/>
        </w:r>
        <w:r w:rsidR="00D01E7D">
          <w:rPr>
            <w:noProof/>
            <w:webHidden/>
          </w:rPr>
          <w:t>2</w:t>
        </w:r>
        <w:r>
          <w:rPr>
            <w:noProof/>
            <w:webHidden/>
          </w:rPr>
          <w:fldChar w:fldCharType="end"/>
        </w:r>
      </w:hyperlink>
    </w:p>
    <w:p w:rsidR="00D01E7D" w:rsidRDefault="0010241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8" w:history="1">
        <w:r w:rsidR="00D01E7D" w:rsidRPr="0075287E">
          <w:rPr>
            <w:rStyle w:val="Hyperlink"/>
            <w:noProof/>
            <w:lang w:val="fr-FR"/>
          </w:rPr>
          <w:t>2.1.2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lang w:val="fr-FR"/>
          </w:rPr>
          <w:t>Resumo dos Usuários</w:t>
        </w:r>
        <w:r w:rsidR="00D01E7D">
          <w:rPr>
            <w:noProof/>
            <w:webHidden/>
          </w:rPr>
          <w:tab/>
        </w:r>
        <w:r>
          <w:rPr>
            <w:noProof/>
            <w:webHidden/>
          </w:rPr>
          <w:fldChar w:fldCharType="begin"/>
        </w:r>
        <w:r w:rsidR="00D01E7D">
          <w:rPr>
            <w:noProof/>
            <w:webHidden/>
          </w:rPr>
          <w:instrText xml:space="preserve"> PAGEREF _Toc359135178 \h </w:instrText>
        </w:r>
        <w:r>
          <w:rPr>
            <w:noProof/>
            <w:webHidden/>
          </w:rPr>
        </w:r>
        <w:r>
          <w:rPr>
            <w:noProof/>
            <w:webHidden/>
          </w:rPr>
          <w:fldChar w:fldCharType="separate"/>
        </w:r>
        <w:r w:rsidR="00D01E7D">
          <w:rPr>
            <w:noProof/>
            <w:webHidden/>
          </w:rPr>
          <w:t>3</w:t>
        </w:r>
        <w:r>
          <w:rPr>
            <w:noProof/>
            <w:webHidden/>
          </w:rPr>
          <w:fldChar w:fldCharType="end"/>
        </w:r>
      </w:hyperlink>
    </w:p>
    <w:p w:rsidR="00D01E7D" w:rsidRDefault="0010241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9" w:history="1">
        <w:r w:rsidR="00D01E7D" w:rsidRPr="0075287E">
          <w:rPr>
            <w:rStyle w:val="Hyperlink"/>
            <w:noProof/>
          </w:rPr>
          <w:t>2.1.3</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Ambiente do Usuário</w:t>
        </w:r>
        <w:r w:rsidR="00D01E7D">
          <w:rPr>
            <w:noProof/>
            <w:webHidden/>
          </w:rPr>
          <w:tab/>
        </w:r>
        <w:r>
          <w:rPr>
            <w:noProof/>
            <w:webHidden/>
          </w:rPr>
          <w:fldChar w:fldCharType="begin"/>
        </w:r>
        <w:r w:rsidR="00D01E7D">
          <w:rPr>
            <w:noProof/>
            <w:webHidden/>
          </w:rPr>
          <w:instrText xml:space="preserve"> PAGEREF _Toc359135179 \h </w:instrText>
        </w:r>
        <w:r>
          <w:rPr>
            <w:noProof/>
            <w:webHidden/>
          </w:rPr>
        </w:r>
        <w:r>
          <w:rPr>
            <w:noProof/>
            <w:webHidden/>
          </w:rPr>
          <w:fldChar w:fldCharType="separate"/>
        </w:r>
        <w:r w:rsidR="00D01E7D">
          <w:rPr>
            <w:noProof/>
            <w:webHidden/>
          </w:rPr>
          <w:t>4</w:t>
        </w:r>
        <w:r>
          <w:rPr>
            <w:noProof/>
            <w:webHidden/>
          </w:rPr>
          <w:fldChar w:fldCharType="end"/>
        </w:r>
      </w:hyperlink>
    </w:p>
    <w:p w:rsidR="00D01E7D" w:rsidRDefault="0010241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0" w:history="1">
        <w:r w:rsidR="00D01E7D" w:rsidRPr="0075287E">
          <w:rPr>
            <w:rStyle w:val="Hyperlink"/>
            <w:noProof/>
          </w:rPr>
          <w:t>2.1.4</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Resumo das Principais Necessidades dos Envolvidos ou Usuários</w:t>
        </w:r>
        <w:r w:rsidR="00D01E7D">
          <w:rPr>
            <w:noProof/>
            <w:webHidden/>
          </w:rPr>
          <w:tab/>
        </w:r>
        <w:r>
          <w:rPr>
            <w:noProof/>
            <w:webHidden/>
          </w:rPr>
          <w:fldChar w:fldCharType="begin"/>
        </w:r>
        <w:r w:rsidR="00D01E7D">
          <w:rPr>
            <w:noProof/>
            <w:webHidden/>
          </w:rPr>
          <w:instrText xml:space="preserve"> PAGEREF _Toc359135180 \h </w:instrText>
        </w:r>
        <w:r>
          <w:rPr>
            <w:noProof/>
            <w:webHidden/>
          </w:rPr>
        </w:r>
        <w:r>
          <w:rPr>
            <w:noProof/>
            <w:webHidden/>
          </w:rPr>
          <w:fldChar w:fldCharType="separate"/>
        </w:r>
        <w:r w:rsidR="00D01E7D">
          <w:rPr>
            <w:noProof/>
            <w:webHidden/>
          </w:rPr>
          <w:t>4</w:t>
        </w:r>
        <w:r>
          <w:rPr>
            <w:noProof/>
            <w:webHidden/>
          </w:rPr>
          <w:fldChar w:fldCharType="end"/>
        </w:r>
      </w:hyperlink>
    </w:p>
    <w:p w:rsidR="00D01E7D" w:rsidRDefault="0010241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1" w:history="1">
        <w:r w:rsidR="00D01E7D" w:rsidRPr="0075287E">
          <w:rPr>
            <w:rStyle w:val="Hyperlink"/>
            <w:noProof/>
          </w:rPr>
          <w:t>2.1.5</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Alternativas e Concorrência</w:t>
        </w:r>
        <w:r w:rsidR="00D01E7D">
          <w:rPr>
            <w:noProof/>
            <w:webHidden/>
          </w:rPr>
          <w:tab/>
        </w:r>
        <w:r>
          <w:rPr>
            <w:noProof/>
            <w:webHidden/>
          </w:rPr>
          <w:fldChar w:fldCharType="begin"/>
        </w:r>
        <w:r w:rsidR="00D01E7D">
          <w:rPr>
            <w:noProof/>
            <w:webHidden/>
          </w:rPr>
          <w:instrText xml:space="preserve"> PAGEREF _Toc359135181 \h </w:instrText>
        </w:r>
        <w:r>
          <w:rPr>
            <w:noProof/>
            <w:webHidden/>
          </w:rPr>
        </w:r>
        <w:r>
          <w:rPr>
            <w:noProof/>
            <w:webHidden/>
          </w:rPr>
          <w:fldChar w:fldCharType="separate"/>
        </w:r>
        <w:r w:rsidR="00D01E7D">
          <w:rPr>
            <w:noProof/>
            <w:webHidden/>
          </w:rPr>
          <w:t>5</w:t>
        </w:r>
        <w:r>
          <w:rPr>
            <w:noProof/>
            <w:webHidden/>
          </w:rPr>
          <w:fldChar w:fldCharType="end"/>
        </w:r>
      </w:hyperlink>
    </w:p>
    <w:p w:rsidR="00D01E7D" w:rsidRDefault="0010241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2" w:history="1">
        <w:r w:rsidR="00D01E7D" w:rsidRPr="0075287E">
          <w:rPr>
            <w:rStyle w:val="Hyperlink"/>
            <w:noProof/>
          </w:rPr>
          <w:t>2.2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Visão Geral do Produto</w:t>
        </w:r>
        <w:r w:rsidR="00D01E7D">
          <w:rPr>
            <w:noProof/>
            <w:webHidden/>
          </w:rPr>
          <w:tab/>
        </w:r>
        <w:r>
          <w:rPr>
            <w:noProof/>
            <w:webHidden/>
          </w:rPr>
          <w:fldChar w:fldCharType="begin"/>
        </w:r>
        <w:r w:rsidR="00D01E7D">
          <w:rPr>
            <w:noProof/>
            <w:webHidden/>
          </w:rPr>
          <w:instrText xml:space="preserve"> PAGEREF _Toc359135182 \h </w:instrText>
        </w:r>
        <w:r>
          <w:rPr>
            <w:noProof/>
            <w:webHidden/>
          </w:rPr>
        </w:r>
        <w:r>
          <w:rPr>
            <w:noProof/>
            <w:webHidden/>
          </w:rPr>
          <w:fldChar w:fldCharType="separate"/>
        </w:r>
        <w:r w:rsidR="00D01E7D">
          <w:rPr>
            <w:noProof/>
            <w:webHidden/>
          </w:rPr>
          <w:t>5</w:t>
        </w:r>
        <w:r>
          <w:rPr>
            <w:noProof/>
            <w:webHidden/>
          </w:rPr>
          <w:fldChar w:fldCharType="end"/>
        </w:r>
      </w:hyperlink>
    </w:p>
    <w:p w:rsidR="00D01E7D" w:rsidRDefault="0010241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3" w:history="1">
        <w:r w:rsidR="00D01E7D" w:rsidRPr="0075287E">
          <w:rPr>
            <w:rStyle w:val="Hyperlink"/>
            <w:noProof/>
          </w:rPr>
          <w:t>2.2.1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Perspectiva do Produto</w:t>
        </w:r>
        <w:r w:rsidR="00D01E7D">
          <w:rPr>
            <w:noProof/>
            <w:webHidden/>
          </w:rPr>
          <w:tab/>
        </w:r>
        <w:r>
          <w:rPr>
            <w:noProof/>
            <w:webHidden/>
          </w:rPr>
          <w:fldChar w:fldCharType="begin"/>
        </w:r>
        <w:r w:rsidR="00D01E7D">
          <w:rPr>
            <w:noProof/>
            <w:webHidden/>
          </w:rPr>
          <w:instrText xml:space="preserve"> PAGEREF _Toc359135183 \h </w:instrText>
        </w:r>
        <w:r>
          <w:rPr>
            <w:noProof/>
            <w:webHidden/>
          </w:rPr>
        </w:r>
        <w:r>
          <w:rPr>
            <w:noProof/>
            <w:webHidden/>
          </w:rPr>
          <w:fldChar w:fldCharType="separate"/>
        </w:r>
        <w:r w:rsidR="00D01E7D">
          <w:rPr>
            <w:noProof/>
            <w:webHidden/>
          </w:rPr>
          <w:t>5</w:t>
        </w:r>
        <w:r>
          <w:rPr>
            <w:noProof/>
            <w:webHidden/>
          </w:rPr>
          <w:fldChar w:fldCharType="end"/>
        </w:r>
      </w:hyperlink>
    </w:p>
    <w:p w:rsidR="00D01E7D" w:rsidRDefault="0010241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4" w:history="1">
        <w:r w:rsidR="00D01E7D" w:rsidRPr="0075287E">
          <w:rPr>
            <w:rStyle w:val="Hyperlink"/>
            <w:noProof/>
          </w:rPr>
          <w:t>2.2.2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Suposições e Dependências</w:t>
        </w:r>
        <w:r w:rsidR="00D01E7D">
          <w:rPr>
            <w:noProof/>
            <w:webHidden/>
          </w:rPr>
          <w:tab/>
        </w:r>
        <w:r>
          <w:rPr>
            <w:noProof/>
            <w:webHidden/>
          </w:rPr>
          <w:fldChar w:fldCharType="begin"/>
        </w:r>
        <w:r w:rsidR="00D01E7D">
          <w:rPr>
            <w:noProof/>
            <w:webHidden/>
          </w:rPr>
          <w:instrText xml:space="preserve"> PAGEREF _Toc359135184 \h </w:instrText>
        </w:r>
        <w:r>
          <w:rPr>
            <w:noProof/>
            <w:webHidden/>
          </w:rPr>
        </w:r>
        <w:r>
          <w:rPr>
            <w:noProof/>
            <w:webHidden/>
          </w:rPr>
          <w:fldChar w:fldCharType="separate"/>
        </w:r>
        <w:r w:rsidR="00D01E7D">
          <w:rPr>
            <w:noProof/>
            <w:webHidden/>
          </w:rPr>
          <w:t>6</w:t>
        </w:r>
        <w:r>
          <w:rPr>
            <w:noProof/>
            <w:webHidden/>
          </w:rPr>
          <w:fldChar w:fldCharType="end"/>
        </w:r>
      </w:hyperlink>
    </w:p>
    <w:p w:rsidR="00D01E7D" w:rsidRDefault="0010241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5" w:history="1">
        <w:r w:rsidR="00D01E7D" w:rsidRPr="0075287E">
          <w:rPr>
            <w:rStyle w:val="Hyperlink"/>
            <w:noProof/>
          </w:rPr>
          <w:t>2.3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Funcionais do Produto</w:t>
        </w:r>
        <w:r w:rsidR="00D01E7D">
          <w:rPr>
            <w:noProof/>
            <w:webHidden/>
          </w:rPr>
          <w:tab/>
        </w:r>
        <w:r>
          <w:rPr>
            <w:noProof/>
            <w:webHidden/>
          </w:rPr>
          <w:fldChar w:fldCharType="begin"/>
        </w:r>
        <w:r w:rsidR="00D01E7D">
          <w:rPr>
            <w:noProof/>
            <w:webHidden/>
          </w:rPr>
          <w:instrText xml:space="preserve"> PAGEREF _Toc359135185 \h </w:instrText>
        </w:r>
        <w:r>
          <w:rPr>
            <w:noProof/>
            <w:webHidden/>
          </w:rPr>
        </w:r>
        <w:r>
          <w:rPr>
            <w:noProof/>
            <w:webHidden/>
          </w:rPr>
          <w:fldChar w:fldCharType="separate"/>
        </w:r>
        <w:r w:rsidR="00D01E7D">
          <w:rPr>
            <w:noProof/>
            <w:webHidden/>
          </w:rPr>
          <w:t>6</w:t>
        </w:r>
        <w:r>
          <w:rPr>
            <w:noProof/>
            <w:webHidden/>
          </w:rPr>
          <w:fldChar w:fldCharType="end"/>
        </w:r>
      </w:hyperlink>
    </w:p>
    <w:p w:rsidR="00D01E7D" w:rsidRDefault="0010241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6" w:history="1">
        <w:r w:rsidR="00D01E7D" w:rsidRPr="0075287E">
          <w:rPr>
            <w:rStyle w:val="Hyperlink"/>
            <w:noProof/>
          </w:rPr>
          <w:t>2.4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Não Funcionais do Produto</w:t>
        </w:r>
        <w:r w:rsidR="00D01E7D">
          <w:rPr>
            <w:noProof/>
            <w:webHidden/>
          </w:rPr>
          <w:tab/>
        </w:r>
        <w:r>
          <w:rPr>
            <w:noProof/>
            <w:webHidden/>
          </w:rPr>
          <w:fldChar w:fldCharType="begin"/>
        </w:r>
        <w:r w:rsidR="00D01E7D">
          <w:rPr>
            <w:noProof/>
            <w:webHidden/>
          </w:rPr>
          <w:instrText xml:space="preserve"> PAGEREF _Toc359135186 \h </w:instrText>
        </w:r>
        <w:r>
          <w:rPr>
            <w:noProof/>
            <w:webHidden/>
          </w:rPr>
        </w:r>
        <w:r>
          <w:rPr>
            <w:noProof/>
            <w:webHidden/>
          </w:rPr>
          <w:fldChar w:fldCharType="separate"/>
        </w:r>
        <w:r w:rsidR="00D01E7D">
          <w:rPr>
            <w:noProof/>
            <w:webHidden/>
          </w:rPr>
          <w:t>7</w:t>
        </w:r>
        <w:r>
          <w:rPr>
            <w:noProof/>
            <w:webHidden/>
          </w:rPr>
          <w:fldChar w:fldCharType="end"/>
        </w:r>
      </w:hyperlink>
    </w:p>
    <w:p w:rsidR="00D01E7D" w:rsidRDefault="00102415">
      <w:pPr>
        <w:pStyle w:val="Sumrio1"/>
        <w:rPr>
          <w:rFonts w:asciiTheme="minorHAnsi" w:eastAsiaTheme="minorEastAsia" w:hAnsiTheme="minorHAnsi" w:cstheme="minorBidi"/>
          <w:b w:val="0"/>
          <w:bCs w:val="0"/>
          <w:caps w:val="0"/>
          <w:noProof/>
          <w:sz w:val="22"/>
          <w:szCs w:val="22"/>
          <w:lang w:val="en-US" w:eastAsia="en-US"/>
        </w:rPr>
      </w:pPr>
      <w:hyperlink w:anchor="_Toc359135187" w:history="1">
        <w:r w:rsidR="00D01E7D" w:rsidRPr="0075287E">
          <w:rPr>
            <w:rStyle w:val="Hyperlink"/>
            <w:noProof/>
          </w:rPr>
          <w:t>3</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Análise dos Requisitos</w:t>
        </w:r>
        <w:r w:rsidR="00D01E7D">
          <w:rPr>
            <w:noProof/>
            <w:webHidden/>
          </w:rPr>
          <w:tab/>
        </w:r>
        <w:r>
          <w:rPr>
            <w:noProof/>
            <w:webHidden/>
          </w:rPr>
          <w:fldChar w:fldCharType="begin"/>
        </w:r>
        <w:r w:rsidR="00D01E7D">
          <w:rPr>
            <w:noProof/>
            <w:webHidden/>
          </w:rPr>
          <w:instrText xml:space="preserve"> PAGEREF _Toc359135187 \h </w:instrText>
        </w:r>
        <w:r>
          <w:rPr>
            <w:noProof/>
            <w:webHidden/>
          </w:rPr>
        </w:r>
        <w:r>
          <w:rPr>
            <w:noProof/>
            <w:webHidden/>
          </w:rPr>
          <w:fldChar w:fldCharType="separate"/>
        </w:r>
        <w:r w:rsidR="00D01E7D">
          <w:rPr>
            <w:noProof/>
            <w:webHidden/>
          </w:rPr>
          <w:t>9</w:t>
        </w:r>
        <w:r>
          <w:rPr>
            <w:noProof/>
            <w:webHidden/>
          </w:rPr>
          <w:fldChar w:fldCharType="end"/>
        </w:r>
      </w:hyperlink>
    </w:p>
    <w:p w:rsidR="00D01E7D" w:rsidRDefault="0010241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8" w:history="1">
        <w:r w:rsidR="00D01E7D" w:rsidRPr="0075287E">
          <w:rPr>
            <w:rStyle w:val="Hyperlink"/>
            <w:noProof/>
          </w:rPr>
          <w:t>3.1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Diagrama de Casos de Uso</w:t>
        </w:r>
        <w:r w:rsidR="00D01E7D">
          <w:rPr>
            <w:noProof/>
            <w:webHidden/>
          </w:rPr>
          <w:tab/>
        </w:r>
        <w:r>
          <w:rPr>
            <w:noProof/>
            <w:webHidden/>
          </w:rPr>
          <w:fldChar w:fldCharType="begin"/>
        </w:r>
        <w:r w:rsidR="00D01E7D">
          <w:rPr>
            <w:noProof/>
            <w:webHidden/>
          </w:rPr>
          <w:instrText xml:space="preserve"> PAGEREF _Toc359135188 \h </w:instrText>
        </w:r>
        <w:r>
          <w:rPr>
            <w:noProof/>
            <w:webHidden/>
          </w:rPr>
        </w:r>
        <w:r>
          <w:rPr>
            <w:noProof/>
            <w:webHidden/>
          </w:rPr>
          <w:fldChar w:fldCharType="separate"/>
        </w:r>
        <w:r w:rsidR="00D01E7D">
          <w:rPr>
            <w:noProof/>
            <w:webHidden/>
          </w:rPr>
          <w:t>9</w:t>
        </w:r>
        <w:r>
          <w:rPr>
            <w:noProof/>
            <w:webHidden/>
          </w:rPr>
          <w:fldChar w:fldCharType="end"/>
        </w:r>
      </w:hyperlink>
    </w:p>
    <w:p w:rsidR="00D01E7D" w:rsidRDefault="0010241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9" w:history="1">
        <w:r w:rsidR="00D01E7D" w:rsidRPr="0075287E">
          <w:rPr>
            <w:rStyle w:val="Hyperlink"/>
            <w:noProof/>
          </w:rPr>
          <w:t>3.2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Descrição dos Atores</w:t>
        </w:r>
        <w:r w:rsidR="00D01E7D">
          <w:rPr>
            <w:noProof/>
            <w:webHidden/>
          </w:rPr>
          <w:tab/>
        </w:r>
        <w:r>
          <w:rPr>
            <w:noProof/>
            <w:webHidden/>
          </w:rPr>
          <w:fldChar w:fldCharType="begin"/>
        </w:r>
        <w:r w:rsidR="00D01E7D">
          <w:rPr>
            <w:noProof/>
            <w:webHidden/>
          </w:rPr>
          <w:instrText xml:space="preserve"> PAGEREF _Toc359135189 \h </w:instrText>
        </w:r>
        <w:r>
          <w:rPr>
            <w:noProof/>
            <w:webHidden/>
          </w:rPr>
        </w:r>
        <w:r>
          <w:rPr>
            <w:noProof/>
            <w:webHidden/>
          </w:rPr>
          <w:fldChar w:fldCharType="separate"/>
        </w:r>
        <w:r w:rsidR="00D01E7D">
          <w:rPr>
            <w:noProof/>
            <w:webHidden/>
          </w:rPr>
          <w:t>13</w:t>
        </w:r>
        <w:r>
          <w:rPr>
            <w:noProof/>
            <w:webHidden/>
          </w:rPr>
          <w:fldChar w:fldCharType="end"/>
        </w:r>
      </w:hyperlink>
    </w:p>
    <w:p w:rsidR="00D01E7D" w:rsidRDefault="0010241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0" w:history="1">
        <w:r w:rsidR="00D01E7D" w:rsidRPr="0075287E">
          <w:rPr>
            <w:rStyle w:val="Hyperlink"/>
            <w:noProof/>
          </w:rPr>
          <w:t>3.3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Descrição dos Casos de Uso</w:t>
        </w:r>
        <w:r w:rsidR="00D01E7D">
          <w:rPr>
            <w:noProof/>
            <w:webHidden/>
          </w:rPr>
          <w:tab/>
        </w:r>
        <w:r>
          <w:rPr>
            <w:noProof/>
            <w:webHidden/>
          </w:rPr>
          <w:fldChar w:fldCharType="begin"/>
        </w:r>
        <w:r w:rsidR="00D01E7D">
          <w:rPr>
            <w:noProof/>
            <w:webHidden/>
          </w:rPr>
          <w:instrText xml:space="preserve"> PAGEREF _Toc359135190 \h </w:instrText>
        </w:r>
        <w:r>
          <w:rPr>
            <w:noProof/>
            <w:webHidden/>
          </w:rPr>
        </w:r>
        <w:r>
          <w:rPr>
            <w:noProof/>
            <w:webHidden/>
          </w:rPr>
          <w:fldChar w:fldCharType="separate"/>
        </w:r>
        <w:r w:rsidR="00D01E7D">
          <w:rPr>
            <w:noProof/>
            <w:webHidden/>
          </w:rPr>
          <w:t>13</w:t>
        </w:r>
        <w:r>
          <w:rPr>
            <w:noProof/>
            <w:webHidden/>
          </w:rPr>
          <w:fldChar w:fldCharType="end"/>
        </w:r>
      </w:hyperlink>
    </w:p>
    <w:p w:rsidR="00D01E7D" w:rsidRDefault="0010241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1" w:history="1">
        <w:r w:rsidR="00D01E7D" w:rsidRPr="0075287E">
          <w:rPr>
            <w:rStyle w:val="Hyperlink"/>
            <w:noProof/>
          </w:rPr>
          <w:t>3.4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Delimitando o Escopo do Sistema</w:t>
        </w:r>
        <w:r w:rsidR="00D01E7D">
          <w:rPr>
            <w:noProof/>
            <w:webHidden/>
          </w:rPr>
          <w:tab/>
        </w:r>
        <w:r>
          <w:rPr>
            <w:noProof/>
            <w:webHidden/>
          </w:rPr>
          <w:fldChar w:fldCharType="begin"/>
        </w:r>
        <w:r w:rsidR="00D01E7D">
          <w:rPr>
            <w:noProof/>
            <w:webHidden/>
          </w:rPr>
          <w:instrText xml:space="preserve"> PAGEREF _Toc359135191 \h </w:instrText>
        </w:r>
        <w:r>
          <w:rPr>
            <w:noProof/>
            <w:webHidden/>
          </w:rPr>
        </w:r>
        <w:r>
          <w:rPr>
            <w:noProof/>
            <w:webHidden/>
          </w:rPr>
          <w:fldChar w:fldCharType="separate"/>
        </w:r>
        <w:r w:rsidR="00D01E7D">
          <w:rPr>
            <w:noProof/>
            <w:webHidden/>
          </w:rPr>
          <w:t>14</w:t>
        </w:r>
        <w:r>
          <w:rPr>
            <w:noProof/>
            <w:webHidden/>
          </w:rPr>
          <w:fldChar w:fldCharType="end"/>
        </w:r>
      </w:hyperlink>
    </w:p>
    <w:p w:rsidR="00D01E7D" w:rsidRDefault="0010241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2" w:history="1">
        <w:r w:rsidR="00D01E7D" w:rsidRPr="0075287E">
          <w:rPr>
            <w:rStyle w:val="Hyperlink"/>
            <w:noProof/>
          </w:rPr>
          <w:t>3.5</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Análise de Contexto do Usuário</w:t>
        </w:r>
        <w:r w:rsidR="00D01E7D">
          <w:rPr>
            <w:noProof/>
            <w:webHidden/>
          </w:rPr>
          <w:tab/>
        </w:r>
        <w:r>
          <w:rPr>
            <w:noProof/>
            <w:webHidden/>
          </w:rPr>
          <w:fldChar w:fldCharType="begin"/>
        </w:r>
        <w:r w:rsidR="00D01E7D">
          <w:rPr>
            <w:noProof/>
            <w:webHidden/>
          </w:rPr>
          <w:instrText xml:space="preserve"> PAGEREF _Toc359135192 \h </w:instrText>
        </w:r>
        <w:r>
          <w:rPr>
            <w:noProof/>
            <w:webHidden/>
          </w:rPr>
        </w:r>
        <w:r>
          <w:rPr>
            <w:noProof/>
            <w:webHidden/>
          </w:rPr>
          <w:fldChar w:fldCharType="separate"/>
        </w:r>
        <w:r w:rsidR="00D01E7D">
          <w:rPr>
            <w:noProof/>
            <w:webHidden/>
          </w:rPr>
          <w:t>15</w:t>
        </w:r>
        <w:r>
          <w:rPr>
            <w:noProof/>
            <w:webHidden/>
          </w:rPr>
          <w:fldChar w:fldCharType="end"/>
        </w:r>
      </w:hyperlink>
    </w:p>
    <w:p w:rsidR="00D01E7D" w:rsidRDefault="00102415">
      <w:pPr>
        <w:pStyle w:val="Sumrio1"/>
        <w:rPr>
          <w:rFonts w:asciiTheme="minorHAnsi" w:eastAsiaTheme="minorEastAsia" w:hAnsiTheme="minorHAnsi" w:cstheme="minorBidi"/>
          <w:b w:val="0"/>
          <w:bCs w:val="0"/>
          <w:caps w:val="0"/>
          <w:noProof/>
          <w:sz w:val="22"/>
          <w:szCs w:val="22"/>
          <w:lang w:val="en-US" w:eastAsia="en-US"/>
        </w:rPr>
      </w:pPr>
      <w:hyperlink w:anchor="_Toc359135193" w:history="1">
        <w:r w:rsidR="00D01E7D" w:rsidRPr="0075287E">
          <w:rPr>
            <w:rStyle w:val="Hyperlink"/>
            <w:noProof/>
          </w:rPr>
          <w:t>4</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Projeto do Software</w:t>
        </w:r>
        <w:r w:rsidR="00D01E7D">
          <w:rPr>
            <w:noProof/>
            <w:webHidden/>
          </w:rPr>
          <w:tab/>
        </w:r>
        <w:r>
          <w:rPr>
            <w:noProof/>
            <w:webHidden/>
          </w:rPr>
          <w:fldChar w:fldCharType="begin"/>
        </w:r>
        <w:r w:rsidR="00D01E7D">
          <w:rPr>
            <w:noProof/>
            <w:webHidden/>
          </w:rPr>
          <w:instrText xml:space="preserve"> PAGEREF _Toc359135193 \h </w:instrText>
        </w:r>
        <w:r>
          <w:rPr>
            <w:noProof/>
            <w:webHidden/>
          </w:rPr>
        </w:r>
        <w:r>
          <w:rPr>
            <w:noProof/>
            <w:webHidden/>
          </w:rPr>
          <w:fldChar w:fldCharType="separate"/>
        </w:r>
        <w:r w:rsidR="00D01E7D">
          <w:rPr>
            <w:noProof/>
            <w:webHidden/>
          </w:rPr>
          <w:t>17</w:t>
        </w:r>
        <w:r>
          <w:rPr>
            <w:noProof/>
            <w:webHidden/>
          </w:rPr>
          <w:fldChar w:fldCharType="end"/>
        </w:r>
      </w:hyperlink>
    </w:p>
    <w:p w:rsidR="00D01E7D" w:rsidRDefault="0010241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4" w:history="1">
        <w:r w:rsidR="00D01E7D" w:rsidRPr="0075287E">
          <w:rPr>
            <w:rStyle w:val="Hyperlink"/>
            <w:noProof/>
          </w:rPr>
          <w:t>4.1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i/>
            <w:noProof/>
          </w:rPr>
          <w:t>Guidelines</w:t>
        </w:r>
        <w:r w:rsidR="00D01E7D" w:rsidRPr="0075287E">
          <w:rPr>
            <w:rStyle w:val="Hyperlink"/>
            <w:noProof/>
          </w:rPr>
          <w:t xml:space="preserve"> de Interface</w:t>
        </w:r>
        <w:r w:rsidR="00D01E7D">
          <w:rPr>
            <w:noProof/>
            <w:webHidden/>
          </w:rPr>
          <w:tab/>
        </w:r>
        <w:r>
          <w:rPr>
            <w:noProof/>
            <w:webHidden/>
          </w:rPr>
          <w:fldChar w:fldCharType="begin"/>
        </w:r>
        <w:r w:rsidR="00D01E7D">
          <w:rPr>
            <w:noProof/>
            <w:webHidden/>
          </w:rPr>
          <w:instrText xml:space="preserve"> PAGEREF _Toc359135194 \h </w:instrText>
        </w:r>
        <w:r>
          <w:rPr>
            <w:noProof/>
            <w:webHidden/>
          </w:rPr>
        </w:r>
        <w:r>
          <w:rPr>
            <w:noProof/>
            <w:webHidden/>
          </w:rPr>
          <w:fldChar w:fldCharType="separate"/>
        </w:r>
        <w:r w:rsidR="00D01E7D">
          <w:rPr>
            <w:noProof/>
            <w:webHidden/>
          </w:rPr>
          <w:t>17</w:t>
        </w:r>
        <w:r>
          <w:rPr>
            <w:noProof/>
            <w:webHidden/>
          </w:rPr>
          <w:fldChar w:fldCharType="end"/>
        </w:r>
      </w:hyperlink>
    </w:p>
    <w:p w:rsidR="00D01E7D" w:rsidRDefault="0010241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5" w:history="1">
        <w:r w:rsidR="00D01E7D" w:rsidRPr="0075287E">
          <w:rPr>
            <w:rStyle w:val="Hyperlink"/>
            <w:noProof/>
          </w:rPr>
          <w:t>4.2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Protótipo das telas</w:t>
        </w:r>
        <w:r w:rsidR="00D01E7D">
          <w:rPr>
            <w:noProof/>
            <w:webHidden/>
          </w:rPr>
          <w:tab/>
        </w:r>
        <w:r>
          <w:rPr>
            <w:noProof/>
            <w:webHidden/>
          </w:rPr>
          <w:fldChar w:fldCharType="begin"/>
        </w:r>
        <w:r w:rsidR="00D01E7D">
          <w:rPr>
            <w:noProof/>
            <w:webHidden/>
          </w:rPr>
          <w:instrText xml:space="preserve"> PAGEREF _Toc359135195 \h </w:instrText>
        </w:r>
        <w:r>
          <w:rPr>
            <w:noProof/>
            <w:webHidden/>
          </w:rPr>
        </w:r>
        <w:r>
          <w:rPr>
            <w:noProof/>
            <w:webHidden/>
          </w:rPr>
          <w:fldChar w:fldCharType="separate"/>
        </w:r>
        <w:r w:rsidR="00D01E7D">
          <w:rPr>
            <w:noProof/>
            <w:webHidden/>
          </w:rPr>
          <w:t>17</w:t>
        </w:r>
        <w:r>
          <w:rPr>
            <w:noProof/>
            <w:webHidden/>
          </w:rPr>
          <w:fldChar w:fldCharType="end"/>
        </w:r>
      </w:hyperlink>
    </w:p>
    <w:p w:rsidR="00D01E7D" w:rsidRDefault="0010241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6" w:history="1">
        <w:r w:rsidR="00D01E7D" w:rsidRPr="0075287E">
          <w:rPr>
            <w:rStyle w:val="Hyperlink"/>
            <w:noProof/>
          </w:rPr>
          <w:t>4.2.1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Baixa Fidelidade</w:t>
        </w:r>
        <w:r w:rsidR="00D01E7D">
          <w:rPr>
            <w:noProof/>
            <w:webHidden/>
          </w:rPr>
          <w:tab/>
        </w:r>
        <w:r>
          <w:rPr>
            <w:noProof/>
            <w:webHidden/>
          </w:rPr>
          <w:fldChar w:fldCharType="begin"/>
        </w:r>
        <w:r w:rsidR="00D01E7D">
          <w:rPr>
            <w:noProof/>
            <w:webHidden/>
          </w:rPr>
          <w:instrText xml:space="preserve"> PAGEREF _Toc359135196 \h </w:instrText>
        </w:r>
        <w:r>
          <w:rPr>
            <w:noProof/>
            <w:webHidden/>
          </w:rPr>
        </w:r>
        <w:r>
          <w:rPr>
            <w:noProof/>
            <w:webHidden/>
          </w:rPr>
          <w:fldChar w:fldCharType="separate"/>
        </w:r>
        <w:r w:rsidR="00D01E7D">
          <w:rPr>
            <w:noProof/>
            <w:webHidden/>
          </w:rPr>
          <w:t>17</w:t>
        </w:r>
        <w:r>
          <w:rPr>
            <w:noProof/>
            <w:webHidden/>
          </w:rPr>
          <w:fldChar w:fldCharType="end"/>
        </w:r>
      </w:hyperlink>
    </w:p>
    <w:p w:rsidR="00D01E7D" w:rsidRDefault="0010241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7" w:history="1">
        <w:r w:rsidR="00D01E7D" w:rsidRPr="0075287E">
          <w:rPr>
            <w:rStyle w:val="Hyperlink"/>
            <w:noProof/>
          </w:rPr>
          <w:t>4.2.2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Alta Fidelidade</w:t>
        </w:r>
        <w:r w:rsidR="00D01E7D">
          <w:rPr>
            <w:noProof/>
            <w:webHidden/>
          </w:rPr>
          <w:tab/>
        </w:r>
        <w:r>
          <w:rPr>
            <w:noProof/>
            <w:webHidden/>
          </w:rPr>
          <w:fldChar w:fldCharType="begin"/>
        </w:r>
        <w:r w:rsidR="00D01E7D">
          <w:rPr>
            <w:noProof/>
            <w:webHidden/>
          </w:rPr>
          <w:instrText xml:space="preserve"> PAGEREF _Toc359135197 \h </w:instrText>
        </w:r>
        <w:r>
          <w:rPr>
            <w:noProof/>
            <w:webHidden/>
          </w:rPr>
        </w:r>
        <w:r>
          <w:rPr>
            <w:noProof/>
            <w:webHidden/>
          </w:rPr>
          <w:fldChar w:fldCharType="separate"/>
        </w:r>
        <w:r w:rsidR="00D01E7D">
          <w:rPr>
            <w:noProof/>
            <w:webHidden/>
          </w:rPr>
          <w:t>18</w:t>
        </w:r>
        <w:r>
          <w:rPr>
            <w:noProof/>
            <w:webHidden/>
          </w:rPr>
          <w:fldChar w:fldCharType="end"/>
        </w:r>
      </w:hyperlink>
    </w:p>
    <w:p w:rsidR="00D01E7D" w:rsidRDefault="0010241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8" w:history="1">
        <w:r w:rsidR="00D01E7D" w:rsidRPr="0075287E">
          <w:rPr>
            <w:rStyle w:val="Hyperlink"/>
            <w:noProof/>
          </w:rPr>
          <w:t>4.3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Projeto do Banco de Dados</w:t>
        </w:r>
        <w:r w:rsidR="00D01E7D">
          <w:rPr>
            <w:noProof/>
            <w:webHidden/>
          </w:rPr>
          <w:tab/>
        </w:r>
        <w:r>
          <w:rPr>
            <w:noProof/>
            <w:webHidden/>
          </w:rPr>
          <w:fldChar w:fldCharType="begin"/>
        </w:r>
        <w:r w:rsidR="00D01E7D">
          <w:rPr>
            <w:noProof/>
            <w:webHidden/>
          </w:rPr>
          <w:instrText xml:space="preserve"> PAGEREF _Toc359135198 \h </w:instrText>
        </w:r>
        <w:r>
          <w:rPr>
            <w:noProof/>
            <w:webHidden/>
          </w:rPr>
        </w:r>
        <w:r>
          <w:rPr>
            <w:noProof/>
            <w:webHidden/>
          </w:rPr>
          <w:fldChar w:fldCharType="separate"/>
        </w:r>
        <w:r w:rsidR="00D01E7D">
          <w:rPr>
            <w:noProof/>
            <w:webHidden/>
          </w:rPr>
          <w:t>18</w:t>
        </w:r>
        <w:r>
          <w:rPr>
            <w:noProof/>
            <w:webHidden/>
          </w:rPr>
          <w:fldChar w:fldCharType="end"/>
        </w:r>
      </w:hyperlink>
    </w:p>
    <w:p w:rsidR="00D01E7D" w:rsidRDefault="0010241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9" w:history="1">
        <w:r w:rsidR="00D01E7D" w:rsidRPr="0075287E">
          <w:rPr>
            <w:rStyle w:val="Hyperlink"/>
            <w:noProof/>
          </w:rPr>
          <w:t>4.3.1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Modelo Conceitual</w:t>
        </w:r>
        <w:r w:rsidR="00D01E7D">
          <w:rPr>
            <w:noProof/>
            <w:webHidden/>
          </w:rPr>
          <w:tab/>
        </w:r>
        <w:r>
          <w:rPr>
            <w:noProof/>
            <w:webHidden/>
          </w:rPr>
          <w:fldChar w:fldCharType="begin"/>
        </w:r>
        <w:r w:rsidR="00D01E7D">
          <w:rPr>
            <w:noProof/>
            <w:webHidden/>
          </w:rPr>
          <w:instrText xml:space="preserve"> PAGEREF _Toc359135199 \h </w:instrText>
        </w:r>
        <w:r>
          <w:rPr>
            <w:noProof/>
            <w:webHidden/>
          </w:rPr>
        </w:r>
        <w:r>
          <w:rPr>
            <w:noProof/>
            <w:webHidden/>
          </w:rPr>
          <w:fldChar w:fldCharType="separate"/>
        </w:r>
        <w:r w:rsidR="00D01E7D">
          <w:rPr>
            <w:noProof/>
            <w:webHidden/>
          </w:rPr>
          <w:t>18</w:t>
        </w:r>
        <w:r>
          <w:rPr>
            <w:noProof/>
            <w:webHidden/>
          </w:rPr>
          <w:fldChar w:fldCharType="end"/>
        </w:r>
      </w:hyperlink>
    </w:p>
    <w:p w:rsidR="00D01E7D" w:rsidRDefault="0010241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200" w:history="1">
        <w:r w:rsidR="00D01E7D" w:rsidRPr="0075287E">
          <w:rPr>
            <w:rStyle w:val="Hyperlink"/>
            <w:noProof/>
          </w:rPr>
          <w:t>4.3.2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Modelo Lógico</w:t>
        </w:r>
        <w:r w:rsidR="00D01E7D">
          <w:rPr>
            <w:noProof/>
            <w:webHidden/>
          </w:rPr>
          <w:tab/>
        </w:r>
        <w:r>
          <w:rPr>
            <w:noProof/>
            <w:webHidden/>
          </w:rPr>
          <w:fldChar w:fldCharType="begin"/>
        </w:r>
        <w:r w:rsidR="00D01E7D">
          <w:rPr>
            <w:noProof/>
            <w:webHidden/>
          </w:rPr>
          <w:instrText xml:space="preserve"> PAGEREF _Toc359135200 \h </w:instrText>
        </w:r>
        <w:r>
          <w:rPr>
            <w:noProof/>
            <w:webHidden/>
          </w:rPr>
        </w:r>
        <w:r>
          <w:rPr>
            <w:noProof/>
            <w:webHidden/>
          </w:rPr>
          <w:fldChar w:fldCharType="separate"/>
        </w:r>
        <w:r w:rsidR="00D01E7D">
          <w:rPr>
            <w:noProof/>
            <w:webHidden/>
          </w:rPr>
          <w:t>19</w:t>
        </w:r>
        <w:r>
          <w:rPr>
            <w:noProof/>
            <w:webHidden/>
          </w:rPr>
          <w:fldChar w:fldCharType="end"/>
        </w:r>
      </w:hyperlink>
    </w:p>
    <w:p w:rsidR="00D01E7D" w:rsidRDefault="0010241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1" w:history="1">
        <w:r w:rsidR="00D01E7D" w:rsidRPr="0075287E">
          <w:rPr>
            <w:rStyle w:val="Hyperlink"/>
            <w:noProof/>
          </w:rPr>
          <w:t>4.4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Inspeção de Usabilidade</w:t>
        </w:r>
        <w:r w:rsidR="00D01E7D">
          <w:rPr>
            <w:noProof/>
            <w:webHidden/>
          </w:rPr>
          <w:tab/>
        </w:r>
        <w:r>
          <w:rPr>
            <w:noProof/>
            <w:webHidden/>
          </w:rPr>
          <w:fldChar w:fldCharType="begin"/>
        </w:r>
        <w:r w:rsidR="00D01E7D">
          <w:rPr>
            <w:noProof/>
            <w:webHidden/>
          </w:rPr>
          <w:instrText xml:space="preserve"> PAGEREF _Toc359135201 \h </w:instrText>
        </w:r>
        <w:r>
          <w:rPr>
            <w:noProof/>
            <w:webHidden/>
          </w:rPr>
        </w:r>
        <w:r>
          <w:rPr>
            <w:noProof/>
            <w:webHidden/>
          </w:rPr>
          <w:fldChar w:fldCharType="separate"/>
        </w:r>
        <w:r w:rsidR="00D01E7D">
          <w:rPr>
            <w:noProof/>
            <w:webHidden/>
          </w:rPr>
          <w:t>20</w:t>
        </w:r>
        <w:r>
          <w:rPr>
            <w:noProof/>
            <w:webHidden/>
          </w:rPr>
          <w:fldChar w:fldCharType="end"/>
        </w:r>
      </w:hyperlink>
    </w:p>
    <w:p w:rsidR="00D01E7D" w:rsidRDefault="00102415">
      <w:pPr>
        <w:pStyle w:val="Sumrio1"/>
        <w:rPr>
          <w:rFonts w:asciiTheme="minorHAnsi" w:eastAsiaTheme="minorEastAsia" w:hAnsiTheme="minorHAnsi" w:cstheme="minorBidi"/>
          <w:b w:val="0"/>
          <w:bCs w:val="0"/>
          <w:caps w:val="0"/>
          <w:noProof/>
          <w:sz w:val="22"/>
          <w:szCs w:val="22"/>
          <w:lang w:val="en-US" w:eastAsia="en-US"/>
        </w:rPr>
      </w:pPr>
      <w:hyperlink w:anchor="_Toc359135202" w:history="1">
        <w:r w:rsidR="00D01E7D" w:rsidRPr="0075287E">
          <w:rPr>
            <w:rStyle w:val="Hyperlink"/>
            <w:noProof/>
          </w:rPr>
          <w:t>5</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Plano de Implantação</w:t>
        </w:r>
        <w:r w:rsidR="00D01E7D">
          <w:rPr>
            <w:noProof/>
            <w:webHidden/>
          </w:rPr>
          <w:tab/>
        </w:r>
        <w:r>
          <w:rPr>
            <w:noProof/>
            <w:webHidden/>
          </w:rPr>
          <w:fldChar w:fldCharType="begin"/>
        </w:r>
        <w:r w:rsidR="00D01E7D">
          <w:rPr>
            <w:noProof/>
            <w:webHidden/>
          </w:rPr>
          <w:instrText xml:space="preserve"> PAGEREF _Toc359135202 \h </w:instrText>
        </w:r>
        <w:r>
          <w:rPr>
            <w:noProof/>
            <w:webHidden/>
          </w:rPr>
        </w:r>
        <w:r>
          <w:rPr>
            <w:noProof/>
            <w:webHidden/>
          </w:rPr>
          <w:fldChar w:fldCharType="separate"/>
        </w:r>
        <w:r w:rsidR="00D01E7D">
          <w:rPr>
            <w:noProof/>
            <w:webHidden/>
          </w:rPr>
          <w:t>21</w:t>
        </w:r>
        <w:r>
          <w:rPr>
            <w:noProof/>
            <w:webHidden/>
          </w:rPr>
          <w:fldChar w:fldCharType="end"/>
        </w:r>
      </w:hyperlink>
    </w:p>
    <w:p w:rsidR="00D01E7D" w:rsidRDefault="0010241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3" w:history="1">
        <w:r w:rsidR="00D01E7D" w:rsidRPr="0075287E">
          <w:rPr>
            <w:rStyle w:val="Hyperlink"/>
            <w:noProof/>
          </w:rPr>
          <w:t>5.1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Mínimos de Hardware</w:t>
        </w:r>
        <w:r w:rsidR="00D01E7D">
          <w:rPr>
            <w:noProof/>
            <w:webHidden/>
          </w:rPr>
          <w:tab/>
        </w:r>
        <w:r>
          <w:rPr>
            <w:noProof/>
            <w:webHidden/>
          </w:rPr>
          <w:fldChar w:fldCharType="begin"/>
        </w:r>
        <w:r w:rsidR="00D01E7D">
          <w:rPr>
            <w:noProof/>
            <w:webHidden/>
          </w:rPr>
          <w:instrText xml:space="preserve"> PAGEREF _Toc359135203 \h </w:instrText>
        </w:r>
        <w:r>
          <w:rPr>
            <w:noProof/>
            <w:webHidden/>
          </w:rPr>
        </w:r>
        <w:r>
          <w:rPr>
            <w:noProof/>
            <w:webHidden/>
          </w:rPr>
          <w:fldChar w:fldCharType="separate"/>
        </w:r>
        <w:r w:rsidR="00D01E7D">
          <w:rPr>
            <w:noProof/>
            <w:webHidden/>
          </w:rPr>
          <w:t>21</w:t>
        </w:r>
        <w:r>
          <w:rPr>
            <w:noProof/>
            <w:webHidden/>
          </w:rPr>
          <w:fldChar w:fldCharType="end"/>
        </w:r>
      </w:hyperlink>
    </w:p>
    <w:p w:rsidR="00D01E7D" w:rsidRDefault="0010241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4" w:history="1">
        <w:r w:rsidR="00D01E7D" w:rsidRPr="0075287E">
          <w:rPr>
            <w:rStyle w:val="Hyperlink"/>
            <w:noProof/>
          </w:rPr>
          <w:t>5.2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Mínimos de Software</w:t>
        </w:r>
        <w:r w:rsidR="00D01E7D">
          <w:rPr>
            <w:noProof/>
            <w:webHidden/>
          </w:rPr>
          <w:tab/>
        </w:r>
        <w:r>
          <w:rPr>
            <w:noProof/>
            <w:webHidden/>
          </w:rPr>
          <w:fldChar w:fldCharType="begin"/>
        </w:r>
        <w:r w:rsidR="00D01E7D">
          <w:rPr>
            <w:noProof/>
            <w:webHidden/>
          </w:rPr>
          <w:instrText xml:space="preserve"> PAGEREF _Toc359135204 \h </w:instrText>
        </w:r>
        <w:r>
          <w:rPr>
            <w:noProof/>
            <w:webHidden/>
          </w:rPr>
        </w:r>
        <w:r>
          <w:rPr>
            <w:noProof/>
            <w:webHidden/>
          </w:rPr>
          <w:fldChar w:fldCharType="separate"/>
        </w:r>
        <w:r w:rsidR="00D01E7D">
          <w:rPr>
            <w:noProof/>
            <w:webHidden/>
          </w:rPr>
          <w:t>21</w:t>
        </w:r>
        <w:r>
          <w:rPr>
            <w:noProof/>
            <w:webHidden/>
          </w:rPr>
          <w:fldChar w:fldCharType="end"/>
        </w:r>
      </w:hyperlink>
    </w:p>
    <w:p w:rsidR="00D01E7D" w:rsidRDefault="0010241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5" w:history="1">
        <w:r w:rsidR="00D01E7D" w:rsidRPr="0075287E">
          <w:rPr>
            <w:rStyle w:val="Hyperlink"/>
            <w:noProof/>
          </w:rPr>
          <w:t>5.3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Guia de instalação do sistema</w:t>
        </w:r>
        <w:r w:rsidR="00D01E7D">
          <w:rPr>
            <w:noProof/>
            <w:webHidden/>
          </w:rPr>
          <w:tab/>
        </w:r>
        <w:r>
          <w:rPr>
            <w:noProof/>
            <w:webHidden/>
          </w:rPr>
          <w:fldChar w:fldCharType="begin"/>
        </w:r>
        <w:r w:rsidR="00D01E7D">
          <w:rPr>
            <w:noProof/>
            <w:webHidden/>
          </w:rPr>
          <w:instrText xml:space="preserve"> PAGEREF _Toc359135205 \h </w:instrText>
        </w:r>
        <w:r>
          <w:rPr>
            <w:noProof/>
            <w:webHidden/>
          </w:rPr>
        </w:r>
        <w:r>
          <w:rPr>
            <w:noProof/>
            <w:webHidden/>
          </w:rPr>
          <w:fldChar w:fldCharType="separate"/>
        </w:r>
        <w:r w:rsidR="00D01E7D">
          <w:rPr>
            <w:noProof/>
            <w:webHidden/>
          </w:rPr>
          <w:t>21</w:t>
        </w:r>
        <w:r>
          <w:rPr>
            <w:noProof/>
            <w:webHidden/>
          </w:rPr>
          <w:fldChar w:fldCharType="end"/>
        </w:r>
      </w:hyperlink>
    </w:p>
    <w:p w:rsidR="00D01E7D" w:rsidRDefault="00102415">
      <w:pPr>
        <w:pStyle w:val="Sumrio1"/>
        <w:rPr>
          <w:rFonts w:asciiTheme="minorHAnsi" w:eastAsiaTheme="minorEastAsia" w:hAnsiTheme="minorHAnsi" w:cstheme="minorBidi"/>
          <w:b w:val="0"/>
          <w:bCs w:val="0"/>
          <w:caps w:val="0"/>
          <w:noProof/>
          <w:sz w:val="22"/>
          <w:szCs w:val="22"/>
          <w:lang w:val="en-US" w:eastAsia="en-US"/>
        </w:rPr>
      </w:pPr>
      <w:hyperlink w:anchor="_Toc359135206" w:history="1">
        <w:r w:rsidR="00D01E7D" w:rsidRPr="0075287E">
          <w:rPr>
            <w:rStyle w:val="Hyperlink"/>
            <w:noProof/>
          </w:rPr>
          <w:t>6</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Conclusão</w:t>
        </w:r>
        <w:r w:rsidR="00D01E7D">
          <w:rPr>
            <w:noProof/>
            <w:webHidden/>
          </w:rPr>
          <w:tab/>
        </w:r>
        <w:r>
          <w:rPr>
            <w:noProof/>
            <w:webHidden/>
          </w:rPr>
          <w:fldChar w:fldCharType="begin"/>
        </w:r>
        <w:r w:rsidR="00D01E7D">
          <w:rPr>
            <w:noProof/>
            <w:webHidden/>
          </w:rPr>
          <w:instrText xml:space="preserve"> PAGEREF _Toc359135206 \h </w:instrText>
        </w:r>
        <w:r>
          <w:rPr>
            <w:noProof/>
            <w:webHidden/>
          </w:rPr>
        </w:r>
        <w:r>
          <w:rPr>
            <w:noProof/>
            <w:webHidden/>
          </w:rPr>
          <w:fldChar w:fldCharType="separate"/>
        </w:r>
        <w:r w:rsidR="00D01E7D">
          <w:rPr>
            <w:noProof/>
            <w:webHidden/>
          </w:rPr>
          <w:t>23</w:t>
        </w:r>
        <w:r>
          <w:rPr>
            <w:noProof/>
            <w:webHidden/>
          </w:rPr>
          <w:fldChar w:fldCharType="end"/>
        </w:r>
      </w:hyperlink>
    </w:p>
    <w:p w:rsidR="00D01E7D" w:rsidRDefault="00102415">
      <w:pPr>
        <w:pStyle w:val="Sumrio1"/>
        <w:rPr>
          <w:rFonts w:asciiTheme="minorHAnsi" w:eastAsiaTheme="minorEastAsia" w:hAnsiTheme="minorHAnsi" w:cstheme="minorBidi"/>
          <w:b w:val="0"/>
          <w:bCs w:val="0"/>
          <w:caps w:val="0"/>
          <w:noProof/>
          <w:sz w:val="22"/>
          <w:szCs w:val="22"/>
          <w:lang w:val="en-US" w:eastAsia="en-US"/>
        </w:rPr>
      </w:pPr>
      <w:hyperlink w:anchor="_Toc359135207" w:history="1">
        <w:r w:rsidR="00D01E7D" w:rsidRPr="0075287E">
          <w:rPr>
            <w:rStyle w:val="Hyperlink"/>
            <w:noProof/>
          </w:rPr>
          <w:t>7</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Bibliografia</w:t>
        </w:r>
        <w:r w:rsidR="00D01E7D">
          <w:rPr>
            <w:noProof/>
            <w:webHidden/>
          </w:rPr>
          <w:tab/>
        </w:r>
        <w:r>
          <w:rPr>
            <w:noProof/>
            <w:webHidden/>
          </w:rPr>
          <w:fldChar w:fldCharType="begin"/>
        </w:r>
        <w:r w:rsidR="00D01E7D">
          <w:rPr>
            <w:noProof/>
            <w:webHidden/>
          </w:rPr>
          <w:instrText xml:space="preserve"> PAGEREF _Toc359135207 \h </w:instrText>
        </w:r>
        <w:r>
          <w:rPr>
            <w:noProof/>
            <w:webHidden/>
          </w:rPr>
        </w:r>
        <w:r>
          <w:rPr>
            <w:noProof/>
            <w:webHidden/>
          </w:rPr>
          <w:fldChar w:fldCharType="separate"/>
        </w:r>
        <w:r w:rsidR="00D01E7D">
          <w:rPr>
            <w:noProof/>
            <w:webHidden/>
          </w:rPr>
          <w:t>24</w:t>
        </w:r>
        <w:r>
          <w:rPr>
            <w:noProof/>
            <w:webHidden/>
          </w:rPr>
          <w:fldChar w:fldCharType="end"/>
        </w:r>
      </w:hyperlink>
    </w:p>
    <w:p w:rsidR="00D01E7D" w:rsidRDefault="00102415">
      <w:pPr>
        <w:pStyle w:val="Sumrio1"/>
        <w:rPr>
          <w:rFonts w:asciiTheme="minorHAnsi" w:eastAsiaTheme="minorEastAsia" w:hAnsiTheme="minorHAnsi" w:cstheme="minorBidi"/>
          <w:b w:val="0"/>
          <w:bCs w:val="0"/>
          <w:caps w:val="0"/>
          <w:noProof/>
          <w:sz w:val="22"/>
          <w:szCs w:val="22"/>
          <w:lang w:val="en-US" w:eastAsia="en-US"/>
        </w:rPr>
      </w:pPr>
      <w:hyperlink w:anchor="_Toc359135208" w:history="1">
        <w:r w:rsidR="00D01E7D" w:rsidRPr="0075287E">
          <w:rPr>
            <w:rStyle w:val="Hyperlink"/>
            <w:noProof/>
          </w:rPr>
          <w:t>8</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Anexo A</w:t>
        </w:r>
        <w:r w:rsidR="00D01E7D">
          <w:rPr>
            <w:noProof/>
            <w:webHidden/>
          </w:rPr>
          <w:tab/>
        </w:r>
        <w:r>
          <w:rPr>
            <w:noProof/>
            <w:webHidden/>
          </w:rPr>
          <w:fldChar w:fldCharType="begin"/>
        </w:r>
        <w:r w:rsidR="00D01E7D">
          <w:rPr>
            <w:noProof/>
            <w:webHidden/>
          </w:rPr>
          <w:instrText xml:space="preserve"> PAGEREF _Toc359135208 \h </w:instrText>
        </w:r>
        <w:r>
          <w:rPr>
            <w:noProof/>
            <w:webHidden/>
          </w:rPr>
        </w:r>
        <w:r>
          <w:rPr>
            <w:noProof/>
            <w:webHidden/>
          </w:rPr>
          <w:fldChar w:fldCharType="separate"/>
        </w:r>
        <w:r w:rsidR="00D01E7D">
          <w:rPr>
            <w:noProof/>
            <w:webHidden/>
          </w:rPr>
          <w:t>25</w:t>
        </w:r>
        <w:r>
          <w:rPr>
            <w:noProof/>
            <w:webHidden/>
          </w:rPr>
          <w:fldChar w:fldCharType="end"/>
        </w:r>
      </w:hyperlink>
    </w:p>
    <w:p w:rsidR="00301E38" w:rsidRDefault="00102415">
      <w:pPr>
        <w:pStyle w:val="ndicedeilustraes"/>
        <w:widowControl w:val="0"/>
        <w:tabs>
          <w:tab w:val="right" w:leader="dot" w:pos="9062"/>
        </w:tabs>
        <w:spacing w:line="480" w:lineRule="auto"/>
        <w:jc w:val="center"/>
        <w:rPr>
          <w:sz w:val="24"/>
          <w:szCs w:val="24"/>
        </w:rPr>
      </w:pPr>
      <w:r w:rsidRPr="00E94141">
        <w:rPr>
          <w:sz w:val="24"/>
          <w:szCs w:val="24"/>
        </w:rPr>
        <w:fldChar w:fldCharType="end"/>
      </w:r>
    </w:p>
    <w:p w:rsidR="00301E38" w:rsidRDefault="00301E38">
      <w:pPr>
        <w:pStyle w:val="ndicedeilustraes"/>
        <w:widowControl w:val="0"/>
        <w:tabs>
          <w:tab w:val="right" w:leader="dot" w:pos="9062"/>
        </w:tabs>
        <w:spacing w:line="480" w:lineRule="auto"/>
        <w:jc w:val="center"/>
        <w:rPr>
          <w:sz w:val="24"/>
          <w:szCs w:val="24"/>
        </w:rPr>
      </w:pPr>
    </w:p>
    <w:p w:rsidR="00301E38" w:rsidRDefault="00301E38">
      <w:pPr>
        <w:pStyle w:val="ndicedeilustraes"/>
        <w:widowControl w:val="0"/>
        <w:tabs>
          <w:tab w:val="right" w:leader="dot" w:pos="9062"/>
        </w:tabs>
        <w:spacing w:line="480" w:lineRule="auto"/>
        <w:jc w:val="center"/>
        <w:rPr>
          <w:sz w:val="24"/>
          <w:szCs w:val="24"/>
        </w:rPr>
      </w:pPr>
    </w:p>
    <w:p w:rsidR="00301E38" w:rsidRDefault="00102415">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rsidR="00301E38" w:rsidRDefault="00102415">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rsidR="00301E38" w:rsidRDefault="00301E38">
      <w:pPr>
        <w:pStyle w:val="Ttulo1"/>
      </w:pPr>
      <w:bookmarkStart w:id="5" w:name="_Toc16689521"/>
      <w:bookmarkStart w:id="6" w:name="_Toc193166270"/>
      <w:bookmarkStart w:id="7" w:name="_Toc269327100"/>
      <w:bookmarkStart w:id="8" w:name="_Toc269327223"/>
      <w:bookmarkStart w:id="9" w:name="_Toc359135168"/>
      <w:r>
        <w:lastRenderedPageBreak/>
        <w:t>I</w:t>
      </w:r>
      <w:bookmarkEnd w:id="5"/>
      <w:bookmarkEnd w:id="6"/>
      <w:bookmarkEnd w:id="7"/>
      <w:bookmarkEnd w:id="8"/>
      <w:r>
        <w:t>ntrodução</w:t>
      </w:r>
      <w:bookmarkEnd w:id="9"/>
    </w:p>
    <w:p w:rsidR="001A395E" w:rsidRDefault="001A395E" w:rsidP="001A395E">
      <w:pPr>
        <w:pStyle w:val="Fontedotexto"/>
        <w:widowControl w:val="0"/>
        <w:spacing w:before="0" w:after="0" w:line="360" w:lineRule="auto"/>
        <w:ind w:firstLine="0"/>
      </w:pPr>
    </w:p>
    <w:p w:rsidR="00AD1364" w:rsidRDefault="00AD1364" w:rsidP="00AD1364">
      <w:pPr>
        <w:pStyle w:val="Ttulo2"/>
      </w:pPr>
      <w:bookmarkStart w:id="10" w:name="_Toc269829179"/>
      <w:bookmarkStart w:id="11" w:name="_Toc359135169"/>
      <w:r>
        <w:t>Contexto e Problematização</w:t>
      </w:r>
      <w:bookmarkEnd w:id="10"/>
      <w:bookmarkEnd w:id="11"/>
    </w:p>
    <w:p w:rsidR="003A0215" w:rsidRDefault="00205F65" w:rsidP="003A0215">
      <w:pPr>
        <w:rPr>
          <w:ins w:id="12" w:author="Ana Paula S" w:date="2014-09-07T12:27:00Z"/>
        </w:rPr>
      </w:pPr>
      <w:commentRangeStart w:id="13"/>
      <w:del w:id="14" w:author="Ana Paula S" w:date="2014-09-07T12:26:00Z">
        <w:r w:rsidDel="003A0215">
          <w:rPr>
            <w:rStyle w:val="Refdecomentrio"/>
          </w:rPr>
          <w:commentReference w:id="15"/>
        </w:r>
      </w:del>
      <w:commentRangeEnd w:id="13"/>
      <w:ins w:id="16" w:author="Ana Paula S" w:date="2014-09-07T12:27:00Z">
        <w:r w:rsidR="003A0215" w:rsidRPr="003F2298">
          <w:t xml:space="preserve">Em visitas a algumas escolas, encontramos </w:t>
        </w:r>
      </w:ins>
      <w:ins w:id="17" w:author="Ana Paula S" w:date="2014-09-07T12:28:00Z">
        <w:r w:rsidR="003A0215">
          <w:t>alguns</w:t>
        </w:r>
      </w:ins>
      <w:ins w:id="18" w:author="Ana Paula S" w:date="2014-09-07T12:27:00Z">
        <w:r w:rsidR="003A0215" w:rsidRPr="003F2298">
          <w:t xml:space="preserve"> problemas enfrentados pela equipe de ensino. Sendo eles a dificuldade no processo de gestão, pois o excesso de tarefas e process</w:t>
        </w:r>
        <w:r w:rsidR="003A0215">
          <w:t xml:space="preserve">o de controle manual geram </w:t>
        </w:r>
        <w:r w:rsidR="003A0215" w:rsidRPr="003F2298">
          <w:t xml:space="preserve">lentidão na organização no todo. </w:t>
        </w:r>
      </w:ins>
    </w:p>
    <w:p w:rsidR="003A0215" w:rsidRDefault="003A0215" w:rsidP="003A0215">
      <w:pPr>
        <w:rPr>
          <w:ins w:id="19" w:author="Ana Paula S" w:date="2014-09-07T12:27:00Z"/>
        </w:rPr>
      </w:pPr>
      <w:ins w:id="20" w:author="Ana Paula S" w:date="2014-09-07T12:27:00Z">
        <w:r>
          <w:t>Os professores têm muitos afazeres e atividades a serem realizadas, e com esse excesso de serviço muitos professores não conseguem ter um controle satisfatório do processo de ensino de cada aluno. Com nosso sistema, ele terá a comodidade para acessar de qualquer lugar que ele esteja, sendo assim, poderá controlar as atividades a qualquer momento que desejar. Esse acesso flexível, contribuirá na organização e na evolução de cada aluno.</w:t>
        </w:r>
      </w:ins>
    </w:p>
    <w:p w:rsidR="003A0215" w:rsidRDefault="003A0215" w:rsidP="003A0215">
      <w:pPr>
        <w:rPr>
          <w:ins w:id="21" w:author="Ana Paula S" w:date="2014-09-07T12:27:00Z"/>
        </w:rPr>
      </w:pPr>
      <w:ins w:id="22" w:author="Ana Paula S" w:date="2014-09-07T12:27:00Z">
        <w:r w:rsidRPr="003F2298">
          <w:t xml:space="preserve">Os pais não </w:t>
        </w:r>
        <w:r>
          <w:t>possuem</w:t>
        </w:r>
        <w:r w:rsidRPr="003F2298">
          <w:t xml:space="preserve"> um acompanhamento de perto das atividades e desenvolvimento d</w:t>
        </w:r>
        <w:r>
          <w:t>e</w:t>
        </w:r>
        <w:r w:rsidRPr="003F2298">
          <w:t xml:space="preserve"> seu</w:t>
        </w:r>
        <w:r>
          <w:t>s</w:t>
        </w:r>
        <w:r w:rsidRPr="003F2298">
          <w:t xml:space="preserve"> filho</w:t>
        </w:r>
        <w:r>
          <w:t>se como não há transparência no processo de ensino dos alunos, os pais tem dificuldade de estar por dentro do desenvolvimento de seu filho. Assim nosso sistema permitirá um maior comprometimento dos pais com seus filhos.</w:t>
        </w:r>
      </w:ins>
    </w:p>
    <w:p w:rsidR="003A0215" w:rsidRDefault="003A0215" w:rsidP="003A0215">
      <w:pPr>
        <w:rPr>
          <w:ins w:id="23" w:author="Ana Paula S" w:date="2014-09-07T12:27:00Z"/>
          <w:color w:val="0000FF"/>
        </w:rPr>
      </w:pPr>
      <w:ins w:id="24" w:author="Ana Paula S" w:date="2014-09-07T12:27:00Z">
        <w:r w:rsidRPr="003F2298">
          <w:t>Gestores e secretários, sempre com muitos papéis para guardarem e organizarem, trazendo um grande excesso de documentos importantes, que ficam muitas das vezes ocultos.</w:t>
        </w:r>
      </w:ins>
    </w:p>
    <w:p w:rsidR="003127BE" w:rsidRDefault="00205F65" w:rsidP="003127BE">
      <w:pPr>
        <w:rPr>
          <w:ins w:id="25" w:author="Ana Paula S" w:date="2014-08-29T20:03:00Z"/>
        </w:rPr>
      </w:pPr>
      <w:del w:id="26" w:author="Ana Paula S" w:date="2014-09-07T12:26:00Z">
        <w:r w:rsidDel="003A0215">
          <w:rPr>
            <w:rStyle w:val="Refdecomentrio"/>
          </w:rPr>
          <w:commentReference w:id="13"/>
        </w:r>
      </w:del>
      <w:ins w:id="27" w:author="Ana Paula S" w:date="2014-08-29T20:03:00Z">
        <w:r w:rsidR="003127BE">
          <w:t>E</w:t>
        </w:r>
      </w:ins>
      <w:ins w:id="28" w:author="Ana Paula S" w:date="2014-08-29T20:04:00Z">
        <w:r w:rsidR="003127BE">
          <w:t xml:space="preserve"> p</w:t>
        </w:r>
      </w:ins>
      <w:ins w:id="29" w:author="Ana Paula S" w:date="2014-08-29T20:03:00Z">
        <w:r w:rsidR="003127BE">
          <w:t xml:space="preserve">ensando em </w:t>
        </w:r>
        <w:del w:id="30" w:author="Ana Paula S" w:date="2014-08-29T20:00:00Z">
          <w:r w:rsidR="003127BE" w:rsidDel="003127BE">
            <w:delText xml:space="preserve">otimizar e </w:delText>
          </w:r>
        </w:del>
        <w:r w:rsidR="003127BE">
          <w:t>facilitar o acesso e trabalho de muitas pessoas</w:t>
        </w:r>
      </w:ins>
      <w:ins w:id="31" w:author="Ana Paula S" w:date="2014-08-29T20:04:00Z">
        <w:r w:rsidR="003127BE">
          <w:t xml:space="preserve"> que trabalha nas escolas e por várias vezes fazendo o mesmo serviço</w:t>
        </w:r>
      </w:ins>
      <w:ins w:id="32" w:author="Ana Paula S" w:date="2014-08-29T20:03:00Z">
        <w:r w:rsidR="003127BE">
          <w:t>,</w:t>
        </w:r>
      </w:ins>
      <w:ins w:id="33" w:author="Ana Paula S" w:date="2014-08-29T20:05:00Z">
        <w:r w:rsidR="003127BE">
          <w:t xml:space="preserve"> o sistema que será desenvolvido</w:t>
        </w:r>
      </w:ins>
      <w:ins w:id="34" w:author="Ana Paula S" w:date="2014-08-29T20:03:00Z">
        <w:r w:rsidR="003127BE">
          <w:t xml:space="preserve"> ajudar</w:t>
        </w:r>
      </w:ins>
      <w:ins w:id="35" w:author="Ana Paula S" w:date="2014-08-29T20:05:00Z">
        <w:r w:rsidR="003127BE">
          <w:t>á</w:t>
        </w:r>
      </w:ins>
      <w:ins w:id="36" w:author="Ana Paula S" w:date="2014-08-29T20:03:00Z">
        <w:r w:rsidR="003127BE">
          <w:t xml:space="preserve"> muito no </w:t>
        </w:r>
      </w:ins>
      <w:ins w:id="37" w:author="Ana Paula S" w:date="2014-08-29T20:05:00Z">
        <w:r w:rsidR="003127BE">
          <w:t xml:space="preserve">desempenho dessas atividades </w:t>
        </w:r>
      </w:ins>
      <w:ins w:id="38" w:author="Ana Paula S" w:date="2014-08-29T20:03:00Z">
        <w:r w:rsidR="003127BE">
          <w:t>da escola.</w:t>
        </w:r>
      </w:ins>
    </w:p>
    <w:p w:rsidR="003127BE" w:rsidRDefault="003127BE" w:rsidP="003127BE">
      <w:pPr>
        <w:rPr>
          <w:ins w:id="39" w:author="Ana Paula S" w:date="2014-08-29T20:03:00Z"/>
        </w:rPr>
      </w:pPr>
      <w:ins w:id="40" w:author="Ana Paula S" w:date="2014-08-29T20:03:00Z">
        <w:r>
          <w:t xml:space="preserve">Com o foco principal na melhoria da educação, o grande diferencial do nosso </w:t>
        </w:r>
      </w:ins>
      <w:ins w:id="41" w:author="Ana Paula S" w:date="2014-08-29T20:07:00Z">
        <w:r w:rsidR="00FC317C">
          <w:t>sistema,</w:t>
        </w:r>
      </w:ins>
      <w:ins w:id="42" w:author="Ana Paula S" w:date="2014-08-29T20:03:00Z">
        <w:r>
          <w:t xml:space="preserve"> será o </w:t>
        </w:r>
        <w:r w:rsidR="00FC317C">
          <w:t xml:space="preserve">acesso dos pais de cada aluno a </w:t>
        </w:r>
      </w:ins>
      <w:ins w:id="43" w:author="Ana Paula S" w:date="2014-08-29T20:08:00Z">
        <w:r w:rsidR="00FC317C">
          <w:t>uma ambiente web direcionado somente a eles, que</w:t>
        </w:r>
      </w:ins>
      <w:ins w:id="44" w:author="Ana Paula S" w:date="2014-08-29T20:03:00Z">
        <w:r>
          <w:t xml:space="preserve"> contém</w:t>
        </w:r>
        <w:r w:rsidR="00FC317C">
          <w:t xml:space="preserve"> todas as informações necessárias</w:t>
        </w:r>
        <w:r>
          <w:t xml:space="preserve"> sobre seu filho, e assim cada pai/mãe poderão ajudar na evolução do </w:t>
        </w:r>
      </w:ins>
      <w:ins w:id="45" w:author="Ana Paula S" w:date="2014-08-29T20:09:00Z">
        <w:r w:rsidR="00FC317C">
          <w:t>aprendizado do aluno</w:t>
        </w:r>
      </w:ins>
      <w:ins w:id="46" w:author="Ana Paula S" w:date="2014-08-29T20:03:00Z">
        <w:r>
          <w:t>, e cada um fazendo e acessando sua parte, o resultado será positivo para ambas as partes, escola e família.</w:t>
        </w:r>
      </w:ins>
    </w:p>
    <w:p w:rsidR="00FC317C" w:rsidRDefault="003127BE" w:rsidP="00AD1364">
      <w:pPr>
        <w:rPr>
          <w:ins w:id="47" w:author="Ana Paula S" w:date="2014-08-29T20:03:00Z"/>
        </w:rPr>
      </w:pPr>
      <w:ins w:id="48" w:author="Ana Paula S" w:date="2014-08-29T20:03:00Z">
        <w:r>
          <w:t xml:space="preserve">Com a comodidade de acesso e facilidade de usabilidade do sistema, fomentará o uso do sistema, acreditamos e confiamos que após utilizarem uma única vez, e verificarem a facilidade que lhe trará, o sucesso estará garantido para a organização escolar e para a equipe de desenvolvimento do sistema. </w:t>
        </w:r>
      </w:ins>
    </w:p>
    <w:p w:rsidR="004644A6" w:rsidRPr="003F2298" w:rsidDel="003B47B9" w:rsidRDefault="004E7429" w:rsidP="00AD1364">
      <w:pPr>
        <w:rPr>
          <w:del w:id="49" w:author="Ana Paula S" w:date="2014-08-29T20:37:00Z"/>
        </w:rPr>
      </w:pPr>
      <w:del w:id="50" w:author="Ana Paula S" w:date="2014-09-07T12:27:00Z">
        <w:r w:rsidRPr="003F2298" w:rsidDel="003A0215">
          <w:lastRenderedPageBreak/>
          <w:delText>Em visitas a algumas escolas</w:delText>
        </w:r>
        <w:r w:rsidR="009378AD" w:rsidRPr="003F2298" w:rsidDel="003A0215">
          <w:delText>, encontramos os mesmo</w:delText>
        </w:r>
        <w:r w:rsidRPr="003F2298" w:rsidDel="003A0215">
          <w:delText>s</w:delText>
        </w:r>
        <w:r w:rsidR="009378AD" w:rsidRPr="003F2298" w:rsidDel="003A0215">
          <w:delText xml:space="preserve"> problemas</w:delText>
        </w:r>
        <w:r w:rsidRPr="003F2298" w:rsidDel="003A0215">
          <w:delText xml:space="preserve"> enfrentados pela equipe de ensino</w:delText>
        </w:r>
        <w:r w:rsidR="009378AD" w:rsidRPr="003F2298" w:rsidDel="003A0215">
          <w:delText>. Sendo eles a dificuldade no processo de gestão</w:delText>
        </w:r>
        <w:r w:rsidRPr="003F2298" w:rsidDel="003A0215">
          <w:delText>, pois o excesso de tarefas e process</w:delText>
        </w:r>
        <w:r w:rsidR="002B0295" w:rsidDel="003A0215">
          <w:delText xml:space="preserve">o de controle manual geram </w:delText>
        </w:r>
        <w:r w:rsidRPr="003F2298" w:rsidDel="003A0215">
          <w:delText xml:space="preserve">lentidão na organização no todo. </w:delText>
        </w:r>
      </w:del>
    </w:p>
    <w:p w:rsidR="003F2298" w:rsidRPr="003F2298" w:rsidDel="003B47B9" w:rsidRDefault="003F2298" w:rsidP="00AD1364">
      <w:pPr>
        <w:rPr>
          <w:del w:id="51" w:author="Ana Paula S" w:date="2014-08-29T20:37:00Z"/>
        </w:rPr>
      </w:pPr>
      <w:del w:id="52" w:author="Ana Paula S" w:date="2014-08-29T20:37:00Z">
        <w:r w:rsidRPr="003F2298" w:rsidDel="003B47B9">
          <w:delText>Professores organizam suas atividades, controle de frequênciade cad</w:delText>
        </w:r>
        <w:r w:rsidR="002B0295" w:rsidDel="003B47B9">
          <w:delText xml:space="preserve">a aluno em diários escolares, </w:delText>
        </w:r>
        <w:r w:rsidRPr="003F2298" w:rsidDel="003B47B9">
          <w:delText>assim muitos</w:delText>
        </w:r>
      </w:del>
      <w:del w:id="53" w:author="Ana Paula S" w:date="2014-08-29T20:31:00Z">
        <w:r w:rsidRPr="003F2298" w:rsidDel="003B47B9">
          <w:delText xml:space="preserve"> professores</w:delText>
        </w:r>
      </w:del>
      <w:del w:id="54" w:author="Ana Paula S" w:date="2014-08-29T20:37:00Z">
        <w:r w:rsidRPr="003F2298" w:rsidDel="003B47B9">
          <w:delText xml:space="preserve"> não conseguem ter uma organização satisfatória no processo de ensino de cada classe.</w:delText>
        </w:r>
      </w:del>
    </w:p>
    <w:p w:rsidR="003F2298" w:rsidRPr="003F2298" w:rsidDel="003B47B9" w:rsidRDefault="003F2298" w:rsidP="00AD1364">
      <w:pPr>
        <w:rPr>
          <w:del w:id="55" w:author="Ana Paula S" w:date="2014-08-29T20:37:00Z"/>
        </w:rPr>
      </w:pPr>
      <w:del w:id="56" w:author="Ana Paula S" w:date="2014-09-07T12:27:00Z">
        <w:r w:rsidRPr="003F2298" w:rsidDel="003A0215">
          <w:delText>Os pais</w:delText>
        </w:r>
      </w:del>
      <w:del w:id="57" w:author="Ana Paula S" w:date="2014-08-29T20:32:00Z">
        <w:r w:rsidRPr="003F2298" w:rsidDel="003B47B9">
          <w:delText xml:space="preserve"> dos alunos</w:delText>
        </w:r>
      </w:del>
      <w:del w:id="58" w:author="Ana Paula S" w:date="2014-09-07T12:27:00Z">
        <w:r w:rsidRPr="003F2298" w:rsidDel="003A0215">
          <w:delText xml:space="preserve"> não </w:delText>
        </w:r>
        <w:r w:rsidR="002B0295" w:rsidDel="003A0215">
          <w:delText>possuem</w:delText>
        </w:r>
        <w:r w:rsidRPr="003F2298" w:rsidDel="003A0215">
          <w:delText xml:space="preserve"> um acompanhamento de perto das atividades e desenvolvimento d</w:delText>
        </w:r>
        <w:r w:rsidR="00426C1D" w:rsidDel="003A0215">
          <w:delText>e</w:delText>
        </w:r>
        <w:r w:rsidRPr="003F2298" w:rsidDel="003A0215">
          <w:delText xml:space="preserve"> seu</w:delText>
        </w:r>
        <w:r w:rsidR="00426C1D" w:rsidDel="003A0215">
          <w:delText>s</w:delText>
        </w:r>
      </w:del>
      <w:del w:id="59" w:author="Ana Paula S" w:date="2014-08-29T20:26:00Z">
        <w:r w:rsidRPr="003F2298" w:rsidDel="004644A6">
          <w:delText>filho</w:delText>
        </w:r>
        <w:r w:rsidR="00426C1D" w:rsidDel="004644A6">
          <w:delText>s</w:delText>
        </w:r>
        <w:r w:rsidRPr="003F2298" w:rsidDel="004644A6">
          <w:delText xml:space="preserve">, </w:delText>
        </w:r>
      </w:del>
      <w:del w:id="60" w:author="Ana Paula S" w:date="2014-08-29T20:37:00Z">
        <w:r w:rsidRPr="003F2298" w:rsidDel="003B47B9">
          <w:delText xml:space="preserve">pois trabalham e a dificuldade com tempo de ir até á escola, </w:delText>
        </w:r>
        <w:commentRangeStart w:id="61"/>
        <w:r w:rsidRPr="003F2298" w:rsidDel="003B47B9">
          <w:delText>gera um certo abandono no aprendizado das crianças e adolescentes</w:delText>
        </w:r>
        <w:commentRangeEnd w:id="61"/>
        <w:r w:rsidR="005A335E" w:rsidDel="003B47B9">
          <w:rPr>
            <w:rStyle w:val="Refdecomentrio"/>
          </w:rPr>
          <w:commentReference w:id="61"/>
        </w:r>
        <w:r w:rsidRPr="003F2298" w:rsidDel="003B47B9">
          <w:delText xml:space="preserve">. </w:delText>
        </w:r>
      </w:del>
    </w:p>
    <w:p w:rsidR="003F2298" w:rsidRPr="003F2298" w:rsidDel="003A0215" w:rsidRDefault="003F2298" w:rsidP="00AD1364">
      <w:pPr>
        <w:rPr>
          <w:del w:id="62" w:author="Ana Paula S" w:date="2014-09-07T12:27:00Z"/>
        </w:rPr>
      </w:pPr>
      <w:del w:id="63" w:author="Ana Paula S" w:date="2014-09-07T12:27:00Z">
        <w:r w:rsidRPr="003F2298" w:rsidDel="003A0215">
          <w:delText>Gestores e secretários, sempre com muitos papéis para guardarem e organizarem, trazendo um grande excesso de documentos importantes, que ficam muitas das vezes ocultos.</w:delText>
        </w:r>
      </w:del>
    </w:p>
    <w:p w:rsidR="003127BE" w:rsidDel="003127BE" w:rsidRDefault="003127BE" w:rsidP="003127BE">
      <w:pPr>
        <w:rPr>
          <w:del w:id="64" w:author="Ana Paula S" w:date="2014-08-29T20:03:00Z"/>
        </w:rPr>
      </w:pPr>
      <w:moveToRangeStart w:id="65" w:author="Ana Paula S" w:date="2014-08-29T19:59:00Z" w:name="move397105684"/>
      <w:moveTo w:id="66" w:author="Ana Paula S" w:date="2014-08-29T19:59:00Z">
        <w:del w:id="67" w:author="Ana Paula S" w:date="2014-08-29T20:03:00Z">
          <w:r w:rsidRPr="00BF3E92" w:rsidDel="003127BE">
            <w:delText>Noss</w:delText>
          </w:r>
          <w:r w:rsidDel="003127BE">
            <w:delText xml:space="preserve">o projeto tem por relevância o intuito de contribuir </w:delText>
          </w:r>
        </w:del>
        <w:del w:id="68" w:author="Ana Paula S" w:date="2014-08-29T20:00:00Z">
          <w:r w:rsidDel="003127BE">
            <w:delText xml:space="preserve">com </w:delText>
          </w:r>
        </w:del>
        <w:del w:id="69" w:author="Ana Paula S" w:date="2014-08-29T20:03:00Z">
          <w:r w:rsidDel="003127BE">
            <w:delText xml:space="preserve">a evolução da educação no nosso país, onde atualmente a situação está a cada dia pior. Pensando em </w:delText>
          </w:r>
        </w:del>
        <w:del w:id="70" w:author="Ana Paula S" w:date="2014-08-29T20:00:00Z">
          <w:r w:rsidDel="003127BE">
            <w:delText xml:space="preserve">otimizar e </w:delText>
          </w:r>
        </w:del>
        <w:del w:id="71" w:author="Ana Paula S" w:date="2014-08-29T20:03:00Z">
          <w:r w:rsidDel="003127BE">
            <w:delText>facilitar o acesso e trabalho de muitas pessoas que hoje fazem e refazem a mesma atividade várias vezes em um período curto de tempo, ajudaria muito no desempenho da escola.</w:delText>
          </w:r>
        </w:del>
      </w:moveTo>
    </w:p>
    <w:p w:rsidR="003127BE" w:rsidDel="003127BE" w:rsidRDefault="003127BE" w:rsidP="003127BE">
      <w:pPr>
        <w:rPr>
          <w:del w:id="72" w:author="Ana Paula S" w:date="2014-08-29T20:03:00Z"/>
        </w:rPr>
      </w:pPr>
      <w:moveTo w:id="73" w:author="Ana Paula S" w:date="2014-08-29T19:59:00Z">
        <w:del w:id="74" w:author="Ana Paula S" w:date="2014-08-29T20:03:00Z">
          <w:r w:rsidDel="003127BE">
            <w:delText>Com o foco principal na melhoria da educação, o grande diferencial do nosso sistema , será o acesso dos pais de cada aluno ao ambiente que contém todas as informações necessário sobre seu filho, e assim cada pai/mãe poderão ajudar na evolução do mesmo, e cada um fazendo e acessando sua parte, o resultado será positivo para ambas as partes, escola e família.</w:delText>
          </w:r>
        </w:del>
      </w:moveTo>
    </w:p>
    <w:p w:rsidR="003127BE" w:rsidDel="003127BE" w:rsidRDefault="003127BE" w:rsidP="003127BE">
      <w:pPr>
        <w:rPr>
          <w:del w:id="75" w:author="Ana Paula S" w:date="2014-08-29T20:03:00Z"/>
        </w:rPr>
      </w:pPr>
      <w:moveTo w:id="76" w:author="Ana Paula S" w:date="2014-08-29T19:59:00Z">
        <w:del w:id="77" w:author="Ana Paula S" w:date="2014-08-29T20:03:00Z">
          <w:r w:rsidDel="003127BE">
            <w:delText xml:space="preserve">Com a comodidade de acesso e facilidade de usabilidade do sistema, fomentará o uso do sistema, acreditamos e confiamos que após utilizarem uma única vez, e verificarem a facilidade que lhe trará, o sucesso estará garantido para a organização escolar e para a equipe de desenvolvimento do sistema. </w:delText>
          </w:r>
        </w:del>
      </w:moveTo>
    </w:p>
    <w:moveToRangeEnd w:id="65"/>
    <w:p w:rsidR="003127BE" w:rsidDel="0007542C" w:rsidRDefault="003127BE" w:rsidP="00AD1364">
      <w:pPr>
        <w:rPr>
          <w:del w:id="78" w:author="Ana Paula S" w:date="2014-08-29T20:52:00Z"/>
          <w:color w:val="0000FF"/>
        </w:rPr>
      </w:pPr>
    </w:p>
    <w:p w:rsidR="00AD1364" w:rsidDel="0007542C" w:rsidRDefault="00AD1364" w:rsidP="00AD1364">
      <w:pPr>
        <w:pStyle w:val="Fontedotexto"/>
        <w:widowControl w:val="0"/>
        <w:spacing w:before="0" w:after="0" w:line="360" w:lineRule="auto"/>
        <w:rPr>
          <w:del w:id="79" w:author="Ana Paula S" w:date="2014-08-29T20:52:00Z"/>
        </w:rPr>
      </w:pPr>
    </w:p>
    <w:p w:rsidR="00AD1364" w:rsidRDefault="00AD1364" w:rsidP="00AD1364">
      <w:pPr>
        <w:pStyle w:val="Ttulo2"/>
      </w:pPr>
      <w:bookmarkStart w:id="80" w:name="_Toc269829180"/>
      <w:bookmarkStart w:id="81" w:name="_Toc359135170"/>
      <w:r>
        <w:t>Objetivos</w:t>
      </w:r>
      <w:bookmarkEnd w:id="80"/>
      <w:bookmarkEnd w:id="81"/>
    </w:p>
    <w:p w:rsidR="003F2298" w:rsidRDefault="003F2298" w:rsidP="003F2298">
      <w:r>
        <w:t>Implantar um sistema</w:t>
      </w:r>
      <w:r w:rsidR="00344174">
        <w:t xml:space="preserve"> de Gerenciamento Escolar, para que esse sistema </w:t>
      </w:r>
      <w:r w:rsidR="005A335E">
        <w:t>aperfeiçoe</w:t>
      </w:r>
      <w:r w:rsidR="00344174">
        <w:t xml:space="preserve"> o processo de gestão dessas escolas, trazendo agilidade</w:t>
      </w:r>
      <w:r w:rsidR="00D76A13">
        <w:t>,</w:t>
      </w:r>
      <w:r w:rsidR="0007542C">
        <w:t xml:space="preserve"> transparência</w:t>
      </w:r>
      <w:r w:rsidR="00D76A13">
        <w:t>, eficácia do processo de educaç</w:t>
      </w:r>
      <w:r w:rsidR="00CF2C95">
        <w:t>ão</w:t>
      </w:r>
      <w:r w:rsidR="00344174">
        <w:t xml:space="preserve"> e </w:t>
      </w:r>
      <w:ins w:id="82" w:author="Ana Paula S" w:date="2014-09-07T12:30:00Z">
        <w:r w:rsidR="003A0215">
          <w:t>maior comprometimento dos pais e/ou responsável a escola com a evolução do processo de aprendizado do aluno</w:t>
        </w:r>
      </w:ins>
      <w:commentRangeStart w:id="83"/>
      <w:del w:id="84" w:author="Ana Paula S" w:date="2014-09-07T12:30:00Z">
        <w:r w:rsidR="00344174" w:rsidDel="003A0215">
          <w:delText>as</w:delText>
        </w:r>
      </w:del>
      <w:del w:id="85" w:author="Ana Paula S" w:date="2014-09-07T12:28:00Z">
        <w:r w:rsidR="00344174" w:rsidDel="003A0215">
          <w:delText>sim aproximar os pais de cada aluno junto a escola de seu filho</w:delText>
        </w:r>
        <w:commentRangeEnd w:id="83"/>
        <w:r w:rsidR="00205F65" w:rsidDel="003A0215">
          <w:rPr>
            <w:rStyle w:val="Refdecomentrio"/>
          </w:rPr>
          <w:commentReference w:id="83"/>
        </w:r>
        <w:r w:rsidR="00344174" w:rsidDel="003A0215">
          <w:delText>,</w:delText>
        </w:r>
      </w:del>
      <w:del w:id="86" w:author="Ana Paula S" w:date="2014-09-07T12:30:00Z">
        <w:r w:rsidR="00344174" w:rsidDel="003A0215">
          <w:delText xml:space="preserve"> para que acompanhe de perto o seu </w:delText>
        </w:r>
        <w:r w:rsidR="00AF2FC6" w:rsidDel="003A0215">
          <w:delText>desenvolvimento</w:delText>
        </w:r>
      </w:del>
      <w:r w:rsidR="00AF2FC6">
        <w:t>.</w:t>
      </w:r>
    </w:p>
    <w:p w:rsidR="00344174" w:rsidRDefault="00344174" w:rsidP="003F2298"/>
    <w:p w:rsidR="003F2298" w:rsidRPr="003F2298" w:rsidDel="003A0215" w:rsidRDefault="003F2298" w:rsidP="003F2298">
      <w:pPr>
        <w:rPr>
          <w:del w:id="87" w:author="Ana Paula S" w:date="2014-09-07T12:30:00Z"/>
        </w:rPr>
      </w:pPr>
    </w:p>
    <w:p w:rsidR="00AD1364" w:rsidRPr="00AD1364" w:rsidRDefault="00AD1364" w:rsidP="00AD1364">
      <w:pPr>
        <w:pStyle w:val="Ttulo3"/>
      </w:pPr>
      <w:bookmarkStart w:id="88" w:name="_Toc359135171"/>
      <w:r w:rsidRPr="00AD1364">
        <w:t>Objetivo Geral</w:t>
      </w:r>
      <w:bookmarkEnd w:id="88"/>
    </w:p>
    <w:p w:rsidR="00344174" w:rsidRDefault="00344174" w:rsidP="00AD1364">
      <w:pPr>
        <w:spacing w:line="276" w:lineRule="auto"/>
        <w:ind w:firstLine="720"/>
      </w:pPr>
      <w:r w:rsidRPr="00344174">
        <w:t xml:space="preserve">Este </w:t>
      </w:r>
      <w:r>
        <w:t>projeto tem por objetivo geral o estudo e implementação do Sistema de Gerenciamento Escolar, em escola</w:t>
      </w:r>
      <w:del w:id="89" w:author="admlab" w:date="2014-08-25T18:12:00Z">
        <w:r w:rsidDel="005A335E">
          <w:delText>r</w:delText>
        </w:r>
      </w:del>
      <w:ins w:id="90" w:author="admlab" w:date="2014-08-25T18:12:00Z">
        <w:r w:rsidR="005A335E">
          <w:t>s</w:t>
        </w:r>
      </w:ins>
      <w:r>
        <w:t xml:space="preserve"> que utilizam o processo manual de gestão.</w:t>
      </w:r>
    </w:p>
    <w:p w:rsidR="00344174" w:rsidRDefault="00344174" w:rsidP="00426C1D">
      <w:pPr>
        <w:spacing w:line="276" w:lineRule="auto"/>
      </w:pPr>
      <w:r>
        <w:t>O intuito é oferecer um acesso</w:t>
      </w:r>
      <w:r w:rsidR="007D484A">
        <w:t xml:space="preserve"> prático a esse sistema, </w:t>
      </w:r>
      <w:del w:id="91" w:author="Ana Paula S" w:date="2014-08-31T14:49:00Z">
        <w:r w:rsidR="007D484A" w:rsidDel="00E73B64">
          <w:delText>pensamos</w:delText>
        </w:r>
      </w:del>
      <w:del w:id="92" w:author="Ana Paula S" w:date="2014-08-31T14:48:00Z">
        <w:r w:rsidR="007D484A" w:rsidDel="00E73B64">
          <w:delText xml:space="preserve"> em desenvolvê-lo </w:delText>
        </w:r>
      </w:del>
      <w:r w:rsidR="007D484A">
        <w:t>um Sistema Web</w:t>
      </w:r>
      <w:ins w:id="93" w:author="Ana Paula S" w:date="2014-08-31T14:51:00Z">
        <w:r w:rsidR="00E73B64">
          <w:t xml:space="preserve"> para que </w:t>
        </w:r>
      </w:ins>
      <w:del w:id="94" w:author="Ana Paula S" w:date="2014-08-31T14:51:00Z">
        <w:r w:rsidR="007D484A" w:rsidDel="00E73B64">
          <w:delText xml:space="preserve">, </w:delText>
        </w:r>
      </w:del>
      <w:del w:id="95" w:author="Ana Paula S" w:date="2014-08-31T14:50:00Z">
        <w:r w:rsidR="007D484A" w:rsidDel="00E73B64">
          <w:delText xml:space="preserve">sendo assim </w:delText>
        </w:r>
      </w:del>
      <w:r w:rsidR="007D484A">
        <w:t xml:space="preserve">apenas com um computador </w:t>
      </w:r>
      <w:del w:id="96" w:author="Ana Paula S" w:date="2014-09-07T12:31:00Z">
        <w:r w:rsidR="007D484A" w:rsidDel="003A0215">
          <w:delText>e</w:delText>
        </w:r>
      </w:del>
      <w:ins w:id="97" w:author="Ana Paula S" w:date="2014-09-07T12:31:00Z">
        <w:r w:rsidR="003A0215">
          <w:t>com</w:t>
        </w:r>
      </w:ins>
      <w:r w:rsidR="007D484A">
        <w:t xml:space="preserve"> acesso à internet</w:t>
      </w:r>
      <w:ins w:id="98" w:author="Ana Paula S" w:date="2014-09-07T12:31:00Z">
        <w:r w:rsidR="003A0215">
          <w:t>,</w:t>
        </w:r>
      </w:ins>
      <w:ins w:id="99" w:author="Ana Paula S" w:date="2014-08-31T14:51:00Z">
        <w:r w:rsidR="00E73B64">
          <w:t>seja</w:t>
        </w:r>
      </w:ins>
      <w:del w:id="100" w:author="Ana Paula S" w:date="2014-08-31T14:51:00Z">
        <w:r w:rsidR="007D484A" w:rsidDel="00E73B64">
          <w:delText>é</w:delText>
        </w:r>
      </w:del>
      <w:r w:rsidR="007D484A">
        <w:t xml:space="preserve"> possível o acesso para alimentação dos dados ou para consulta de dados.</w:t>
      </w:r>
      <w:ins w:id="101" w:author="Ana Paula S" w:date="2014-08-31T14:51:00Z">
        <w:r w:rsidR="00E73B64">
          <w:t xml:space="preserve"> O serviço Mobile, para que facilite o acesso para os professores nas salas de aulas, usando apenas um tablet ou smartphone</w:t>
        </w:r>
      </w:ins>
      <w:ins w:id="102" w:author="Ana Paula S" w:date="2014-08-31T14:52:00Z">
        <w:r w:rsidR="007D0FFC">
          <w:t xml:space="preserve"> para acessar o sistema.</w:t>
        </w:r>
      </w:ins>
    </w:p>
    <w:p w:rsidR="004762D3" w:rsidRDefault="004762D3" w:rsidP="00AD1364">
      <w:pPr>
        <w:spacing w:line="276" w:lineRule="auto"/>
        <w:ind w:firstLine="720"/>
      </w:pPr>
      <w:r>
        <w:t>Os professores poderão organizar suas atividades,</w:t>
      </w:r>
      <w:r w:rsidR="00AF2FC6">
        <w:t xml:space="preserve"> tais como: Provas, Trabalhos ou Seminários</w:t>
      </w:r>
      <w:del w:id="103" w:author="Ana Paula S" w:date="2014-08-31T14:52:00Z">
        <w:r w:rsidR="00AF2FC6" w:rsidDel="007D0FFC">
          <w:delText>,</w:delText>
        </w:r>
        <w:r w:rsidDel="007D0FFC">
          <w:delText xml:space="preserve"> sendo sala por sala</w:delText>
        </w:r>
      </w:del>
      <w:r>
        <w:t xml:space="preserve">, </w:t>
      </w:r>
      <w:commentRangeStart w:id="104"/>
      <w:del w:id="105" w:author="Ana Paula S" w:date="2014-08-31T14:52:00Z">
        <w:r w:rsidDel="007D0FFC">
          <w:delText xml:space="preserve">visualizar ocorrências de cada aluno </w:delText>
        </w:r>
      </w:del>
      <w:commentRangeEnd w:id="104"/>
      <w:r w:rsidR="00061102">
        <w:rPr>
          <w:rStyle w:val="Refdecomentrio"/>
        </w:rPr>
        <w:commentReference w:id="104"/>
      </w:r>
      <w:r>
        <w:t>e comunicar</w:t>
      </w:r>
      <w:r w:rsidR="00AF2FC6">
        <w:t>-se</w:t>
      </w:r>
      <w:r>
        <w:t xml:space="preserve"> diretamente com os pais de cada aluno por um ambiente de mensagens que o sistema fornecerá.</w:t>
      </w:r>
    </w:p>
    <w:p w:rsidR="007D484A" w:rsidRPr="00344174" w:rsidRDefault="007D484A" w:rsidP="00AD1364">
      <w:pPr>
        <w:spacing w:line="276" w:lineRule="auto"/>
        <w:ind w:firstLine="720"/>
      </w:pPr>
      <w:r>
        <w:t>Além de otimizar todo processo de gestão, esse sistema atenderá primordialmente os pais dos alunos, pois a flexibilidade de acesso</w:t>
      </w:r>
      <w:del w:id="106" w:author="Ana Paula S" w:date="2014-09-07T12:32:00Z">
        <w:r w:rsidDel="003A0215">
          <w:delText xml:space="preserve"> será muito fácil e agradável, trazendo</w:delText>
        </w:r>
      </w:del>
      <w:ins w:id="107" w:author="Ana Paula S" w:date="2014-09-07T12:32:00Z">
        <w:r w:rsidR="003A0215">
          <w:t xml:space="preserve"> trará</w:t>
        </w:r>
      </w:ins>
      <w:r>
        <w:t xml:space="preserve"> comodidade e satisfação. </w:t>
      </w:r>
      <w:r w:rsidR="00AF2FC6">
        <w:t xml:space="preserve">Eles terão acesso a todo conteúdo </w:t>
      </w:r>
      <w:ins w:id="108" w:author="Ana Paula S" w:date="2014-09-07T12:32:00Z">
        <w:r w:rsidR="003A0215">
          <w:t xml:space="preserve">referente ao aprendizado do </w:t>
        </w:r>
      </w:ins>
      <w:del w:id="109" w:author="Ana Paula S" w:date="2014-09-07T12:33:00Z">
        <w:r w:rsidR="00AF2FC6" w:rsidDel="003A0215">
          <w:delText>de se</w:delText>
        </w:r>
      </w:del>
      <w:ins w:id="110" w:author="Ana Paula S" w:date="2014-09-07T12:33:00Z">
        <w:r w:rsidR="003A0215">
          <w:t>se</w:t>
        </w:r>
      </w:ins>
      <w:r w:rsidR="00AF2FC6">
        <w:t>u filho, sendo Notas, Frequências, Ocorrências e Avisos de cada professor referente ao seu filho.</w:t>
      </w:r>
    </w:p>
    <w:p w:rsidR="00344174" w:rsidRDefault="00344174" w:rsidP="00AD1364">
      <w:pPr>
        <w:spacing w:line="276" w:lineRule="auto"/>
        <w:ind w:firstLine="720"/>
        <w:rPr>
          <w:color w:val="0000FF"/>
        </w:rPr>
      </w:pPr>
    </w:p>
    <w:p w:rsidR="00344174" w:rsidRDefault="00344174" w:rsidP="00AD1364">
      <w:pPr>
        <w:spacing w:line="276" w:lineRule="auto"/>
        <w:ind w:firstLine="720"/>
        <w:rPr>
          <w:color w:val="0000FF"/>
        </w:rPr>
      </w:pPr>
    </w:p>
    <w:p w:rsidR="00AD1364" w:rsidRPr="00AD1364" w:rsidRDefault="00AD1364" w:rsidP="00AD1364">
      <w:pPr>
        <w:spacing w:line="276" w:lineRule="auto"/>
      </w:pPr>
    </w:p>
    <w:p w:rsidR="00E47531" w:rsidRPr="00E47531" w:rsidRDefault="00AD1364" w:rsidP="00E47531">
      <w:pPr>
        <w:pStyle w:val="Ttulo3"/>
      </w:pPr>
      <w:bookmarkStart w:id="111" w:name="_Toc359135172"/>
      <w:r w:rsidRPr="00AD1364">
        <w:t>Objetivos Específicos</w:t>
      </w:r>
      <w:bookmarkEnd w:id="111"/>
    </w:p>
    <w:p w:rsidR="00AF2FC6" w:rsidRDefault="00976E93" w:rsidP="00AD1364">
      <w:pPr>
        <w:spacing w:line="276" w:lineRule="auto"/>
        <w:ind w:firstLine="720"/>
      </w:pPr>
      <w:r w:rsidRPr="00976E93">
        <w:t>I</w:t>
      </w:r>
      <w:r>
        <w:t>mplementar o sistema de gerenciamento</w:t>
      </w:r>
      <w:ins w:id="112" w:author="Ana Paula S" w:date="2014-08-31T14:56:00Z">
        <w:r w:rsidR="007D0FFC">
          <w:t xml:space="preserve"> que seja </w:t>
        </w:r>
      </w:ins>
      <w:ins w:id="113" w:author="Ana Paula S" w:date="2014-08-31T14:58:00Z">
        <w:r w:rsidR="007D0FFC">
          <w:t xml:space="preserve">de fácil manuseio, que atenda as </w:t>
        </w:r>
      </w:ins>
      <w:ins w:id="114" w:author="Ana Paula S" w:date="2014-08-31T14:59:00Z">
        <w:r w:rsidR="007D0FFC">
          <w:t>expectativas</w:t>
        </w:r>
      </w:ins>
      <w:ins w:id="115" w:author="Ana Paula S" w:date="2014-08-31T15:03:00Z">
        <w:r w:rsidR="00C343F9">
          <w:t xml:space="preserve">e necessidades </w:t>
        </w:r>
      </w:ins>
      <w:ins w:id="116" w:author="Ana Paula S" w:date="2014-08-31T14:59:00Z">
        <w:r w:rsidR="00C343F9">
          <w:t xml:space="preserve">dos clientes, que os recursos disponibilizados </w:t>
        </w:r>
      </w:ins>
      <w:ins w:id="117" w:author="Ana Paula S" w:date="2014-08-31T15:12:00Z">
        <w:r w:rsidR="00C343F9">
          <w:t>fomente-os a</w:t>
        </w:r>
      </w:ins>
      <w:ins w:id="118" w:author="Ana Paula S" w:date="2014-08-31T14:59:00Z">
        <w:r w:rsidR="00C343F9">
          <w:t xml:space="preserve"> utilizar o sistema.</w:t>
        </w:r>
      </w:ins>
      <w:del w:id="119" w:author="Ana Paula S" w:date="2014-08-31T14:56:00Z">
        <w:r w:rsidDel="007D0FFC">
          <w:delText>, fomentando todas as equipes para usarem e alimentarem o sistema, mostrando quão útil e prático é com a utilização do mesmo.</w:delText>
        </w:r>
      </w:del>
    </w:p>
    <w:p w:rsidR="00976E93" w:rsidRDefault="00C343F9" w:rsidP="00AD1364">
      <w:pPr>
        <w:spacing w:line="276" w:lineRule="auto"/>
        <w:ind w:firstLine="720"/>
      </w:pPr>
      <w:ins w:id="120" w:author="Ana Paula S" w:date="2014-08-31T15:06:00Z">
        <w:r>
          <w:t xml:space="preserve">Desenvolver </w:t>
        </w:r>
      </w:ins>
      <w:ins w:id="121" w:author="Ana Paula S" w:date="2014-08-31T15:21:00Z">
        <w:r w:rsidR="004B5E80">
          <w:t xml:space="preserve">uma interface dinâmica e objetiva para o sistema, </w:t>
        </w:r>
      </w:ins>
      <w:ins w:id="122" w:author="Ana Paula S" w:date="2014-08-31T15:22:00Z">
        <w:r w:rsidR="004B5E80">
          <w:t xml:space="preserve">com cores </w:t>
        </w:r>
      </w:ins>
      <w:ins w:id="123" w:author="Ana Paula S" w:date="2014-08-31T15:25:00Z">
        <w:r w:rsidR="00F3047B">
          <w:t>agradáveis, e</w:t>
        </w:r>
      </w:ins>
      <w:ins w:id="124" w:author="Ana Paula S" w:date="2014-08-31T15:22:00Z">
        <w:r w:rsidR="00F3047B">
          <w:t xml:space="preserve"> de </w:t>
        </w:r>
      </w:ins>
      <w:ins w:id="125" w:author="Ana Paula S" w:date="2014-08-31T15:24:00Z">
        <w:r w:rsidR="00F3047B">
          <w:t xml:space="preserve">fácilusabilidade, </w:t>
        </w:r>
      </w:ins>
      <w:del w:id="126" w:author="Ana Paula S" w:date="2014-08-31T15:05:00Z">
        <w:r w:rsidR="00976E93" w:rsidDel="00C343F9">
          <w:delText>Desenv</w:delText>
        </w:r>
      </w:del>
      <w:del w:id="127" w:author="Ana Paula S" w:date="2014-08-31T15:06:00Z">
        <w:r w:rsidR="00976E93" w:rsidDel="00C343F9">
          <w:delText xml:space="preserve">olver uma interface </w:delText>
        </w:r>
        <w:r w:rsidR="00D3703D" w:rsidDel="00C343F9">
          <w:delText>agradável e c</w:delText>
        </w:r>
      </w:del>
      <w:ins w:id="128" w:author="Ana Paula S" w:date="2014-08-31T15:06:00Z">
        <w:r>
          <w:t>c</w:t>
        </w:r>
      </w:ins>
      <w:r w:rsidR="00D3703D">
        <w:t xml:space="preserve">aracterizando as informações adequadas para cada usuário, </w:t>
      </w:r>
      <w:r w:rsidR="00D3703D" w:rsidRPr="00D3703D">
        <w:t xml:space="preserve">pois </w:t>
      </w:r>
      <w:r w:rsidR="00D3703D">
        <w:t xml:space="preserve">a </w:t>
      </w:r>
      <w:del w:id="129" w:author="Ana Paula S" w:date="2014-08-31T15:26:00Z">
        <w:r w:rsidR="00D3703D" w:rsidRPr="00D3703D" w:rsidDel="00593C37">
          <w:rPr>
            <w:color w:val="000000"/>
          </w:rPr>
          <w:delText>interface</w:delText>
        </w:r>
      </w:del>
      <w:del w:id="130" w:author="Ana Paula S" w:date="2014-08-31T15:25:00Z">
        <w:r w:rsidR="00976E93" w:rsidRPr="00D3703D" w:rsidDel="00F3047B">
          <w:rPr>
            <w:color w:val="000000"/>
          </w:rPr>
          <w:delText>de usuário</w:delText>
        </w:r>
      </w:del>
      <w:del w:id="131" w:author="Ana Paula S" w:date="2014-08-31T15:26:00Z">
        <w:r w:rsidR="00976E93" w:rsidRPr="00D3703D" w:rsidDel="00593C37">
          <w:rPr>
            <w:color w:val="000000"/>
          </w:rPr>
          <w:delText xml:space="preserve"> é</w:delText>
        </w:r>
      </w:del>
      <w:ins w:id="132" w:author="Ana Paula S" w:date="2014-08-31T15:26:00Z">
        <w:r w:rsidR="00593C37" w:rsidRPr="00D3703D">
          <w:rPr>
            <w:color w:val="000000"/>
          </w:rPr>
          <w:t>interface é</w:t>
        </w:r>
      </w:ins>
      <w:del w:id="133" w:author="Ana Paula S" w:date="2014-08-31T15:25:00Z">
        <w:r w:rsidR="00976E93" w:rsidRPr="00D3703D" w:rsidDel="00F3047B">
          <w:rPr>
            <w:color w:val="000000"/>
          </w:rPr>
          <w:delText>um</w:delText>
        </w:r>
      </w:del>
      <w:r w:rsidR="00976E93" w:rsidRPr="00D3703D">
        <w:rPr>
          <w:color w:val="000000"/>
        </w:rPr>
        <w:t>a parte fundamental no sucesso de um sistema Web, pois é a responsável direta em fazer com que o usuário consiga realizar suas tarefas de maneira fácil, rápida e satisfatória.</w:t>
      </w:r>
    </w:p>
    <w:p w:rsidR="00976E93" w:rsidRDefault="00976E93" w:rsidP="00AD1364">
      <w:pPr>
        <w:spacing w:line="276" w:lineRule="auto"/>
        <w:ind w:firstLine="720"/>
      </w:pPr>
      <w:r>
        <w:t>Gerar relatórios de frequências, e notas de toda escola, para análise do desempenho e crescimento da escola no decorrer do ano.</w:t>
      </w:r>
    </w:p>
    <w:p w:rsidR="00976E93" w:rsidRDefault="00976E93" w:rsidP="00AD1364">
      <w:pPr>
        <w:spacing w:line="276" w:lineRule="auto"/>
        <w:ind w:firstLine="720"/>
        <w:rPr>
          <w:ins w:id="134" w:author="Ana Paula S" w:date="2014-08-31T15:18:00Z"/>
        </w:rPr>
      </w:pPr>
      <w:r>
        <w:t>Possibilitar que os professores no ambiente de cada aluno possam anexar arquivos, como provas realizados por cada aluno, trabalhos ou redações, todos em formato PDF.</w:t>
      </w:r>
    </w:p>
    <w:p w:rsidR="004B5E80" w:rsidRDefault="004B5E80" w:rsidP="00AD1364">
      <w:pPr>
        <w:spacing w:line="276" w:lineRule="auto"/>
        <w:ind w:firstLine="720"/>
      </w:pPr>
      <w:ins w:id="135" w:author="Ana Paula S" w:date="2014-08-31T15:18:00Z">
        <w:r>
          <w:lastRenderedPageBreak/>
          <w:t>Permitir que os pais dos alunos possam ver de perto o desenvolvimento escolar de seu filho, acessando as todas informaç</w:t>
        </w:r>
      </w:ins>
      <w:ins w:id="136" w:author="Ana Paula S" w:date="2014-08-31T15:19:00Z">
        <w:r>
          <w:t xml:space="preserve">ões de atividade realizadas na escola, e desempenho de cada matéria do aluno. Ter o controle de </w:t>
        </w:r>
      </w:ins>
      <w:ins w:id="137" w:author="Ana Paula S" w:date="2014-08-31T15:20:00Z">
        <w:r>
          <w:t>frequência e notas de seu filho.</w:t>
        </w:r>
      </w:ins>
    </w:p>
    <w:p w:rsidR="00AD1364" w:rsidRPr="00AD1364" w:rsidRDefault="00AD1364" w:rsidP="00AD1364">
      <w:pPr>
        <w:pStyle w:val="Fontedotexto"/>
        <w:widowControl w:val="0"/>
        <w:spacing w:before="0" w:after="0" w:line="360" w:lineRule="auto"/>
        <w:ind w:firstLine="0"/>
      </w:pPr>
    </w:p>
    <w:p w:rsidR="00000000" w:rsidRDefault="00AD1364">
      <w:pPr>
        <w:pStyle w:val="Ttulo2"/>
        <w:numPr>
          <w:ilvl w:val="0"/>
          <w:numId w:val="0"/>
        </w:numPr>
        <w:spacing w:line="360" w:lineRule="auto"/>
        <w:rPr>
          <w:del w:id="138" w:author="Ana Paula S" w:date="2014-08-29T19:59:00Z"/>
        </w:rPr>
        <w:pPrChange w:id="139" w:author="Ana Paula S" w:date="2014-08-29T19:59:00Z">
          <w:pPr>
            <w:pStyle w:val="Ttulo2"/>
            <w:spacing w:line="360" w:lineRule="auto"/>
          </w:pPr>
        </w:pPrChange>
      </w:pPr>
      <w:bookmarkStart w:id="140" w:name="_Toc269829181"/>
      <w:bookmarkStart w:id="141" w:name="_Toc359135173"/>
      <w:commentRangeStart w:id="142"/>
      <w:del w:id="143" w:author="Ana Paula S" w:date="2014-08-29T19:59:00Z">
        <w:r w:rsidDel="003127BE">
          <w:delText>Justificativa (Relevância do Trabalho)</w:delText>
        </w:r>
        <w:bookmarkEnd w:id="140"/>
        <w:bookmarkEnd w:id="141"/>
        <w:commentRangeEnd w:id="142"/>
        <w:r w:rsidR="00061102" w:rsidDel="003127BE">
          <w:rPr>
            <w:rStyle w:val="Refdecomentrio"/>
            <w:rFonts w:cs="Times New Roman"/>
            <w:b w:val="0"/>
            <w:bCs w:val="0"/>
          </w:rPr>
          <w:commentReference w:id="142"/>
        </w:r>
      </w:del>
    </w:p>
    <w:p w:rsidR="00000000" w:rsidRDefault="00BF3E92">
      <w:pPr>
        <w:pStyle w:val="Ttulo2"/>
        <w:numPr>
          <w:ilvl w:val="0"/>
          <w:numId w:val="0"/>
        </w:numPr>
        <w:spacing w:line="360" w:lineRule="auto"/>
        <w:pPrChange w:id="144" w:author="Ana Paula S" w:date="2014-08-29T19:59:00Z">
          <w:pPr/>
        </w:pPrChange>
      </w:pPr>
      <w:moveFromRangeStart w:id="145" w:author="Ana Paula S" w:date="2014-08-29T19:59:00Z" w:name="move397105684"/>
      <w:moveFrom w:id="146" w:author="Ana Paula S" w:date="2014-08-29T19:59:00Z">
        <w:r w:rsidRPr="00BF3E92" w:rsidDel="003127BE">
          <w:t>Noss</w:t>
        </w:r>
        <w:r w:rsidDel="003127BE">
          <w:t>o projeto tem por relevância o intuito de contribuir com a evolução da educação no nosso país, onde atualmente a situação está a cada dia pior. Pensando em otimizar e facilitar o acesso e trabalho de muitas pessoas que hoje fazem e refazem a mesma atividade várias vezes em um período curto de tempo, ajudaria muito no desempenho da escola.</w:t>
        </w:r>
      </w:moveFrom>
    </w:p>
    <w:p w:rsidR="00000000" w:rsidRDefault="00C16DF9">
      <w:pPr>
        <w:pStyle w:val="Ttulo2"/>
        <w:numPr>
          <w:ilvl w:val="0"/>
          <w:numId w:val="0"/>
        </w:numPr>
        <w:spacing w:line="360" w:lineRule="auto"/>
        <w:pPrChange w:id="147" w:author="Ana Paula S" w:date="2014-08-29T19:59:00Z">
          <w:pPr/>
        </w:pPrChange>
      </w:pPr>
      <w:moveFrom w:id="148" w:author="Ana Paula S" w:date="2014-08-29T19:59:00Z">
        <w:r w:rsidDel="003127BE">
          <w:t xml:space="preserve">Com o foco principal na melhoria da educação, o grande diferencial do nosso sistema , será o acesso dos pais de cada aluno ao ambiente que contém todas as informações necessário sobre seu filho, e assim cada pai/mãe poderão ajudar na evolução do </w:t>
        </w:r>
        <w:r w:rsidR="00426C1D" w:rsidDel="003127BE">
          <w:t>mesmo</w:t>
        </w:r>
        <w:r w:rsidDel="003127BE">
          <w:t>, e cada um fazendo e acessando sua parte, o resultado será positivo para ambas as partes, escola e família.</w:t>
        </w:r>
      </w:moveFrom>
    </w:p>
    <w:p w:rsidR="00000000" w:rsidRDefault="00BF3E92">
      <w:pPr>
        <w:pStyle w:val="Ttulo2"/>
        <w:numPr>
          <w:ilvl w:val="0"/>
          <w:numId w:val="0"/>
        </w:numPr>
        <w:spacing w:line="360" w:lineRule="auto"/>
        <w:pPrChange w:id="149" w:author="Ana Paula S" w:date="2014-08-29T19:59:00Z">
          <w:pPr/>
        </w:pPrChange>
      </w:pPr>
      <w:moveFrom w:id="150" w:author="Ana Paula S" w:date="2014-08-29T19:59:00Z">
        <w:r w:rsidDel="003127BE">
          <w:t xml:space="preserve">Com a comodidade de acesso e facilidade de usabilidade do sistema, </w:t>
        </w:r>
        <w:r w:rsidR="00C16DF9" w:rsidDel="003127BE">
          <w:t>fomentará o</w:t>
        </w:r>
        <w:r w:rsidDel="003127BE">
          <w:t xml:space="preserve"> uso do sistema, acreditamos e confiamos que após utilizarem uma única vez, e verificarem a facilidade que lhe trará, o sucesso estará garantido para a organização escolar e para a equipe de desenvolvimento do si</w:t>
        </w:r>
        <w:r w:rsidR="00C16DF9" w:rsidDel="003127BE">
          <w:t>s</w:t>
        </w:r>
        <w:r w:rsidDel="003127BE">
          <w:t xml:space="preserve">tema. </w:t>
        </w:r>
      </w:moveFrom>
    </w:p>
    <w:moveFromRangeEnd w:id="145"/>
    <w:p w:rsidR="00000000" w:rsidRDefault="000D457C">
      <w:pPr>
        <w:pStyle w:val="Ttulo2"/>
        <w:numPr>
          <w:ilvl w:val="0"/>
          <w:numId w:val="0"/>
        </w:numPr>
        <w:spacing w:line="360" w:lineRule="auto"/>
        <w:rPr>
          <w:del w:id="151" w:author="Ana Paula S" w:date="2014-08-29T19:59:00Z"/>
        </w:rPr>
        <w:pPrChange w:id="152" w:author="Ana Paula S" w:date="2014-08-29T19:59:00Z">
          <w:pPr/>
        </w:pPrChange>
      </w:pPr>
    </w:p>
    <w:p w:rsidR="00000000" w:rsidRDefault="000D457C">
      <w:pPr>
        <w:pStyle w:val="Ttulo2"/>
        <w:numPr>
          <w:ilvl w:val="0"/>
          <w:numId w:val="0"/>
        </w:numPr>
        <w:spacing w:line="360" w:lineRule="auto"/>
        <w:rPr>
          <w:del w:id="153" w:author="Ana Paula S" w:date="2014-08-31T15:26:00Z"/>
          <w:color w:val="0000FF"/>
        </w:rPr>
        <w:pPrChange w:id="154" w:author="Ana Paula S" w:date="2014-08-29T19:59:00Z">
          <w:pPr/>
        </w:pPrChange>
      </w:pPr>
    </w:p>
    <w:p w:rsidR="00BF3E92" w:rsidDel="00EA58ED" w:rsidRDefault="00BF3E92" w:rsidP="00AD1364">
      <w:pPr>
        <w:rPr>
          <w:del w:id="155" w:author="Ana Paula S" w:date="2014-08-31T15:26:00Z"/>
          <w:color w:val="0000FF"/>
        </w:rPr>
      </w:pPr>
    </w:p>
    <w:p w:rsidR="00AD1364" w:rsidRPr="00725F5C" w:rsidDel="00EA58ED" w:rsidRDefault="00AD1364" w:rsidP="00AD1364">
      <w:pPr>
        <w:rPr>
          <w:del w:id="156" w:author="Ana Paula S" w:date="2014-08-31T15:26:00Z"/>
          <w:color w:val="0000FF"/>
        </w:rPr>
      </w:pPr>
    </w:p>
    <w:p w:rsidR="00000000" w:rsidRDefault="00AD1364">
      <w:pPr>
        <w:pStyle w:val="Ttulo2"/>
        <w:numPr>
          <w:ilvl w:val="0"/>
          <w:numId w:val="0"/>
        </w:numPr>
        <w:spacing w:line="360" w:lineRule="auto"/>
        <w:ind w:left="578"/>
        <w:rPr>
          <w:del w:id="157" w:author="Ana Paula S" w:date="2014-08-31T15:26:00Z"/>
        </w:rPr>
        <w:pPrChange w:id="158" w:author="Ana Paula S" w:date="2014-08-29T19:58:00Z">
          <w:pPr>
            <w:pStyle w:val="Ttulo2"/>
            <w:spacing w:line="360" w:lineRule="auto"/>
          </w:pPr>
        </w:pPrChange>
      </w:pPr>
      <w:bookmarkStart w:id="159" w:name="_Toc269829182"/>
      <w:bookmarkStart w:id="160" w:name="_Toc359135174"/>
      <w:commentRangeStart w:id="161"/>
      <w:del w:id="162" w:author="Ana Paula S" w:date="2014-08-29T19:58:00Z">
        <w:r w:rsidDel="003127BE">
          <w:delText>Metodologia</w:delText>
        </w:r>
      </w:del>
      <w:bookmarkEnd w:id="159"/>
      <w:bookmarkEnd w:id="160"/>
      <w:commentRangeEnd w:id="161"/>
      <w:r w:rsidR="00061102">
        <w:rPr>
          <w:rStyle w:val="Refdecomentrio"/>
          <w:rFonts w:cs="Times New Roman"/>
          <w:b w:val="0"/>
          <w:bCs w:val="0"/>
        </w:rPr>
        <w:commentReference w:id="161"/>
      </w:r>
    </w:p>
    <w:p w:rsidR="00000000" w:rsidRDefault="00D3703D">
      <w:pPr>
        <w:pStyle w:val="Ttulo2"/>
        <w:numPr>
          <w:ilvl w:val="0"/>
          <w:numId w:val="0"/>
        </w:numPr>
        <w:spacing w:line="360" w:lineRule="auto"/>
        <w:ind w:left="578"/>
        <w:rPr>
          <w:del w:id="163" w:author="Ana Paula S" w:date="2014-08-29T19:58:00Z"/>
        </w:rPr>
        <w:pPrChange w:id="164" w:author="Ana Paula S" w:date="2014-08-31T15:26:00Z">
          <w:pPr/>
        </w:pPrChange>
      </w:pPr>
      <w:del w:id="165" w:author="Ana Paula S" w:date="2014-08-29T19:58:00Z">
        <w:r w:rsidDel="003127BE">
          <w:delText>A metodologia escolhida foi o</w:delText>
        </w:r>
        <w:r w:rsidRPr="00D3703D" w:rsidDel="003127BE">
          <w:delText xml:space="preserve"> SCRUM</w:delText>
        </w:r>
        <w:r w:rsidDel="003127BE">
          <w:delText xml:space="preserve">, pois </w:delText>
        </w:r>
        <w:r w:rsidR="008950B8" w:rsidDel="003127BE">
          <w:delText>dentre muitas opções essa</w:delText>
        </w:r>
        <w:r w:rsidDel="003127BE">
          <w:delText xml:space="preserve"> foi a que nos fomentou para uma melhor gestão</w:delText>
        </w:r>
        <w:r w:rsidR="008950B8" w:rsidDel="003127BE">
          <w:delText xml:space="preserve"> e planejamento</w:delText>
        </w:r>
        <w:r w:rsidDel="003127BE">
          <w:delText xml:space="preserve"> do processo de </w:delText>
        </w:r>
        <w:r w:rsidR="008950B8" w:rsidDel="003127BE">
          <w:delText>desenvolvimento</w:delText>
        </w:r>
        <w:r w:rsidDel="003127BE">
          <w:delText xml:space="preserve"> do nosso sistema.</w:delText>
        </w:r>
      </w:del>
    </w:p>
    <w:p w:rsidR="00000000" w:rsidRDefault="008950B8">
      <w:pPr>
        <w:pStyle w:val="Ttulo2"/>
        <w:rPr>
          <w:del w:id="166" w:author="Ana Paula S" w:date="2014-08-29T19:58:00Z"/>
        </w:rPr>
        <w:pPrChange w:id="167" w:author="Ana Paula S" w:date="2014-08-31T15:26:00Z">
          <w:pPr/>
        </w:pPrChange>
      </w:pPr>
      <w:del w:id="168" w:author="Ana Paula S" w:date="2014-08-29T19:58:00Z">
        <w:r w:rsidDel="003127BE">
          <w:delText>Sendo assim, o nosso projeto será dividido em ciclos mensais, como no SCRUM chamados de SPRINTS, e a cada Sprint um conjunto de atividades deveremos executar.</w:delText>
        </w:r>
      </w:del>
    </w:p>
    <w:p w:rsidR="00000000" w:rsidRDefault="008950B8">
      <w:pPr>
        <w:pStyle w:val="Ttulo2"/>
        <w:rPr>
          <w:del w:id="169" w:author="Ana Paula S" w:date="2014-08-29T19:58:00Z"/>
        </w:rPr>
        <w:pPrChange w:id="170" w:author="Ana Paula S" w:date="2014-08-31T15:26:00Z">
          <w:pPr/>
        </w:pPrChange>
      </w:pPr>
      <w:del w:id="171" w:author="Ana Paula S" w:date="2014-08-29T19:58:00Z">
        <w:r w:rsidDel="003127BE">
          <w:delText xml:space="preserve">Todas as funcionalidades do projeto ficarão armazenadas em uma planilha Excel denominada BACKLOG, para cada início de Sprint </w:delText>
        </w:r>
        <w:r w:rsidR="00BF3E92" w:rsidDel="003127BE">
          <w:delText>seja</w:delText>
        </w:r>
        <w:r w:rsidDel="003127BE">
          <w:delText xml:space="preserve"> realizado um SPRINT PLANNING MEETING (Planejamento), para que possamos priorizar os itens a serem desenvolvimento no período da Sprint seguinte.</w:delText>
        </w:r>
      </w:del>
    </w:p>
    <w:p w:rsidR="00000000" w:rsidRDefault="008950B8">
      <w:pPr>
        <w:pStyle w:val="Ttulo2"/>
        <w:rPr>
          <w:del w:id="172" w:author="Ana Paula S" w:date="2014-08-29T19:58:00Z"/>
        </w:rPr>
        <w:pPrChange w:id="173" w:author="Ana Paula S" w:date="2014-08-31T15:26:00Z">
          <w:pPr/>
        </w:pPrChange>
      </w:pPr>
      <w:del w:id="174" w:author="Ana Paula S" w:date="2014-08-29T19:58:00Z">
        <w:r w:rsidDel="003127BE">
          <w:delText>No final de um Sprint, nós apresentaremos as funcionalidades implementadas para que realizemos um SPRINT RIVIEW MEETING, ai por fim faremos uma SPRINT RETROSPECTIVE e analisaremos todo planejamento da Sprint e pontos positivos realizados e os pontos negativos na Sprint, para que sempre possamos melhorar nosso processo de desenvolvimento ou implantação.</w:delText>
        </w:r>
      </w:del>
    </w:p>
    <w:p w:rsidR="00000000" w:rsidRDefault="000D457C">
      <w:pPr>
        <w:pStyle w:val="Ttulo2"/>
        <w:rPr>
          <w:del w:id="175" w:author="Ana Paula S" w:date="2014-08-31T15:26:00Z"/>
        </w:rPr>
        <w:pPrChange w:id="176" w:author="Ana Paula S" w:date="2014-08-31T15:26:00Z">
          <w:pPr/>
        </w:pPrChange>
      </w:pPr>
    </w:p>
    <w:p w:rsidR="008950B8" w:rsidDel="00EA58ED" w:rsidRDefault="008950B8" w:rsidP="00AD1364">
      <w:pPr>
        <w:rPr>
          <w:del w:id="177" w:author="Ana Paula S" w:date="2014-08-31T15:26:00Z"/>
        </w:rPr>
      </w:pPr>
    </w:p>
    <w:p w:rsidR="008950B8" w:rsidDel="00EA58ED" w:rsidRDefault="008950B8" w:rsidP="00AD1364">
      <w:pPr>
        <w:rPr>
          <w:del w:id="178" w:author="Ana Paula S" w:date="2014-08-31T15:26:00Z"/>
        </w:rPr>
      </w:pPr>
    </w:p>
    <w:p w:rsidR="008950B8" w:rsidRPr="00D3703D" w:rsidDel="00EA58ED" w:rsidRDefault="008950B8" w:rsidP="00AD1364">
      <w:pPr>
        <w:rPr>
          <w:del w:id="179" w:author="Ana Paula S" w:date="2014-08-31T15:26:00Z"/>
        </w:rPr>
      </w:pPr>
    </w:p>
    <w:p w:rsidR="00D3703D" w:rsidDel="00EA58ED" w:rsidRDefault="00D3703D" w:rsidP="00AD1364">
      <w:pPr>
        <w:rPr>
          <w:del w:id="180" w:author="Ana Paula S" w:date="2014-08-31T15:26:00Z"/>
          <w:color w:val="0000FF"/>
        </w:rPr>
      </w:pPr>
    </w:p>
    <w:p w:rsidR="00D3703D" w:rsidDel="00EA58ED" w:rsidRDefault="00D3703D" w:rsidP="00AD1364">
      <w:pPr>
        <w:rPr>
          <w:del w:id="181" w:author="Ana Paula S" w:date="2014-08-31T15:26:00Z"/>
          <w:color w:val="0000FF"/>
        </w:rPr>
      </w:pPr>
    </w:p>
    <w:p w:rsidR="00D3703D" w:rsidDel="00EA58ED" w:rsidRDefault="00D3703D" w:rsidP="00AD1364">
      <w:pPr>
        <w:rPr>
          <w:del w:id="182" w:author="Ana Paula S" w:date="2014-08-31T15:26:00Z"/>
          <w:color w:val="0000FF"/>
        </w:rPr>
      </w:pPr>
    </w:p>
    <w:p w:rsidR="00D3703D" w:rsidDel="00EA58ED" w:rsidRDefault="00D3703D" w:rsidP="00AD1364">
      <w:pPr>
        <w:rPr>
          <w:del w:id="183" w:author="Ana Paula S" w:date="2014-08-31T15:26:00Z"/>
          <w:color w:val="0000FF"/>
        </w:rPr>
      </w:pPr>
    </w:p>
    <w:p w:rsidR="00AD1364" w:rsidRPr="00725F5C" w:rsidDel="00EA58ED" w:rsidRDefault="00AD1364" w:rsidP="00AD1364">
      <w:pPr>
        <w:rPr>
          <w:del w:id="184" w:author="Ana Paula S" w:date="2014-08-31T15:26:00Z"/>
          <w:color w:val="0000FF"/>
        </w:rPr>
      </w:pPr>
      <w:del w:id="185" w:author="Ana Paula S" w:date="2014-08-31T15:26:00Z">
        <w:r w:rsidRPr="00725F5C" w:rsidDel="00EA58ED">
          <w:rPr>
            <w:color w:val="0000FF"/>
          </w:rPr>
          <w:delText>Identifique a Metodologia utilizada</w:delText>
        </w:r>
        <w:r w:rsidDel="00EA58ED">
          <w:delText xml:space="preserve">. </w:delText>
        </w:r>
        <w:r w:rsidR="00E55D36" w:rsidRPr="00E55D36" w:rsidDel="00EA58ED">
          <w:rPr>
            <w:color w:val="0000FF"/>
          </w:rPr>
          <w:delText>Deve-se usar neste item os conceitos</w:delText>
        </w:r>
        <w:r w:rsidRPr="00725F5C" w:rsidDel="00EA58ED">
          <w:rPr>
            <w:color w:val="0000FF"/>
          </w:rPr>
          <w:delText>trabalhados na disciplina Técnicas de Apresentação.</w:delText>
        </w:r>
      </w:del>
    </w:p>
    <w:p w:rsidR="00AD1364" w:rsidDel="00EA58ED" w:rsidRDefault="00AD1364" w:rsidP="00AD1364">
      <w:pPr>
        <w:rPr>
          <w:del w:id="186" w:author="Ana Paula S" w:date="2014-08-31T15:26:00Z"/>
        </w:rPr>
      </w:pPr>
    </w:p>
    <w:p w:rsidR="007D519F" w:rsidRDefault="007D519F">
      <w:pPr>
        <w:spacing w:line="240" w:lineRule="auto"/>
        <w:jc w:val="left"/>
        <w:rPr>
          <w:rFonts w:cs="Arial"/>
          <w:b/>
          <w:bCs/>
          <w:sz w:val="32"/>
          <w:szCs w:val="28"/>
        </w:rPr>
      </w:pPr>
      <w:bookmarkStart w:id="187" w:name="_Toc359135175"/>
      <w:del w:id="188" w:author="Ana Paula S" w:date="2014-08-31T15:26:00Z">
        <w:r w:rsidDel="00EA58ED">
          <w:br w:type="page"/>
        </w:r>
      </w:del>
    </w:p>
    <w:p w:rsidR="001B2DB6" w:rsidRPr="001B2DB6" w:rsidRDefault="003234FD" w:rsidP="001B2DB6">
      <w:pPr>
        <w:pStyle w:val="Ttulo1"/>
      </w:pPr>
      <w:r>
        <w:t>Visão do Sistema</w:t>
      </w:r>
      <w:bookmarkEnd w:id="187"/>
    </w:p>
    <w:p w:rsidR="003234FD" w:rsidRDefault="003234FD" w:rsidP="003234FD">
      <w:pPr>
        <w:pStyle w:val="Ttulo2"/>
        <w:rPr>
          <w:lang w:val="fr-FR"/>
        </w:rPr>
      </w:pPr>
      <w:bookmarkStart w:id="189" w:name="_Toc512930909"/>
      <w:bookmarkStart w:id="190" w:name="_Toc452813581"/>
      <w:bookmarkStart w:id="191" w:name="_Toc447960005"/>
      <w:bookmarkStart w:id="192" w:name="_Toc18208268"/>
      <w:bookmarkStart w:id="193" w:name="_Toc359135176"/>
      <w:bookmarkStart w:id="194" w:name="_Toc436203381"/>
      <w:r>
        <w:rPr>
          <w:lang w:val="fr-FR"/>
        </w:rPr>
        <w:t>Descrições dos Envolvidos e Usuários</w:t>
      </w:r>
      <w:bookmarkEnd w:id="189"/>
      <w:bookmarkEnd w:id="190"/>
      <w:bookmarkEnd w:id="191"/>
      <w:bookmarkEnd w:id="192"/>
      <w:bookmarkEnd w:id="193"/>
    </w:p>
    <w:p w:rsidR="004C5D07" w:rsidRPr="00AD1364" w:rsidDel="00864318" w:rsidRDefault="003234FD" w:rsidP="009D3DB6">
      <w:pPr>
        <w:rPr>
          <w:del w:id="195" w:author="Ana Paula S" w:date="2014-08-31T15:58:00Z"/>
          <w:color w:val="0000FF"/>
        </w:rPr>
      </w:pPr>
      <w:del w:id="196" w:author="Ana Paula S" w:date="2014-08-31T15:58:00Z">
        <w:r w:rsidRPr="00AD1364" w:rsidDel="00864318">
          <w:rPr>
            <w:color w:val="0000FF"/>
          </w:rPr>
          <w:delText>[Para fornecer, de maneira eficiente, produtos e serviços que atendam às reais necessidades dos usuários e envolvidos, é necessário identificar e considerar todos os envolvidos como parte do processo de Modelagem de Requisitos. É necessário também identificar os usuários do sistema e assegurar que a comunidade de envolvidos os represente adequadamente. Esta seção fornece um perfil dos envolvidos e dos usuários que integram o projeto, e dos principais problemas que, de acordo com o ponto de vista deles, poderão ser abordados pela solução proposta. Ela não descreve as solicitações ou os requisitos específicos dos usuários e dos envolvidos, já que eles são capturados em um artefato individual de solicitações dos envolvidos. Em vez disso, ela fornece a base e a justificativa que explicam por que os requisitos são necessários.]</w:delText>
        </w:r>
      </w:del>
    </w:p>
    <w:p w:rsidR="004C5D07" w:rsidRPr="004C5D07" w:rsidRDefault="00102415" w:rsidP="004C5D07">
      <w:pPr>
        <w:rPr>
          <w:ins w:id="197" w:author="Ana Paula S" w:date="2014-08-31T15:40:00Z"/>
          <w:rPrChange w:id="198" w:author="Ana Paula S" w:date="2014-08-31T15:40:00Z">
            <w:rPr>
              <w:ins w:id="199" w:author="Ana Paula S" w:date="2014-08-31T15:40:00Z"/>
              <w:b/>
            </w:rPr>
          </w:rPrChange>
        </w:rPr>
      </w:pPr>
      <w:ins w:id="200" w:author="Ana Paula S" w:date="2014-08-31T15:40:00Z">
        <w:r w:rsidRPr="00102415">
          <w:rPr>
            <w:rPrChange w:id="201" w:author="Ana Paula S" w:date="2014-08-31T15:40:00Z">
              <w:rPr>
                <w:b/>
              </w:rPr>
            </w:rPrChange>
          </w:rPr>
          <w:t>Os</w:t>
        </w:r>
      </w:ins>
      <w:ins w:id="202" w:author="Ana Paula S" w:date="2014-08-31T15:43:00Z">
        <w:r w:rsidR="004C5D07">
          <w:t xml:space="preserve"> envolvidos </w:t>
        </w:r>
      </w:ins>
      <w:ins w:id="203" w:author="Ana Paula S" w:date="2014-08-31T15:45:00Z">
        <w:r w:rsidR="00FF5353">
          <w:t>no sistema</w:t>
        </w:r>
      </w:ins>
      <w:ins w:id="204" w:author="Ana Paula S" w:date="2014-08-31T15:43:00Z">
        <w:r w:rsidR="004C5D07">
          <w:t xml:space="preserve"> s</w:t>
        </w:r>
        <w:r w:rsidR="00FF5353">
          <w:t>ão os gestores</w:t>
        </w:r>
        <w:r w:rsidR="004C5D07">
          <w:t xml:space="preserve">, professores, secretárias(os), pais e/ou </w:t>
        </w:r>
      </w:ins>
      <w:ins w:id="205" w:author="Ana Paula S" w:date="2014-08-31T15:44:00Z">
        <w:r w:rsidR="004C5D07">
          <w:t>responsáveisde alunos</w:t>
        </w:r>
      </w:ins>
      <w:ins w:id="206" w:author="Ana Paula S" w:date="2014-08-31T15:45:00Z">
        <w:r w:rsidR="00FF5353">
          <w:t>:</w:t>
        </w:r>
      </w:ins>
    </w:p>
    <w:p w:rsidR="004C5D07" w:rsidRDefault="004C5D07" w:rsidP="004C5D07">
      <w:pPr>
        <w:rPr>
          <w:ins w:id="207" w:author="Ana Paula S" w:date="2014-08-31T15:35:00Z"/>
        </w:rPr>
      </w:pPr>
      <w:ins w:id="208" w:author="Ana Paula S" w:date="2014-08-31T15:35:00Z">
        <w:r w:rsidRPr="00145562">
          <w:rPr>
            <w:b/>
          </w:rPr>
          <w:t>Gestores</w:t>
        </w:r>
        <w:r>
          <w:t>: diretor, vice-diretor, coordenadores pedagógicos (ensino fundamental e médio e apoio).</w:t>
        </w:r>
      </w:ins>
    </w:p>
    <w:p w:rsidR="004C5D07" w:rsidRDefault="004C5D07" w:rsidP="004C5D07">
      <w:pPr>
        <w:rPr>
          <w:ins w:id="209" w:author="Ana Paula S" w:date="2014-08-31T15:35:00Z"/>
        </w:rPr>
      </w:pPr>
      <w:ins w:id="210" w:author="Ana Paula S" w:date="2014-08-31T15:35:00Z">
        <w:r w:rsidRPr="00145562">
          <w:rPr>
            <w:b/>
          </w:rPr>
          <w:t>Secretaria</w:t>
        </w:r>
        <w:r>
          <w:t>: os agentes de organização escolar são responsáveis pela documentação dos alunos e professores. Assim possuem arquivos de documentos e geram documentos de controle da vida escolar, como faltas (atestados médicos), trabalhos de compensação de ausência, relatórios médicos e de assistentes sociais, boletins de anos anteriores. Também geram boletins e documentos para entrega a alunos e professores, sobre a vida escolar de cada um.</w:t>
        </w:r>
      </w:ins>
    </w:p>
    <w:p w:rsidR="004C5D07" w:rsidRDefault="004C5D07" w:rsidP="004C5D07">
      <w:pPr>
        <w:rPr>
          <w:ins w:id="211" w:author="Ana Paula S" w:date="2014-08-31T15:35:00Z"/>
        </w:rPr>
      </w:pPr>
      <w:ins w:id="212" w:author="Ana Paula S" w:date="2014-08-31T15:35:00Z">
        <w:r w:rsidRPr="00145562">
          <w:rPr>
            <w:b/>
          </w:rPr>
          <w:t>Professores</w:t>
        </w:r>
        <w:r>
          <w:t>: os professores de cada disciplina, os professores auxiliares que atuam no reforço escolar, professores de apoio, que substituem os professores da classe quando faltam.</w:t>
        </w:r>
      </w:ins>
    </w:p>
    <w:p w:rsidR="004C5D07" w:rsidRDefault="004C5D07" w:rsidP="004C5D07">
      <w:pPr>
        <w:rPr>
          <w:ins w:id="213" w:author="Ana Paula S" w:date="2014-08-31T15:35:00Z"/>
        </w:rPr>
      </w:pPr>
      <w:ins w:id="214" w:author="Ana Paula S" w:date="2014-08-31T15:35:00Z">
        <w:r w:rsidRPr="00145562">
          <w:rPr>
            <w:b/>
          </w:rPr>
          <w:t>Alunos</w:t>
        </w:r>
        <w:r>
          <w:t>: alunos frequentes da classe, alunos remanejados (que mudaram de classe na mesma escola), alunos transferidos (que mudaram de escola), alunos que não compareceram (fizeram a matrícula, mas não frequentam a classe).</w:t>
        </w:r>
      </w:ins>
    </w:p>
    <w:p w:rsidR="004C5D07" w:rsidRDefault="004C5D07" w:rsidP="004C5D07">
      <w:pPr>
        <w:rPr>
          <w:ins w:id="215" w:author="Ana Paula S" w:date="2014-08-31T15:35:00Z"/>
        </w:rPr>
      </w:pPr>
      <w:ins w:id="216" w:author="Ana Paula S" w:date="2014-08-31T15:35:00Z">
        <w:r w:rsidRPr="00145562">
          <w:rPr>
            <w:b/>
          </w:rPr>
          <w:t>Pais e/ou responsáveis</w:t>
        </w:r>
        <w:r>
          <w:t>: é importante verificar que a constituição do núcleo familiar não é apenas pai ou mãe. Atualmente, a dinâmica social das famílias permite que haja vários e diferentes responsáveis pelo aluno como padrasto, madrasta, avós, tios e irmãos mais velhos. Assim é importante que haja mais de um usuário em responsável pelo aluno.</w:t>
        </w:r>
      </w:ins>
    </w:p>
    <w:p w:rsidR="004C5D07" w:rsidRPr="00852ADA" w:rsidRDefault="004C5D07" w:rsidP="004C5D07">
      <w:pPr>
        <w:rPr>
          <w:ins w:id="217" w:author="Ana Paula S" w:date="2014-08-31T15:35:00Z"/>
        </w:rPr>
      </w:pPr>
      <w:ins w:id="218" w:author="Ana Paula S" w:date="2014-08-31T15:35:00Z">
        <w:r>
          <w:lastRenderedPageBreak/>
          <w:t>O propósito de digitalizar as informações para a escola é prover os gestores de uma visão mais detalhada de cada aluno em sua sala de aula específica, e ainda relatórios de cada classe com desempenho na aprendizagem, disciplina e realização de tarefas. Esses relatórios contêm dados que podem gerar informações para tomadas de decisões estratégicas que auxiliem no melhor desempenho da escola</w:t>
        </w:r>
      </w:ins>
      <w:del w:id="219" w:author="Ana Paula S" w:date="2014-09-07T12:33:00Z">
        <w:r w:rsidR="00205F65" w:rsidDel="00F2583E">
          <w:rPr>
            <w:rStyle w:val="Refdecomentrio"/>
          </w:rPr>
          <w:commentReference w:id="220"/>
        </w:r>
      </w:del>
      <w:ins w:id="221" w:author="Ana Paula S" w:date="2014-08-31T15:35:00Z">
        <w:r>
          <w:t xml:space="preserve">.Além disso, poderá ter um portfólio com os trabalhos mais representativos da classe, para a apreciação dos demais usuários. Comunicar aos alunos as tarefas a serem realizadas, bem como suas notas e faltas, organizando melhor sua agenda, principalmente no caso se faltas escolares. Oferecer aos pais e/ou </w:t>
        </w:r>
      </w:ins>
      <w:ins w:id="222" w:author="Ana Paula S" w:date="2014-08-31T15:38:00Z">
        <w:r>
          <w:t>responsáveis acessos</w:t>
        </w:r>
      </w:ins>
      <w:ins w:id="223" w:author="Ana Paula S" w:date="2014-08-31T15:35:00Z">
        <w:r>
          <w:t xml:space="preserve"> a todas as informações escolares dos alunos sob sua responsabilidade, podendo orientar melhor em casa na rotina de estudos, tanto parabenizando os esforços ou cobrança de mais empenho.</w:t>
        </w:r>
      </w:ins>
    </w:p>
    <w:p w:rsidR="004C5D07" w:rsidRDefault="004C5D07" w:rsidP="004C5D07">
      <w:pPr>
        <w:rPr>
          <w:ins w:id="224" w:author="Ana Paula S" w:date="2014-08-31T15:35:00Z"/>
          <w:sz w:val="27"/>
          <w:szCs w:val="27"/>
        </w:rPr>
      </w:pPr>
    </w:p>
    <w:p w:rsidR="004C5D07" w:rsidRDefault="004C5D07" w:rsidP="004C5D07">
      <w:pPr>
        <w:rPr>
          <w:ins w:id="225" w:author="Ana Paula S" w:date="2014-08-31T15:35:00Z"/>
          <w:sz w:val="27"/>
          <w:szCs w:val="27"/>
        </w:rPr>
      </w:pPr>
    </w:p>
    <w:p w:rsidR="001B2DB6" w:rsidRPr="009D3DB6" w:rsidRDefault="001B2DB6" w:rsidP="009D3DB6">
      <w:pPr>
        <w:rPr>
          <w:color w:val="0070C0"/>
        </w:rPr>
      </w:pPr>
    </w:p>
    <w:p w:rsidR="003234FD" w:rsidRDefault="003234FD" w:rsidP="001B2DB6">
      <w:pPr>
        <w:rPr>
          <w:color w:val="0000FF"/>
        </w:rPr>
      </w:pPr>
      <w:bookmarkStart w:id="226" w:name="_Toc512930910"/>
      <w:bookmarkStart w:id="227" w:name="_Toc452813583"/>
      <w:bookmarkStart w:id="228" w:name="_Toc18208269"/>
      <w:bookmarkStart w:id="229" w:name="_Toc359135177"/>
      <w:r>
        <w:t>Resumo dos Envolvidos</w:t>
      </w:r>
      <w:bookmarkEnd w:id="226"/>
      <w:bookmarkEnd w:id="227"/>
      <w:bookmarkEnd w:id="228"/>
      <w:bookmarkEnd w:id="229"/>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127"/>
        <w:gridCol w:w="4394"/>
        <w:gridCol w:w="2835"/>
      </w:tblGrid>
      <w:tr w:rsidR="00233592" w:rsidRPr="00233592" w:rsidTr="008123A3">
        <w:tc>
          <w:tcPr>
            <w:tcW w:w="2127" w:type="dxa"/>
            <w:tcBorders>
              <w:top w:val="single" w:sz="6" w:space="0" w:color="000000"/>
              <w:left w:val="single" w:sz="6" w:space="0" w:color="000000"/>
              <w:bottom w:val="single" w:sz="6" w:space="0" w:color="000000"/>
              <w:right w:val="single" w:sz="6" w:space="0" w:color="000000"/>
            </w:tcBorders>
            <w:shd w:val="solid" w:color="000000" w:fill="FFFFFF"/>
          </w:tcPr>
          <w:p w:rsidR="008123A3" w:rsidRPr="00233592" w:rsidRDefault="008123A3" w:rsidP="004D2F1F">
            <w:pPr>
              <w:pStyle w:val="Corpodetexto"/>
              <w:rPr>
                <w:b/>
                <w:bCs/>
              </w:rPr>
            </w:pPr>
            <w:r w:rsidRPr="00233592">
              <w:rPr>
                <w:b/>
                <w:bCs/>
              </w:rPr>
              <w:t>Identificação</w:t>
            </w:r>
          </w:p>
        </w:tc>
        <w:tc>
          <w:tcPr>
            <w:tcW w:w="4394" w:type="dxa"/>
            <w:tcBorders>
              <w:top w:val="single" w:sz="6" w:space="0" w:color="000000"/>
              <w:left w:val="single" w:sz="6" w:space="0" w:color="000000"/>
              <w:bottom w:val="single" w:sz="6" w:space="0" w:color="000000"/>
              <w:right w:val="single" w:sz="6" w:space="0" w:color="000000"/>
            </w:tcBorders>
            <w:shd w:val="solid" w:color="000000" w:fill="FFFFFF"/>
          </w:tcPr>
          <w:p w:rsidR="008123A3" w:rsidRPr="00233592" w:rsidRDefault="008123A3" w:rsidP="004D2F1F">
            <w:pPr>
              <w:pStyle w:val="Corpodetexto"/>
              <w:rPr>
                <w:b/>
                <w:bCs/>
              </w:rPr>
            </w:pPr>
            <w:r w:rsidRPr="00233592">
              <w:rPr>
                <w:b/>
                <w:bCs/>
              </w:rPr>
              <w:t>Responsabilidades</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rsidR="008123A3" w:rsidRPr="00233592" w:rsidRDefault="008123A3" w:rsidP="004D2F1F">
            <w:pPr>
              <w:pStyle w:val="Corpodetexto"/>
              <w:rPr>
                <w:b/>
                <w:bCs/>
              </w:rPr>
            </w:pPr>
            <w:r w:rsidRPr="00233592">
              <w:rPr>
                <w:b/>
                <w:bCs/>
              </w:rPr>
              <w:t>Envolvido</w:t>
            </w:r>
          </w:p>
        </w:tc>
      </w:tr>
      <w:tr w:rsidR="00233592" w:rsidRPr="00233592" w:rsidTr="008123A3">
        <w:tc>
          <w:tcPr>
            <w:tcW w:w="2127" w:type="dxa"/>
            <w:tcBorders>
              <w:top w:val="single" w:sz="6" w:space="0" w:color="000000"/>
              <w:left w:val="single" w:sz="6" w:space="0" w:color="000000"/>
              <w:bottom w:val="single" w:sz="6" w:space="0" w:color="000000"/>
              <w:right w:val="single" w:sz="6" w:space="0" w:color="000000"/>
            </w:tcBorders>
          </w:tcPr>
          <w:p w:rsidR="00233592" w:rsidRPr="00432CE1" w:rsidRDefault="00102415">
            <w:pPr>
              <w:pStyle w:val="InfoBlue0"/>
              <w:rPr>
                <w:sz w:val="24"/>
                <w:szCs w:val="24"/>
              </w:rPr>
            </w:pPr>
            <w:r w:rsidRPr="00102415">
              <w:rPr>
                <w:rPrChange w:id="230" w:author="Ana Paula S" w:date="2014-09-07T12:34:00Z">
                  <w:rPr>
                    <w:i w:val="0"/>
                    <w:iCs w:val="0"/>
                    <w:snapToGrid/>
                    <w:sz w:val="24"/>
                    <w:szCs w:val="24"/>
                    <w:lang w:eastAsia="pt-BR"/>
                  </w:rPr>
                </w:rPrChange>
              </w:rPr>
              <w:t>Gerentes do Projeto</w:t>
            </w:r>
          </w:p>
        </w:tc>
        <w:tc>
          <w:tcPr>
            <w:tcW w:w="4394" w:type="dxa"/>
            <w:tcBorders>
              <w:top w:val="single" w:sz="6" w:space="0" w:color="000000"/>
              <w:left w:val="single" w:sz="6" w:space="0" w:color="000000"/>
              <w:bottom w:val="single" w:sz="6" w:space="0" w:color="000000"/>
              <w:right w:val="single" w:sz="6" w:space="0" w:color="000000"/>
            </w:tcBorders>
          </w:tcPr>
          <w:p w:rsidR="00233592" w:rsidRPr="00432CE1" w:rsidRDefault="00233592">
            <w:pPr>
              <w:pStyle w:val="InfoBlue0"/>
              <w:rPr>
                <w:sz w:val="24"/>
                <w:szCs w:val="24"/>
                <w:lang w:val="fr-FR"/>
              </w:rPr>
            </w:pPr>
            <w:r w:rsidRPr="00432CE1">
              <w:t>Atribuições de caráter decisório e estratégico quanto aos rumos do projeto. Visão de prazo para desenvolvimento e implantação do sistema</w:t>
            </w:r>
          </w:p>
        </w:tc>
        <w:tc>
          <w:tcPr>
            <w:tcW w:w="2835"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sz w:val="24"/>
                <w:szCs w:val="24"/>
              </w:rPr>
            </w:pPr>
            <w:ins w:id="231" w:author="Ana Paula S" w:date="2014-08-31T16:01:00Z">
              <w:r w:rsidRPr="00102415">
                <w:rPr>
                  <w:shd w:val="clear" w:color="auto" w:fill="FFFFFF"/>
                  <w:rPrChange w:id="232" w:author="Ana Paula S" w:date="2014-08-31T16:01:00Z">
                    <w:rPr>
                      <w:i w:val="0"/>
                      <w:iCs w:val="0"/>
                      <w:snapToGrid/>
                      <w:sz w:val="24"/>
                      <w:szCs w:val="24"/>
                      <w:shd w:val="clear" w:color="auto" w:fill="FFFFFF"/>
                      <w:lang w:eastAsia="pt-BR"/>
                    </w:rPr>
                  </w:rPrChange>
                </w:rPr>
                <w:t>Luis</w:t>
              </w:r>
            </w:ins>
            <w:r w:rsidRPr="00102415">
              <w:rPr>
                <w:rStyle w:val="apple-converted-space"/>
                <w:sz w:val="22"/>
                <w:szCs w:val="18"/>
                <w:shd w:val="clear" w:color="auto" w:fill="FFFFFF"/>
                <w:rPrChange w:id="233" w:author="Ana Paula S" w:date="2014-08-31T16:01:00Z">
                  <w:rPr>
                    <w:rStyle w:val="apple-converted-space"/>
                    <w:i w:val="0"/>
                    <w:iCs w:val="0"/>
                    <w:snapToGrid/>
                    <w:sz w:val="22"/>
                    <w:szCs w:val="18"/>
                    <w:shd w:val="clear" w:color="auto" w:fill="FFFFFF"/>
                    <w:lang w:eastAsia="pt-BR"/>
                  </w:rPr>
                </w:rPrChange>
              </w:rPr>
              <w:t>Fernando</w:t>
            </w:r>
            <w:r w:rsidRPr="00102415">
              <w:rPr>
                <w:shd w:val="clear" w:color="auto" w:fill="FFFFFF"/>
                <w:rPrChange w:id="234" w:author="Ana Paula S" w:date="2014-08-31T16:01:00Z">
                  <w:rPr>
                    <w:i w:val="0"/>
                    <w:iCs w:val="0"/>
                    <w:snapToGrid/>
                    <w:sz w:val="24"/>
                    <w:szCs w:val="24"/>
                    <w:shd w:val="clear" w:color="auto" w:fill="FFFFFF"/>
                    <w:lang w:eastAsia="pt-BR"/>
                  </w:rPr>
                </w:rPrChange>
              </w:rPr>
              <w:t xml:space="preserve"> Brandão</w:t>
            </w:r>
          </w:p>
        </w:tc>
      </w:tr>
      <w:tr w:rsidR="00233592" w:rsidRPr="00233592" w:rsidTr="008123A3">
        <w:trPr>
          <w:ins w:id="235"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36" w:author="Ana Paula S" w:date="2014-08-31T16:01:00Z"/>
              </w:rPr>
            </w:pPr>
            <w:ins w:id="237" w:author="Ana Paula S" w:date="2014-08-31T16:01:00Z">
              <w:r w:rsidRPr="00102415">
                <w:rPr>
                  <w:rPrChange w:id="238" w:author="Ana Paula S" w:date="2014-08-31T16:01:00Z">
                    <w:rPr>
                      <w:i w:val="0"/>
                      <w:iCs w:val="0"/>
                      <w:snapToGrid/>
                      <w:sz w:val="24"/>
                      <w:szCs w:val="24"/>
                      <w:lang w:eastAsia="pt-BR"/>
                    </w:rPr>
                  </w:rPrChange>
                </w:rPr>
                <w:t>Analistas de Requisitos</w:t>
              </w:r>
            </w:ins>
          </w:p>
        </w:tc>
        <w:tc>
          <w:tcPr>
            <w:tcW w:w="4394"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39" w:author="Ana Paula S" w:date="2014-08-31T16:01:00Z"/>
              </w:rPr>
            </w:pPr>
            <w:ins w:id="240" w:author="Ana Paula S" w:date="2014-08-31T16:01:00Z">
              <w:r w:rsidRPr="00102415">
                <w:rPr>
                  <w:rPrChange w:id="241" w:author="Ana Paula S" w:date="2014-08-31T16:01:00Z">
                    <w:rPr>
                      <w:i w:val="0"/>
                      <w:iCs w:val="0"/>
                      <w:snapToGrid/>
                      <w:sz w:val="24"/>
                      <w:szCs w:val="24"/>
                      <w:lang w:eastAsia="pt-BR"/>
                    </w:rPr>
                  </w:rPrChange>
                </w:rPr>
                <w:t>Definir e aprovar os requisitos e especificações de negócio do sistema, testar e homologar o sistema.</w:t>
              </w:r>
            </w:ins>
          </w:p>
        </w:tc>
        <w:tc>
          <w:tcPr>
            <w:tcW w:w="2835"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42" w:author="Ana Paula S" w:date="2014-08-31T16:01:00Z"/>
              </w:rPr>
            </w:pPr>
            <w:ins w:id="243" w:author="Ana Paula S" w:date="2014-08-31T16:01:00Z">
              <w:r w:rsidRPr="00102415">
                <w:rPr>
                  <w:rPrChange w:id="244" w:author="Ana Paula S" w:date="2014-08-31T16:01:00Z">
                    <w:rPr>
                      <w:i w:val="0"/>
                      <w:iCs w:val="0"/>
                      <w:snapToGrid/>
                      <w:sz w:val="24"/>
                      <w:szCs w:val="24"/>
                      <w:lang w:eastAsia="pt-BR"/>
                    </w:rPr>
                  </w:rPrChange>
                </w:rPr>
                <w:t xml:space="preserve">Ana Paula Siqueira </w:t>
              </w:r>
            </w:ins>
          </w:p>
          <w:p w:rsidR="00233592" w:rsidRPr="00233592" w:rsidRDefault="00102415">
            <w:pPr>
              <w:pStyle w:val="InfoBlue0"/>
              <w:rPr>
                <w:ins w:id="245" w:author="Ana Paula S" w:date="2014-08-31T16:01:00Z"/>
              </w:rPr>
            </w:pPr>
            <w:ins w:id="246" w:author="Ana Paula S" w:date="2014-08-31T16:01:00Z">
              <w:r w:rsidRPr="00102415">
                <w:rPr>
                  <w:rPrChange w:id="247" w:author="Ana Paula S" w:date="2014-08-31T16:01:00Z">
                    <w:rPr>
                      <w:i w:val="0"/>
                      <w:iCs w:val="0"/>
                      <w:snapToGrid/>
                      <w:sz w:val="24"/>
                      <w:szCs w:val="24"/>
                      <w:lang w:eastAsia="pt-BR"/>
                    </w:rPr>
                  </w:rPrChange>
                </w:rPr>
                <w:t xml:space="preserve">Luiza Helena </w:t>
              </w:r>
              <w:r w:rsidRPr="00102415">
                <w:rPr>
                  <w:szCs w:val="18"/>
                  <w:shd w:val="clear" w:color="auto" w:fill="FFFFFF"/>
                  <w:rPrChange w:id="248" w:author="Ana Paula S" w:date="2014-08-31T16:01:00Z">
                    <w:rPr>
                      <w:i w:val="0"/>
                      <w:iCs w:val="0"/>
                      <w:snapToGrid/>
                      <w:sz w:val="24"/>
                      <w:szCs w:val="18"/>
                      <w:shd w:val="clear" w:color="auto" w:fill="FFFFFF"/>
                      <w:lang w:eastAsia="pt-BR"/>
                    </w:rPr>
                  </w:rPrChange>
                </w:rPr>
                <w:t xml:space="preserve">Favaretto </w:t>
              </w:r>
            </w:ins>
          </w:p>
        </w:tc>
      </w:tr>
      <w:tr w:rsidR="00233592" w:rsidRPr="00233592" w:rsidTr="008123A3">
        <w:trPr>
          <w:ins w:id="249"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50" w:author="Ana Paula S" w:date="2014-08-31T16:01:00Z"/>
              </w:rPr>
            </w:pPr>
            <w:ins w:id="251" w:author="Ana Paula S" w:date="2014-08-31T16:01:00Z">
              <w:r w:rsidRPr="00102415">
                <w:rPr>
                  <w:rPrChange w:id="252" w:author="Ana Paula S" w:date="2014-08-31T16:01:00Z">
                    <w:rPr>
                      <w:i w:val="0"/>
                      <w:iCs w:val="0"/>
                      <w:snapToGrid/>
                      <w:sz w:val="24"/>
                      <w:szCs w:val="24"/>
                      <w:lang w:eastAsia="pt-BR"/>
                    </w:rPr>
                  </w:rPrChange>
                </w:rPr>
                <w:t>Arquiteto do Projeto</w:t>
              </w:r>
            </w:ins>
          </w:p>
        </w:tc>
        <w:tc>
          <w:tcPr>
            <w:tcW w:w="4394"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53" w:author="Ana Paula S" w:date="2014-08-31T16:01:00Z"/>
              </w:rPr>
            </w:pPr>
            <w:ins w:id="254" w:author="Ana Paula S" w:date="2014-08-31T16:01:00Z">
              <w:r w:rsidRPr="00102415">
                <w:rPr>
                  <w:rPrChange w:id="255" w:author="Ana Paula S" w:date="2014-08-31T16:01:00Z">
                    <w:rPr>
                      <w:i w:val="0"/>
                      <w:iCs w:val="0"/>
                      <w:snapToGrid/>
                      <w:sz w:val="24"/>
                      <w:szCs w:val="24"/>
                      <w:lang w:eastAsia="pt-BR"/>
                    </w:rPr>
                  </w:rPrChange>
                </w:rPr>
                <w:t>Definir a arquitetura a ser utilizada no sistema.</w:t>
              </w:r>
            </w:ins>
          </w:p>
        </w:tc>
        <w:tc>
          <w:tcPr>
            <w:tcW w:w="2835"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56" w:author="Ana Paula S" w:date="2014-08-31T16:01:00Z"/>
              </w:rPr>
            </w:pPr>
            <w:ins w:id="257" w:author="Ana Paula S" w:date="2014-08-31T16:01:00Z">
              <w:r w:rsidRPr="00102415">
                <w:rPr>
                  <w:shd w:val="clear" w:color="auto" w:fill="FFFFFF"/>
                  <w:rPrChange w:id="258" w:author="Ana Paula S" w:date="2014-08-31T16:01:00Z">
                    <w:rPr>
                      <w:i w:val="0"/>
                      <w:iCs w:val="0"/>
                      <w:snapToGrid/>
                      <w:sz w:val="24"/>
                      <w:szCs w:val="24"/>
                      <w:shd w:val="clear" w:color="auto" w:fill="FFFFFF"/>
                      <w:lang w:eastAsia="pt-BR"/>
                    </w:rPr>
                  </w:rPrChange>
                </w:rPr>
                <w:t>Luis</w:t>
              </w:r>
              <w:r w:rsidRPr="00102415">
                <w:rPr>
                  <w:rStyle w:val="apple-converted-space"/>
                  <w:sz w:val="22"/>
                  <w:szCs w:val="18"/>
                  <w:shd w:val="clear" w:color="auto" w:fill="FFFFFF"/>
                  <w:rPrChange w:id="259" w:author="Ana Paula S" w:date="2014-08-31T16:01:00Z">
                    <w:rPr>
                      <w:rStyle w:val="apple-converted-space"/>
                      <w:i w:val="0"/>
                      <w:iCs w:val="0"/>
                      <w:snapToGrid/>
                      <w:sz w:val="22"/>
                      <w:szCs w:val="18"/>
                      <w:shd w:val="clear" w:color="auto" w:fill="FFFFFF"/>
                      <w:lang w:eastAsia="pt-BR"/>
                    </w:rPr>
                  </w:rPrChange>
                </w:rPr>
                <w:t>Fernando</w:t>
              </w:r>
              <w:r w:rsidRPr="00102415">
                <w:rPr>
                  <w:shd w:val="clear" w:color="auto" w:fill="FFFFFF"/>
                  <w:rPrChange w:id="260" w:author="Ana Paula S" w:date="2014-08-31T16:01:00Z">
                    <w:rPr>
                      <w:i w:val="0"/>
                      <w:iCs w:val="0"/>
                      <w:snapToGrid/>
                      <w:sz w:val="24"/>
                      <w:szCs w:val="24"/>
                      <w:shd w:val="clear" w:color="auto" w:fill="FFFFFF"/>
                      <w:lang w:eastAsia="pt-BR"/>
                    </w:rPr>
                  </w:rPrChange>
                </w:rPr>
                <w:t xml:space="preserve"> Brandão</w:t>
              </w:r>
            </w:ins>
          </w:p>
        </w:tc>
      </w:tr>
      <w:tr w:rsidR="00233592" w:rsidRPr="00233592" w:rsidTr="008123A3">
        <w:trPr>
          <w:ins w:id="261"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62" w:author="Ana Paula S" w:date="2014-08-31T16:01:00Z"/>
              </w:rPr>
            </w:pPr>
            <w:ins w:id="263" w:author="Ana Paula S" w:date="2014-08-31T16:01:00Z">
              <w:r w:rsidRPr="00102415">
                <w:rPr>
                  <w:rPrChange w:id="264" w:author="Ana Paula S" w:date="2014-08-31T16:01:00Z">
                    <w:rPr>
                      <w:i w:val="0"/>
                      <w:iCs w:val="0"/>
                      <w:snapToGrid/>
                      <w:sz w:val="24"/>
                      <w:szCs w:val="24"/>
                      <w:lang w:eastAsia="pt-BR"/>
                    </w:rPr>
                  </w:rPrChange>
                </w:rPr>
                <w:t>Programadores</w:t>
              </w:r>
            </w:ins>
          </w:p>
        </w:tc>
        <w:tc>
          <w:tcPr>
            <w:tcW w:w="4394"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65" w:author="Ana Paula S" w:date="2014-08-31T16:01:00Z"/>
              </w:rPr>
            </w:pPr>
            <w:ins w:id="266" w:author="Ana Paula S" w:date="2014-08-31T16:01:00Z">
              <w:r w:rsidRPr="00102415">
                <w:rPr>
                  <w:rPrChange w:id="267" w:author="Ana Paula S" w:date="2014-08-31T16:01:00Z">
                    <w:rPr>
                      <w:i w:val="0"/>
                      <w:iCs w:val="0"/>
                      <w:snapToGrid/>
                      <w:sz w:val="24"/>
                      <w:szCs w:val="24"/>
                      <w:lang w:eastAsia="pt-BR"/>
                    </w:rPr>
                  </w:rPrChange>
                </w:rPr>
                <w:t>Implementar o sistema conforme as especificações.</w:t>
              </w:r>
            </w:ins>
          </w:p>
        </w:tc>
        <w:tc>
          <w:tcPr>
            <w:tcW w:w="2835"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68" w:author="Ana Paula S" w:date="2014-08-31T16:01:00Z"/>
              </w:rPr>
            </w:pPr>
            <w:ins w:id="269" w:author="Ana Paula S" w:date="2014-08-31T16:01:00Z">
              <w:r w:rsidRPr="00102415">
                <w:rPr>
                  <w:rPrChange w:id="270" w:author="Ana Paula S" w:date="2014-08-31T16:01:00Z">
                    <w:rPr>
                      <w:i w:val="0"/>
                      <w:iCs w:val="0"/>
                      <w:snapToGrid/>
                      <w:sz w:val="24"/>
                      <w:szCs w:val="24"/>
                      <w:lang w:eastAsia="pt-BR"/>
                    </w:rPr>
                  </w:rPrChange>
                </w:rPr>
                <w:t xml:space="preserve">Ana Paula Siqueira </w:t>
              </w:r>
            </w:ins>
          </w:p>
          <w:p w:rsidR="00233592" w:rsidRPr="00233592" w:rsidRDefault="00102415">
            <w:pPr>
              <w:pStyle w:val="InfoBlue0"/>
              <w:rPr>
                <w:ins w:id="271" w:author="Ana Paula S" w:date="2014-08-31T16:01:00Z"/>
              </w:rPr>
            </w:pPr>
            <w:ins w:id="272" w:author="Ana Paula S" w:date="2014-08-31T16:01:00Z">
              <w:r w:rsidRPr="00102415">
                <w:rPr>
                  <w:shd w:val="clear" w:color="auto" w:fill="FFFFFF"/>
                  <w:rPrChange w:id="273" w:author="Ana Paula S" w:date="2014-08-31T16:01:00Z">
                    <w:rPr>
                      <w:i w:val="0"/>
                      <w:iCs w:val="0"/>
                      <w:snapToGrid/>
                      <w:sz w:val="24"/>
                      <w:szCs w:val="24"/>
                      <w:shd w:val="clear" w:color="auto" w:fill="FFFFFF"/>
                      <w:lang w:eastAsia="pt-BR"/>
                    </w:rPr>
                  </w:rPrChange>
                </w:rPr>
                <w:t>Luis</w:t>
              </w:r>
              <w:r w:rsidRPr="00102415">
                <w:rPr>
                  <w:rStyle w:val="apple-converted-space"/>
                  <w:sz w:val="22"/>
                  <w:szCs w:val="18"/>
                  <w:shd w:val="clear" w:color="auto" w:fill="FFFFFF"/>
                  <w:rPrChange w:id="274" w:author="Ana Paula S" w:date="2014-08-31T16:01:00Z">
                    <w:rPr>
                      <w:rStyle w:val="apple-converted-space"/>
                      <w:i w:val="0"/>
                      <w:iCs w:val="0"/>
                      <w:snapToGrid/>
                      <w:sz w:val="22"/>
                      <w:szCs w:val="18"/>
                      <w:shd w:val="clear" w:color="auto" w:fill="FFFFFF"/>
                      <w:lang w:eastAsia="pt-BR"/>
                    </w:rPr>
                  </w:rPrChange>
                </w:rPr>
                <w:t>Fernando</w:t>
              </w:r>
              <w:r w:rsidRPr="00102415">
                <w:rPr>
                  <w:shd w:val="clear" w:color="auto" w:fill="FFFFFF"/>
                  <w:rPrChange w:id="275" w:author="Ana Paula S" w:date="2014-08-31T16:01:00Z">
                    <w:rPr>
                      <w:i w:val="0"/>
                      <w:iCs w:val="0"/>
                      <w:snapToGrid/>
                      <w:sz w:val="24"/>
                      <w:szCs w:val="24"/>
                      <w:shd w:val="clear" w:color="auto" w:fill="FFFFFF"/>
                      <w:lang w:eastAsia="pt-BR"/>
                    </w:rPr>
                  </w:rPrChange>
                </w:rPr>
                <w:t xml:space="preserve"> Brandão</w:t>
              </w:r>
            </w:ins>
          </w:p>
          <w:p w:rsidR="00233592" w:rsidRPr="00233592" w:rsidRDefault="00102415">
            <w:pPr>
              <w:pStyle w:val="InfoBlue0"/>
              <w:rPr>
                <w:ins w:id="276" w:author="Ana Paula S" w:date="2014-08-31T16:01:00Z"/>
                <w:shd w:val="clear" w:color="auto" w:fill="FFFFFF"/>
              </w:rPr>
            </w:pPr>
            <w:ins w:id="277" w:author="Ana Paula S" w:date="2014-08-31T16:01:00Z">
              <w:r w:rsidRPr="00102415">
                <w:rPr>
                  <w:rPrChange w:id="278" w:author="Ana Paula S" w:date="2014-08-31T16:01:00Z">
                    <w:rPr>
                      <w:i w:val="0"/>
                      <w:iCs w:val="0"/>
                      <w:snapToGrid/>
                      <w:sz w:val="24"/>
                      <w:szCs w:val="24"/>
                      <w:lang w:eastAsia="pt-BR"/>
                    </w:rPr>
                  </w:rPrChange>
                </w:rPr>
                <w:t>Waldinei Pereira da Silva</w:t>
              </w:r>
            </w:ins>
          </w:p>
        </w:tc>
      </w:tr>
      <w:tr w:rsidR="00233592" w:rsidRPr="00233592" w:rsidTr="008123A3">
        <w:trPr>
          <w:ins w:id="279"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80" w:author="Ana Paula S" w:date="2014-08-31T16:01:00Z"/>
              </w:rPr>
            </w:pPr>
            <w:ins w:id="281" w:author="Ana Paula S" w:date="2014-08-31T16:01:00Z">
              <w:r w:rsidRPr="00102415">
                <w:rPr>
                  <w:rPrChange w:id="282" w:author="Ana Paula S" w:date="2014-08-31T16:01:00Z">
                    <w:rPr>
                      <w:i w:val="0"/>
                      <w:iCs w:val="0"/>
                      <w:snapToGrid/>
                      <w:sz w:val="24"/>
                      <w:szCs w:val="24"/>
                      <w:lang w:eastAsia="pt-BR"/>
                    </w:rPr>
                  </w:rPrChange>
                </w:rPr>
                <w:t>Organização</w:t>
              </w:r>
            </w:ins>
          </w:p>
        </w:tc>
        <w:tc>
          <w:tcPr>
            <w:tcW w:w="4394"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83" w:author="Ana Paula S" w:date="2014-08-31T16:01:00Z"/>
              </w:rPr>
            </w:pPr>
            <w:ins w:id="284" w:author="Ana Paula S" w:date="2014-08-31T16:01:00Z">
              <w:r w:rsidRPr="00102415">
                <w:rPr>
                  <w:rPrChange w:id="285" w:author="Ana Paula S" w:date="2014-08-31T16:01:00Z">
                    <w:rPr>
                      <w:i w:val="0"/>
                      <w:iCs w:val="0"/>
                      <w:snapToGrid/>
                      <w:sz w:val="24"/>
                      <w:szCs w:val="24"/>
                      <w:lang w:eastAsia="pt-BR"/>
                    </w:rPr>
                  </w:rPrChange>
                </w:rPr>
                <w:t>Fazer a aquisição do sistema.</w:t>
              </w:r>
            </w:ins>
          </w:p>
        </w:tc>
        <w:tc>
          <w:tcPr>
            <w:tcW w:w="2835"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86" w:author="Ana Paula S" w:date="2014-08-31T16:01:00Z"/>
              </w:rPr>
            </w:pPr>
            <w:ins w:id="287" w:author="Ana Paula S" w:date="2014-08-31T16:01:00Z">
              <w:r w:rsidRPr="00102415">
                <w:rPr>
                  <w:rPrChange w:id="288" w:author="Ana Paula S" w:date="2014-08-31T16:01:00Z">
                    <w:rPr>
                      <w:i w:val="0"/>
                      <w:iCs w:val="0"/>
                      <w:snapToGrid/>
                      <w:sz w:val="24"/>
                      <w:szCs w:val="24"/>
                      <w:lang w:eastAsia="pt-BR"/>
                    </w:rPr>
                  </w:rPrChange>
                </w:rPr>
                <w:t>Escolas Estaduais, Escolas Públicas e Escolas Particulares.</w:t>
              </w:r>
            </w:ins>
          </w:p>
        </w:tc>
      </w:tr>
      <w:tr w:rsidR="00233592" w:rsidRPr="00233592" w:rsidTr="008123A3">
        <w:trPr>
          <w:ins w:id="289" w:author="Ana Paula S" w:date="2014-08-31T16:01:00Z"/>
        </w:trPr>
        <w:tc>
          <w:tcPr>
            <w:tcW w:w="2127"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90" w:author="Ana Paula S" w:date="2014-08-31T16:01:00Z"/>
              </w:rPr>
            </w:pPr>
            <w:ins w:id="291" w:author="Ana Paula S" w:date="2014-08-31T16:01:00Z">
              <w:r w:rsidRPr="00102415">
                <w:rPr>
                  <w:rPrChange w:id="292" w:author="Ana Paula S" w:date="2014-08-31T16:01:00Z">
                    <w:rPr>
                      <w:i w:val="0"/>
                      <w:iCs w:val="0"/>
                      <w:snapToGrid/>
                      <w:sz w:val="24"/>
                      <w:szCs w:val="24"/>
                      <w:lang w:eastAsia="pt-BR"/>
                    </w:rPr>
                  </w:rPrChange>
                </w:rPr>
                <w:t>Usuário</w:t>
              </w:r>
            </w:ins>
          </w:p>
        </w:tc>
        <w:tc>
          <w:tcPr>
            <w:tcW w:w="4394"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93" w:author="Ana Paula S" w:date="2014-08-31T16:01:00Z"/>
              </w:rPr>
            </w:pPr>
            <w:ins w:id="294" w:author="Ana Paula S" w:date="2014-08-31T16:01:00Z">
              <w:r w:rsidRPr="00102415">
                <w:rPr>
                  <w:rPrChange w:id="295" w:author="Ana Paula S" w:date="2014-08-31T16:01:00Z">
                    <w:rPr>
                      <w:i w:val="0"/>
                      <w:iCs w:val="0"/>
                      <w:snapToGrid/>
                      <w:sz w:val="24"/>
                      <w:szCs w:val="24"/>
                      <w:lang w:eastAsia="pt-BR"/>
                    </w:rPr>
                  </w:rPrChange>
                </w:rPr>
                <w:t>Fazer a utilização do sistema, garantir que haja fluxos de trabalhos.</w:t>
              </w:r>
            </w:ins>
          </w:p>
        </w:tc>
        <w:tc>
          <w:tcPr>
            <w:tcW w:w="2835"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296" w:author="Ana Paula S" w:date="2014-08-31T16:01:00Z"/>
              </w:rPr>
            </w:pPr>
            <w:ins w:id="297" w:author="Ana Paula S" w:date="2014-08-31T16:01:00Z">
              <w:r w:rsidRPr="00102415">
                <w:rPr>
                  <w:rPrChange w:id="298" w:author="Ana Paula S" w:date="2014-08-31T16:01:00Z">
                    <w:rPr>
                      <w:i w:val="0"/>
                      <w:iCs w:val="0"/>
                      <w:snapToGrid/>
                      <w:sz w:val="24"/>
                      <w:szCs w:val="24"/>
                      <w:lang w:eastAsia="pt-BR"/>
                    </w:rPr>
                  </w:rPrChange>
                </w:rPr>
                <w:t>Todos os funcionários envolvidos na escola, começando com a direção até os pais dos alunos.</w:t>
              </w:r>
            </w:ins>
          </w:p>
        </w:tc>
      </w:tr>
    </w:tbl>
    <w:p w:rsidR="001B2DB6" w:rsidRDefault="001B2DB6" w:rsidP="001B2DB6">
      <w:pPr>
        <w:rPr>
          <w:lang w:val="fr-FR"/>
        </w:rPr>
      </w:pPr>
      <w:bookmarkStart w:id="299" w:name="_Toc512930911"/>
      <w:bookmarkStart w:id="300" w:name="_Toc452813584"/>
      <w:bookmarkStart w:id="301" w:name="_Toc18208270"/>
    </w:p>
    <w:p w:rsidR="00366693" w:rsidRPr="00366693" w:rsidRDefault="00366693" w:rsidP="001B2DB6">
      <w:pPr>
        <w:rPr>
          <w:color w:val="0000FF"/>
        </w:rPr>
      </w:pPr>
    </w:p>
    <w:p w:rsidR="00366693" w:rsidRPr="001B2DB6" w:rsidRDefault="00366693" w:rsidP="00366693">
      <w:pPr>
        <w:rPr>
          <w:color w:val="0000FF"/>
        </w:rPr>
      </w:pPr>
    </w:p>
    <w:p w:rsidR="00366693" w:rsidRPr="00366693" w:rsidRDefault="00366693" w:rsidP="001B2DB6"/>
    <w:p w:rsidR="003234FD" w:rsidDel="00C66509" w:rsidRDefault="003234FD" w:rsidP="003234FD">
      <w:pPr>
        <w:pStyle w:val="Ttulo3"/>
        <w:rPr>
          <w:del w:id="302" w:author="Ana Paula S" w:date="2014-08-31T16:16:00Z"/>
          <w:lang w:val="fr-FR"/>
        </w:rPr>
      </w:pPr>
      <w:bookmarkStart w:id="303" w:name="_Toc359135178"/>
      <w:r>
        <w:rPr>
          <w:lang w:val="fr-FR"/>
        </w:rPr>
        <w:lastRenderedPageBreak/>
        <w:t>Resumo dos Usuários</w:t>
      </w:r>
      <w:bookmarkEnd w:id="299"/>
      <w:bookmarkEnd w:id="300"/>
      <w:bookmarkEnd w:id="301"/>
      <w:bookmarkEnd w:id="303"/>
    </w:p>
    <w:p w:rsidR="00000000" w:rsidRDefault="00102415">
      <w:pPr>
        <w:pStyle w:val="Ttulo3"/>
        <w:rPr>
          <w:color w:val="0000FF"/>
          <w:rPrChange w:id="304" w:author="Ana Paula S" w:date="2014-08-31T16:16:00Z">
            <w:rPr/>
          </w:rPrChange>
        </w:rPr>
        <w:pPrChange w:id="305" w:author="Ana Paula S" w:date="2014-08-31T16:16:00Z">
          <w:pPr/>
        </w:pPrChange>
      </w:pPr>
      <w:del w:id="306" w:author="Ana Paula S" w:date="2014-08-31T16:16:00Z">
        <w:r w:rsidRPr="00102415">
          <w:rPr>
            <w:color w:val="0000FF"/>
            <w:rPrChange w:id="307" w:author="Ana Paula S" w:date="2014-08-31T16:16:00Z">
              <w:rPr/>
            </w:rPrChange>
          </w:rPr>
          <w:delText>[Apresente uma lista resumida de todos os usuários identificados.]</w:delText>
        </w:r>
      </w:del>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718"/>
        <w:gridCol w:w="3102"/>
        <w:gridCol w:w="4252"/>
      </w:tblGrid>
      <w:tr w:rsidR="00EE5B08"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Responsabilidades</w:t>
            </w:r>
          </w:p>
        </w:tc>
      </w:tr>
      <w:tr w:rsidR="00233592" w:rsidRPr="00233592"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rPr>
                <w:ins w:id="308" w:author="Ana Paula S" w:date="2014-08-31T16:02:00Z"/>
              </w:rPr>
            </w:pPr>
          </w:p>
          <w:p w:rsidR="00233592" w:rsidRPr="00233592" w:rsidRDefault="00102415">
            <w:pPr>
              <w:pStyle w:val="InfoBlue0"/>
              <w:rPr>
                <w:ins w:id="309" w:author="Ana Paula S" w:date="2014-08-31T16:02:00Z"/>
              </w:rPr>
            </w:pPr>
            <w:ins w:id="310" w:author="Ana Paula S" w:date="2014-08-31T16:02:00Z">
              <w:r w:rsidRPr="00102415">
                <w:rPr>
                  <w:rPrChange w:id="311" w:author="Ana Paula S" w:date="2014-08-31T16:03:00Z">
                    <w:rPr>
                      <w:i w:val="0"/>
                      <w:iCs w:val="0"/>
                      <w:snapToGrid/>
                      <w:sz w:val="24"/>
                      <w:szCs w:val="24"/>
                      <w:lang w:eastAsia="pt-BR"/>
                    </w:rPr>
                  </w:rPrChange>
                </w:rPr>
                <w:t>Gestores</w:t>
              </w:r>
            </w:ins>
          </w:p>
          <w:p w:rsidR="00233592" w:rsidRPr="00233592" w:rsidRDefault="00102415">
            <w:pPr>
              <w:pStyle w:val="InfoBlue0"/>
            </w:pPr>
            <w:del w:id="312" w:author="Ana Paula S" w:date="2014-08-31T16:02:00Z">
              <w:r w:rsidRPr="00102415">
                <w:rPr>
                  <w:rPrChange w:id="313" w:author="Ana Paula S" w:date="2014-08-31T16:03:00Z">
                    <w:rPr>
                      <w:i w:val="0"/>
                      <w:iCs w:val="0"/>
                      <w:snapToGrid/>
                      <w:sz w:val="24"/>
                      <w:szCs w:val="24"/>
                      <w:lang w:eastAsia="pt-BR"/>
                    </w:rPr>
                  </w:rPrChange>
                </w:rPr>
                <w:delText>[Informe o tipo de usuário.]</w:delText>
              </w:r>
            </w:del>
          </w:p>
        </w:tc>
        <w:tc>
          <w:tcPr>
            <w:tcW w:w="3102"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pPr>
            <w:ins w:id="314" w:author="Ana Paula S" w:date="2014-08-31T16:02:00Z">
              <w:r w:rsidRPr="00102415">
                <w:rPr>
                  <w:rPrChange w:id="315" w:author="Ana Paula S" w:date="2014-08-31T16:03:00Z">
                    <w:rPr>
                      <w:i w:val="0"/>
                      <w:iCs w:val="0"/>
                      <w:snapToGrid/>
                      <w:sz w:val="24"/>
                      <w:szCs w:val="24"/>
                      <w:lang w:eastAsia="pt-BR"/>
                    </w:rPr>
                  </w:rPrChange>
                </w:rPr>
                <w:t>São os diretores, vice-diretores, e coordenadores pedagógicos.</w:t>
              </w:r>
            </w:ins>
            <w:del w:id="316" w:author="Ana Paula S" w:date="2014-08-31T16:02:00Z">
              <w:r w:rsidRPr="00102415">
                <w:rPr>
                  <w:rPrChange w:id="317" w:author="Ana Paula S" w:date="2014-08-31T16:03:00Z">
                    <w:rPr>
                      <w:i w:val="0"/>
                      <w:iCs w:val="0"/>
                      <w:snapToGrid/>
                      <w:sz w:val="24"/>
                      <w:szCs w:val="24"/>
                      <w:lang w:eastAsia="pt-BR"/>
                    </w:rPr>
                  </w:rPrChange>
                </w:rPr>
                <w:delText>[Faça uma breve descrição do que eles representam no que diz respeito ao sistema.]</w:delText>
              </w:r>
            </w:del>
          </w:p>
        </w:tc>
        <w:tc>
          <w:tcPr>
            <w:tcW w:w="4252" w:type="dxa"/>
            <w:tcBorders>
              <w:top w:val="single" w:sz="6" w:space="0" w:color="000000"/>
              <w:left w:val="single" w:sz="6" w:space="0" w:color="000000"/>
              <w:bottom w:val="single" w:sz="6" w:space="0" w:color="000000"/>
              <w:right w:val="single" w:sz="6" w:space="0" w:color="000000"/>
            </w:tcBorders>
          </w:tcPr>
          <w:p w:rsidR="00233592" w:rsidRPr="00432CE1" w:rsidDel="00CD1133" w:rsidRDefault="00233592">
            <w:pPr>
              <w:pStyle w:val="InfoBlue0"/>
              <w:rPr>
                <w:del w:id="318" w:author="Ana Paula S" w:date="2014-08-31T16:02:00Z"/>
              </w:rPr>
            </w:pPr>
            <w:ins w:id="319" w:author="Ana Paula S" w:date="2014-08-31T16:02:00Z">
              <w:r w:rsidRPr="00432CE1">
                <w:rPr>
                  <w:i w:val="0"/>
                  <w:iCs w:val="0"/>
                </w:rPr>
                <w:t>Responsáveis por gerir toda infraestrutura da escola, tanto de recursos materiais e humanos, bem com as informações da secretaria, professores e alunos, e atendimento aos pais.</w:t>
              </w:r>
            </w:ins>
            <w:del w:id="320" w:author="Ana Paula S" w:date="2014-08-31T16:02:00Z">
              <w:r w:rsidRPr="00432CE1" w:rsidDel="00CD1133">
                <w:rPr>
                  <w:i w:val="0"/>
                  <w:iCs w:val="0"/>
                </w:rPr>
                <w:delText>[Liste as principais responsabilidades do usuário em relação ao sistema em desenvolvimento como, por exemplo:</w:delText>
              </w:r>
            </w:del>
          </w:p>
          <w:p w:rsidR="00233592" w:rsidRPr="00233592" w:rsidDel="00CD1133" w:rsidRDefault="00233592">
            <w:pPr>
              <w:pStyle w:val="InfoBlue0"/>
              <w:rPr>
                <w:del w:id="321" w:author="Ana Paula S" w:date="2014-08-31T16:02:00Z"/>
              </w:rPr>
            </w:pPr>
            <w:del w:id="322" w:author="Ana Paula S" w:date="2014-08-31T16:02:00Z">
              <w:r w:rsidRPr="00C5369E" w:rsidDel="00CD1133">
                <w:delText>percebe os detalhes</w:delText>
              </w:r>
            </w:del>
          </w:p>
          <w:p w:rsidR="00233592" w:rsidRPr="00233592" w:rsidDel="00CD1133" w:rsidRDefault="00233592">
            <w:pPr>
              <w:pStyle w:val="InfoBlue0"/>
              <w:rPr>
                <w:del w:id="323" w:author="Ana Paula S" w:date="2014-08-31T16:02:00Z"/>
              </w:rPr>
            </w:pPr>
            <w:del w:id="324" w:author="Ana Paula S" w:date="2014-08-31T16:02:00Z">
              <w:r w:rsidRPr="00C5369E" w:rsidDel="00CD1133">
                <w:delText>produz relatórios</w:delText>
              </w:r>
            </w:del>
          </w:p>
          <w:p w:rsidR="00233592" w:rsidRPr="00233592" w:rsidDel="00CD1133" w:rsidRDefault="00233592">
            <w:pPr>
              <w:pStyle w:val="InfoBlue0"/>
              <w:rPr>
                <w:del w:id="325" w:author="Ana Paula S" w:date="2014-08-31T16:02:00Z"/>
              </w:rPr>
            </w:pPr>
            <w:del w:id="326" w:author="Ana Paula S" w:date="2014-08-31T16:02:00Z">
              <w:r w:rsidRPr="00C5369E" w:rsidDel="00CD1133">
                <w:delText>coordena o trabalho</w:delText>
              </w:r>
            </w:del>
          </w:p>
          <w:p w:rsidR="00233592" w:rsidRPr="00233592" w:rsidRDefault="00102415">
            <w:pPr>
              <w:pStyle w:val="InfoBlue0"/>
            </w:pPr>
            <w:del w:id="327" w:author="Ana Paula S" w:date="2014-08-31T16:02:00Z">
              <w:r w:rsidRPr="00102415">
                <w:rPr>
                  <w:rPrChange w:id="328" w:author="Ana Paula S" w:date="2014-08-31T16:03:00Z">
                    <w:rPr>
                      <w:i w:val="0"/>
                      <w:iCs w:val="0"/>
                      <w:snapToGrid/>
                      <w:sz w:val="24"/>
                      <w:szCs w:val="24"/>
                      <w:lang w:eastAsia="pt-BR"/>
                    </w:rPr>
                  </w:rPrChange>
                </w:rPr>
                <w:delText>etc.]</w:delText>
              </w:r>
            </w:del>
          </w:p>
        </w:tc>
      </w:tr>
      <w:tr w:rsidR="00233592" w:rsidRPr="00233592" w:rsidTr="00EE5B08">
        <w:trPr>
          <w:trHeight w:val="976"/>
          <w:ins w:id="329" w:author="Ana Paula S" w:date="2014-08-31T16:02:00Z"/>
        </w:trPr>
        <w:tc>
          <w:tcPr>
            <w:tcW w:w="1718" w:type="dxa"/>
            <w:tcBorders>
              <w:top w:val="single" w:sz="6" w:space="0" w:color="000000"/>
              <w:left w:val="single" w:sz="6" w:space="0" w:color="000000"/>
              <w:bottom w:val="single" w:sz="6" w:space="0" w:color="000000"/>
              <w:right w:val="single" w:sz="6" w:space="0" w:color="000000"/>
            </w:tcBorders>
          </w:tcPr>
          <w:p w:rsidR="00233592" w:rsidRPr="00233592" w:rsidRDefault="00233592" w:rsidP="00233592">
            <w:pPr>
              <w:pStyle w:val="Corpodetexto"/>
              <w:rPr>
                <w:ins w:id="330" w:author="Ana Paula S" w:date="2014-08-31T16:02:00Z"/>
                <w:lang w:eastAsia="en-US"/>
              </w:rPr>
            </w:pPr>
          </w:p>
          <w:p w:rsidR="00233592" w:rsidRPr="00233592" w:rsidRDefault="00102415">
            <w:pPr>
              <w:pStyle w:val="InfoBlue0"/>
              <w:rPr>
                <w:ins w:id="331" w:author="Ana Paula S" w:date="2014-08-31T16:02:00Z"/>
              </w:rPr>
            </w:pPr>
            <w:ins w:id="332" w:author="Ana Paula S" w:date="2014-08-31T16:02:00Z">
              <w:r w:rsidRPr="00102415">
                <w:rPr>
                  <w:rPrChange w:id="333" w:author="Ana Paula S" w:date="2014-08-31T16:03:00Z">
                    <w:rPr>
                      <w:i w:val="0"/>
                      <w:iCs w:val="0"/>
                      <w:snapToGrid/>
                      <w:sz w:val="24"/>
                      <w:szCs w:val="24"/>
                      <w:lang w:eastAsia="pt-BR"/>
                    </w:rPr>
                  </w:rPrChange>
                </w:rPr>
                <w:t>Secretaria</w:t>
              </w:r>
            </w:ins>
          </w:p>
        </w:tc>
        <w:tc>
          <w:tcPr>
            <w:tcW w:w="3102"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rPr>
                <w:ins w:id="334" w:author="Ana Paula S" w:date="2014-08-31T16:02:00Z"/>
              </w:rPr>
            </w:pPr>
          </w:p>
          <w:p w:rsidR="00233592" w:rsidRPr="00233592" w:rsidRDefault="00102415">
            <w:pPr>
              <w:pStyle w:val="InfoBlue0"/>
              <w:rPr>
                <w:ins w:id="335" w:author="Ana Paula S" w:date="2014-08-31T16:02:00Z"/>
              </w:rPr>
            </w:pPr>
            <w:ins w:id="336" w:author="Ana Paula S" w:date="2014-08-31T16:02:00Z">
              <w:r w:rsidRPr="00102415">
                <w:rPr>
                  <w:rPrChange w:id="337" w:author="Ana Paula S" w:date="2014-08-31T16:03:00Z">
                    <w:rPr>
                      <w:i w:val="0"/>
                      <w:iCs w:val="0"/>
                      <w:snapToGrid/>
                      <w:sz w:val="24"/>
                      <w:szCs w:val="24"/>
                      <w:lang w:eastAsia="pt-BR"/>
                    </w:rPr>
                  </w:rPrChange>
                </w:rPr>
                <w:t>Os secretários e agentes escolares que atendem os pais/responsáveis dos alunos e professores para recebimento de documentação.</w:t>
              </w:r>
            </w:ins>
          </w:p>
          <w:p w:rsidR="00233592" w:rsidRPr="00233592" w:rsidRDefault="00233592">
            <w:pPr>
              <w:pStyle w:val="InfoBlue0"/>
              <w:rPr>
                <w:ins w:id="338" w:author="Ana Paula S" w:date="2014-08-31T16:02:00Z"/>
              </w:rPr>
            </w:pPr>
          </w:p>
        </w:tc>
        <w:tc>
          <w:tcPr>
            <w:tcW w:w="4252"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339" w:author="Ana Paula S" w:date="2014-08-31T16:02:00Z"/>
              </w:rPr>
            </w:pPr>
            <w:ins w:id="340" w:author="Ana Paula S" w:date="2014-08-31T16:02:00Z">
              <w:r w:rsidRPr="00102415">
                <w:rPr>
                  <w:rPrChange w:id="341" w:author="Ana Paula S" w:date="2014-08-31T16:03:00Z">
                    <w:rPr>
                      <w:i w:val="0"/>
                      <w:iCs w:val="0"/>
                      <w:snapToGrid/>
                      <w:sz w:val="24"/>
                      <w:szCs w:val="24"/>
                      <w:lang w:eastAsia="pt-BR"/>
                    </w:rPr>
                  </w:rPrChange>
                </w:rPr>
                <w:t>Responsável por organizar e arquivar informações sobre a documentação escolar de alunos.</w:t>
              </w:r>
            </w:ins>
          </w:p>
          <w:p w:rsidR="00233592" w:rsidRPr="00233592" w:rsidRDefault="00102415">
            <w:pPr>
              <w:pStyle w:val="InfoBlue0"/>
              <w:rPr>
                <w:ins w:id="342" w:author="Ana Paula S" w:date="2014-08-31T16:02:00Z"/>
              </w:rPr>
            </w:pPr>
            <w:ins w:id="343" w:author="Ana Paula S" w:date="2014-08-31T16:02:00Z">
              <w:r w:rsidRPr="00102415">
                <w:rPr>
                  <w:rPrChange w:id="344" w:author="Ana Paula S" w:date="2014-08-31T16:03:00Z">
                    <w:rPr>
                      <w:i w:val="0"/>
                      <w:iCs w:val="0"/>
                      <w:snapToGrid/>
                      <w:sz w:val="24"/>
                      <w:szCs w:val="24"/>
                      <w:lang w:eastAsia="pt-BR"/>
                    </w:rPr>
                  </w:rPrChange>
                </w:rPr>
                <w:t>Responsável por organizar e arquivar informações sobre a documentação escolar dos professores, para pagamento, aposentadoria, etc.</w:t>
              </w:r>
            </w:ins>
          </w:p>
        </w:tc>
      </w:tr>
      <w:tr w:rsidR="00233592" w:rsidRPr="00233592" w:rsidTr="00EE5B08">
        <w:trPr>
          <w:trHeight w:val="976"/>
          <w:ins w:id="345" w:author="Ana Paula S" w:date="2014-08-31T16:02:00Z"/>
        </w:trPr>
        <w:tc>
          <w:tcPr>
            <w:tcW w:w="1718"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rPr>
                <w:ins w:id="346" w:author="Ana Paula S" w:date="2014-08-31T16:02:00Z"/>
              </w:rPr>
            </w:pPr>
          </w:p>
          <w:p w:rsidR="00233592" w:rsidRPr="00233592" w:rsidRDefault="00102415">
            <w:pPr>
              <w:pStyle w:val="InfoBlue0"/>
              <w:rPr>
                <w:ins w:id="347" w:author="Ana Paula S" w:date="2014-08-31T16:02:00Z"/>
              </w:rPr>
            </w:pPr>
            <w:ins w:id="348" w:author="Ana Paula S" w:date="2014-08-31T16:02:00Z">
              <w:r w:rsidRPr="00102415">
                <w:rPr>
                  <w:rPrChange w:id="349" w:author="Ana Paula S" w:date="2014-08-31T16:03:00Z">
                    <w:rPr>
                      <w:i w:val="0"/>
                      <w:iCs w:val="0"/>
                      <w:snapToGrid/>
                      <w:sz w:val="24"/>
                      <w:szCs w:val="24"/>
                      <w:lang w:eastAsia="pt-BR"/>
                    </w:rPr>
                  </w:rPrChange>
                </w:rPr>
                <w:t>Professores</w:t>
              </w:r>
            </w:ins>
          </w:p>
          <w:p w:rsidR="00233592" w:rsidRPr="00233592" w:rsidRDefault="00233592" w:rsidP="00233592">
            <w:pPr>
              <w:pStyle w:val="Corpodetexto"/>
              <w:rPr>
                <w:ins w:id="350" w:author="Ana Paula S" w:date="2014-08-31T16:02:00Z"/>
                <w:lang w:eastAsia="en-US"/>
              </w:rPr>
            </w:pPr>
          </w:p>
        </w:tc>
        <w:tc>
          <w:tcPr>
            <w:tcW w:w="3102"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rPr>
                <w:ins w:id="351" w:author="Ana Paula S" w:date="2014-08-31T16:02:00Z"/>
                <w:rPrChange w:id="352" w:author="Ana Paula S" w:date="2014-08-31T16:03:00Z">
                  <w:rPr>
                    <w:ins w:id="353" w:author="Ana Paula S" w:date="2014-08-31T16:02:00Z"/>
                    <w:i w:val="0"/>
                    <w:iCs w:val="0"/>
                  </w:rPr>
                </w:rPrChange>
              </w:rPr>
            </w:pPr>
          </w:p>
          <w:p w:rsidR="00233592" w:rsidRPr="00233592" w:rsidRDefault="00102415">
            <w:pPr>
              <w:pStyle w:val="InfoBlue0"/>
              <w:rPr>
                <w:ins w:id="354" w:author="Ana Paula S" w:date="2014-08-31T16:02:00Z"/>
              </w:rPr>
            </w:pPr>
            <w:ins w:id="355" w:author="Ana Paula S" w:date="2014-08-31T16:02:00Z">
              <w:r w:rsidRPr="00102415">
                <w:rPr>
                  <w:rPrChange w:id="356" w:author="Ana Paula S" w:date="2014-08-31T16:03:00Z">
                    <w:rPr>
                      <w:i w:val="0"/>
                      <w:iCs w:val="0"/>
                      <w:snapToGrid/>
                      <w:sz w:val="24"/>
                      <w:szCs w:val="24"/>
                      <w:lang w:eastAsia="pt-BR"/>
                    </w:rPr>
                  </w:rPrChange>
                </w:rPr>
                <w:t>Profissionais com formação na área da educação, com documentação adequada para atuação em sala de aula.</w:t>
              </w:r>
            </w:ins>
          </w:p>
        </w:tc>
        <w:tc>
          <w:tcPr>
            <w:tcW w:w="4252"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357" w:author="Ana Paula S" w:date="2014-08-31T16:02:00Z"/>
              </w:rPr>
            </w:pPr>
            <w:ins w:id="358" w:author="Ana Paula S" w:date="2014-08-31T16:02:00Z">
              <w:r w:rsidRPr="00102415">
                <w:rPr>
                  <w:rPrChange w:id="359" w:author="Ana Paula S" w:date="2014-08-31T16:03:00Z">
                    <w:rPr>
                      <w:i w:val="0"/>
                      <w:iCs w:val="0"/>
                      <w:snapToGrid/>
                      <w:sz w:val="24"/>
                      <w:szCs w:val="24"/>
                      <w:lang w:eastAsia="pt-BR"/>
                    </w:rPr>
                  </w:rPrChange>
                </w:rPr>
                <w:t>Responsáveis em organizar e planejar o conteúdo curricular.</w:t>
              </w:r>
            </w:ins>
          </w:p>
          <w:p w:rsidR="00233592" w:rsidRPr="00233592" w:rsidRDefault="00233592" w:rsidP="00233592">
            <w:pPr>
              <w:pStyle w:val="Corpodetexto"/>
              <w:spacing w:line="240" w:lineRule="auto"/>
              <w:rPr>
                <w:ins w:id="360" w:author="Ana Paula S" w:date="2014-08-31T16:02:00Z"/>
                <w:i/>
                <w:iCs/>
                <w:snapToGrid w:val="0"/>
                <w:sz w:val="20"/>
                <w:szCs w:val="20"/>
                <w:lang w:eastAsia="en-US"/>
              </w:rPr>
            </w:pPr>
            <w:ins w:id="361" w:author="Ana Paula S" w:date="2014-08-31T16:02:00Z">
              <w:r w:rsidRPr="00233592">
                <w:rPr>
                  <w:i/>
                  <w:iCs/>
                  <w:snapToGrid w:val="0"/>
                  <w:sz w:val="20"/>
                  <w:szCs w:val="20"/>
                  <w:lang w:eastAsia="en-US"/>
                </w:rPr>
                <w:t>Acompanhar a aprendizagem de seus alunos.</w:t>
              </w:r>
            </w:ins>
          </w:p>
          <w:p w:rsidR="00233592" w:rsidRPr="00233592" w:rsidRDefault="00102415">
            <w:pPr>
              <w:pStyle w:val="InfoBlue0"/>
              <w:rPr>
                <w:ins w:id="362" w:author="Ana Paula S" w:date="2014-08-31T16:02:00Z"/>
              </w:rPr>
            </w:pPr>
            <w:ins w:id="363" w:author="Ana Paula S" w:date="2014-08-31T16:02:00Z">
              <w:r w:rsidRPr="00102415">
                <w:rPr>
                  <w:rPrChange w:id="364" w:author="Ana Paula S" w:date="2014-08-31T16:03:00Z">
                    <w:rPr>
                      <w:i w:val="0"/>
                      <w:iCs w:val="0"/>
                      <w:snapToGrid/>
                      <w:sz w:val="24"/>
                      <w:szCs w:val="24"/>
                      <w:lang w:eastAsia="pt-BR"/>
                    </w:rPr>
                  </w:rPrChange>
                </w:rPr>
                <w:t>Avaliar a aprendizagem dos alunos</w:t>
              </w:r>
            </w:ins>
          </w:p>
          <w:p w:rsidR="00233592" w:rsidRPr="00233592" w:rsidRDefault="00233592" w:rsidP="00233592">
            <w:pPr>
              <w:pStyle w:val="Corpodetexto"/>
              <w:rPr>
                <w:ins w:id="365" w:author="Ana Paula S" w:date="2014-08-31T16:02:00Z"/>
                <w:i/>
                <w:iCs/>
                <w:snapToGrid w:val="0"/>
                <w:sz w:val="20"/>
                <w:szCs w:val="20"/>
                <w:lang w:eastAsia="en-US"/>
              </w:rPr>
            </w:pPr>
            <w:ins w:id="366" w:author="Ana Paula S" w:date="2014-08-31T16:02:00Z">
              <w:r w:rsidRPr="00233592">
                <w:rPr>
                  <w:i/>
                  <w:iCs/>
                  <w:snapToGrid w:val="0"/>
                  <w:sz w:val="20"/>
                  <w:szCs w:val="20"/>
                  <w:lang w:eastAsia="en-US"/>
                </w:rPr>
                <w:t>Ministrar aulas</w:t>
              </w:r>
            </w:ins>
          </w:p>
          <w:p w:rsidR="00233592" w:rsidRPr="00233592" w:rsidRDefault="00233592" w:rsidP="00233592">
            <w:pPr>
              <w:pStyle w:val="Corpodetexto"/>
              <w:spacing w:line="240" w:lineRule="auto"/>
              <w:jc w:val="left"/>
              <w:rPr>
                <w:ins w:id="367" w:author="Ana Paula S" w:date="2014-08-31T16:02:00Z"/>
                <w:i/>
                <w:iCs/>
                <w:snapToGrid w:val="0"/>
                <w:sz w:val="20"/>
                <w:szCs w:val="20"/>
                <w:lang w:eastAsia="en-US"/>
              </w:rPr>
            </w:pPr>
            <w:ins w:id="368" w:author="Ana Paula S" w:date="2014-08-31T16:02:00Z">
              <w:r w:rsidRPr="00233592">
                <w:rPr>
                  <w:i/>
                  <w:iCs/>
                  <w:snapToGrid w:val="0"/>
                  <w:sz w:val="20"/>
                  <w:szCs w:val="20"/>
                  <w:lang w:eastAsia="en-US"/>
                </w:rPr>
                <w:t>Registrar notas, faltas, ocorrências e atividades curriculares como tarefas, trabalhos e avaliações.</w:t>
              </w:r>
            </w:ins>
          </w:p>
          <w:p w:rsidR="00233592" w:rsidRPr="00233592" w:rsidRDefault="00233592">
            <w:pPr>
              <w:pStyle w:val="InfoBlue0"/>
              <w:rPr>
                <w:ins w:id="369" w:author="Ana Paula S" w:date="2014-08-31T16:02:00Z"/>
              </w:rPr>
            </w:pPr>
          </w:p>
        </w:tc>
      </w:tr>
      <w:tr w:rsidR="00233592" w:rsidRPr="00233592" w:rsidTr="00EE5B08">
        <w:trPr>
          <w:trHeight w:val="976"/>
          <w:ins w:id="370" w:author="Ana Paula S" w:date="2014-08-31T16:02:00Z"/>
        </w:trPr>
        <w:tc>
          <w:tcPr>
            <w:tcW w:w="1718"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rPr>
                <w:ins w:id="371" w:author="Ana Paula S" w:date="2014-08-31T16:02:00Z"/>
              </w:rPr>
            </w:pPr>
          </w:p>
          <w:p w:rsidR="00233592" w:rsidRPr="00233592" w:rsidRDefault="00102415">
            <w:pPr>
              <w:pStyle w:val="InfoBlue0"/>
              <w:rPr>
                <w:ins w:id="372" w:author="Ana Paula S" w:date="2014-08-31T16:02:00Z"/>
              </w:rPr>
            </w:pPr>
            <w:ins w:id="373" w:author="Ana Paula S" w:date="2014-08-31T16:02:00Z">
              <w:r w:rsidRPr="00102415">
                <w:rPr>
                  <w:rPrChange w:id="374" w:author="Ana Paula S" w:date="2014-08-31T16:03:00Z">
                    <w:rPr>
                      <w:i w:val="0"/>
                      <w:iCs w:val="0"/>
                      <w:snapToGrid/>
                      <w:sz w:val="24"/>
                      <w:szCs w:val="24"/>
                      <w:lang w:eastAsia="pt-BR"/>
                    </w:rPr>
                  </w:rPrChange>
                </w:rPr>
                <w:t>Pais/Responsável</w:t>
              </w:r>
            </w:ins>
          </w:p>
        </w:tc>
        <w:tc>
          <w:tcPr>
            <w:tcW w:w="3102" w:type="dxa"/>
            <w:tcBorders>
              <w:top w:val="single" w:sz="6" w:space="0" w:color="000000"/>
              <w:left w:val="single" w:sz="6" w:space="0" w:color="000000"/>
              <w:bottom w:val="single" w:sz="6" w:space="0" w:color="000000"/>
              <w:right w:val="single" w:sz="6" w:space="0" w:color="000000"/>
            </w:tcBorders>
          </w:tcPr>
          <w:p w:rsidR="00233592" w:rsidRPr="00233592" w:rsidRDefault="00102415">
            <w:pPr>
              <w:pStyle w:val="InfoBlue0"/>
              <w:rPr>
                <w:ins w:id="375" w:author="Ana Paula S" w:date="2014-08-31T16:02:00Z"/>
                <w:rPrChange w:id="376" w:author="Ana Paula S" w:date="2014-08-31T16:03:00Z">
                  <w:rPr>
                    <w:ins w:id="377" w:author="Ana Paula S" w:date="2014-08-31T16:02:00Z"/>
                    <w:i w:val="0"/>
                    <w:iCs w:val="0"/>
                  </w:rPr>
                </w:rPrChange>
              </w:rPr>
            </w:pPr>
            <w:ins w:id="378" w:author="Ana Paula S" w:date="2014-08-31T16:02:00Z">
              <w:r w:rsidRPr="00102415">
                <w:rPr>
                  <w:rPrChange w:id="379" w:author="Ana Paula S" w:date="2014-08-31T16:03:00Z">
                    <w:rPr>
                      <w:i w:val="0"/>
                      <w:iCs w:val="0"/>
                      <w:snapToGrid/>
                      <w:sz w:val="24"/>
                      <w:szCs w:val="24"/>
                      <w:lang w:eastAsia="pt-BR"/>
                    </w:rPr>
                  </w:rPrChange>
                </w:rPr>
                <w:t>São os coadjuvantes no processo de aprendizado, utilizam o sistema para acompanhar o desempenho acadêmico e comportamentos atitudinais de seus filhos/responsáveis.</w:t>
              </w:r>
            </w:ins>
          </w:p>
        </w:tc>
        <w:tc>
          <w:tcPr>
            <w:tcW w:w="4252" w:type="dxa"/>
            <w:tcBorders>
              <w:top w:val="single" w:sz="6" w:space="0" w:color="000000"/>
              <w:left w:val="single" w:sz="6" w:space="0" w:color="000000"/>
              <w:bottom w:val="single" w:sz="6" w:space="0" w:color="000000"/>
              <w:right w:val="single" w:sz="6" w:space="0" w:color="000000"/>
            </w:tcBorders>
          </w:tcPr>
          <w:p w:rsidR="00233592" w:rsidDel="00E6584A" w:rsidRDefault="00E6584A">
            <w:pPr>
              <w:pStyle w:val="InfoBlue0"/>
              <w:rPr>
                <w:ins w:id="380" w:author="Ana Paula S" w:date="2014-08-31T16:04:00Z"/>
                <w:del w:id="381" w:author="lfernandobra" w:date="2014-08-31T18:49:00Z"/>
              </w:rPr>
            </w:pPr>
            <w:ins w:id="382" w:author="lfernandobra" w:date="2014-08-31T18:50:00Z">
              <w:r w:rsidRPr="00E6584A">
                <w:t>Verificar: n</w:t>
              </w:r>
              <w:r>
                <w:t xml:space="preserve">otas, frequência, ocorrências, </w:t>
              </w:r>
              <w:r w:rsidRPr="00E6584A">
                <w:t>comunic</w:t>
              </w:r>
              <w:r>
                <w:t xml:space="preserve">ados e convites, e notícias da </w:t>
              </w:r>
              <w:r w:rsidRPr="00E6584A">
                <w:t>escola.</w:t>
              </w:r>
            </w:ins>
            <w:ins w:id="383" w:author="Ana Paula S" w:date="2014-08-31T16:02:00Z">
              <w:del w:id="384" w:author="lfernandobra" w:date="2014-08-31T18:49:00Z">
                <w:r w:rsidR="00233592" w:rsidRPr="00205F65" w:rsidDel="00E6584A">
                  <w:delText>Verificar:  notas, frequência, ocorrências, comunicados e convites, e notícias da escola.</w:delText>
                </w:r>
              </w:del>
            </w:ins>
          </w:p>
          <w:p w:rsidR="00233592" w:rsidRPr="00C5369E" w:rsidDel="00E6584A" w:rsidRDefault="00102415">
            <w:pPr>
              <w:pStyle w:val="InfoBlue0"/>
              <w:rPr>
                <w:ins w:id="385" w:author="Ana Paula S" w:date="2014-08-31T16:02:00Z"/>
                <w:del w:id="386" w:author="lfernandobra" w:date="2014-08-31T18:49:00Z"/>
              </w:rPr>
            </w:pPr>
            <w:ins w:id="387" w:author="Ana Paula S" w:date="2014-08-31T16:04:00Z">
              <w:del w:id="388" w:author="lfernandobra" w:date="2014-08-31T18:49:00Z">
                <w:r w:rsidRPr="00102415">
                  <w:delText>Poderá comunicar</w:delText>
                </w:r>
              </w:del>
            </w:ins>
            <w:ins w:id="389" w:author="Ana Paula S" w:date="2014-08-31T16:05:00Z">
              <w:del w:id="390" w:author="lfernandobra" w:date="2014-08-31T18:49:00Z">
                <w:r w:rsidR="00233592" w:rsidDel="00E6584A">
                  <w:delText>-se</w:delText>
                </w:r>
              </w:del>
            </w:ins>
            <w:ins w:id="391" w:author="Ana Paula S" w:date="2014-08-31T16:04:00Z">
              <w:del w:id="392" w:author="lfernandobra" w:date="2014-08-31T18:49:00Z">
                <w:r w:rsidRPr="00102415">
                  <w:delText xml:space="preserve"> com os professores do seu filho, </w:delText>
                </w:r>
              </w:del>
            </w:ins>
            <w:ins w:id="393" w:author="Ana Paula S" w:date="2014-08-31T16:05:00Z">
              <w:del w:id="394" w:author="lfernandobra" w:date="2014-08-31T18:49:00Z">
                <w:r w:rsidRPr="00102415">
                  <w:rPr>
                    <w:rPrChange w:id="395" w:author="Ana Paula S" w:date="2014-08-31T16:05:00Z">
                      <w:rPr/>
                    </w:rPrChange>
                  </w:rPr>
                  <w:delText>atravésde um ambiente de mensagens que o sistema disponibilizará</w:delText>
                </w:r>
                <w:r w:rsidR="00233592" w:rsidDel="00E6584A">
                  <w:delText>.</w:delText>
                </w:r>
              </w:del>
            </w:ins>
          </w:p>
          <w:p w:rsidR="00233592" w:rsidRPr="00233592" w:rsidRDefault="00233592">
            <w:pPr>
              <w:pStyle w:val="InfoBlue0"/>
              <w:rPr>
                <w:ins w:id="396" w:author="Ana Paula S" w:date="2014-08-31T16:02:00Z"/>
              </w:rPr>
            </w:pPr>
          </w:p>
        </w:tc>
      </w:tr>
      <w:tr w:rsidR="00233592" w:rsidRPr="00233592" w:rsidTr="00EE5B08">
        <w:trPr>
          <w:trHeight w:val="976"/>
          <w:ins w:id="397" w:author="Ana Paula S" w:date="2014-08-31T16:02:00Z"/>
        </w:trPr>
        <w:tc>
          <w:tcPr>
            <w:tcW w:w="1718"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rPr>
                <w:ins w:id="398" w:author="Ana Paula S" w:date="2014-08-31T16:02:00Z"/>
              </w:rPr>
            </w:pPr>
          </w:p>
          <w:p w:rsidR="00233592" w:rsidRPr="00233592" w:rsidRDefault="00233592">
            <w:pPr>
              <w:pStyle w:val="InfoBlue0"/>
              <w:rPr>
                <w:ins w:id="399" w:author="Ana Paula S" w:date="2014-08-31T16:02:00Z"/>
              </w:rPr>
            </w:pPr>
            <w:ins w:id="400" w:author="Ana Paula S" w:date="2014-08-31T16:02:00Z">
              <w:r w:rsidRPr="00233592">
                <w:t>Alunos</w:t>
              </w:r>
            </w:ins>
          </w:p>
        </w:tc>
        <w:tc>
          <w:tcPr>
            <w:tcW w:w="3102"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rPr>
                <w:ins w:id="401" w:author="Ana Paula S" w:date="2014-08-31T16:02:00Z"/>
              </w:rPr>
            </w:pPr>
            <w:ins w:id="402" w:author="Ana Paula S" w:date="2014-08-31T16:02:00Z">
              <w:r w:rsidRPr="00233592">
                <w:t xml:space="preserve">São a fonte que produzem os dados a serem administrados pelo sistema. O sistema é criado em função de sua existência. </w:t>
              </w:r>
            </w:ins>
          </w:p>
        </w:tc>
        <w:tc>
          <w:tcPr>
            <w:tcW w:w="4252" w:type="dxa"/>
            <w:tcBorders>
              <w:top w:val="single" w:sz="6" w:space="0" w:color="000000"/>
              <w:left w:val="single" w:sz="6" w:space="0" w:color="000000"/>
              <w:bottom w:val="single" w:sz="6" w:space="0" w:color="000000"/>
              <w:right w:val="single" w:sz="6" w:space="0" w:color="000000"/>
            </w:tcBorders>
          </w:tcPr>
          <w:p w:rsidR="00000000" w:rsidRDefault="00E6584A">
            <w:pPr>
              <w:pStyle w:val="InfoBlue0"/>
              <w:rPr>
                <w:ins w:id="403" w:author="Ana Paula S" w:date="2014-08-31T16:02:00Z"/>
                <w:del w:id="404" w:author="lfernandobra" w:date="2014-08-31T18:49:00Z"/>
              </w:rPr>
              <w:pPrChange w:id="405" w:author="Ana Paula S" w:date="2014-09-07T12:34:00Z">
                <w:pPr>
                  <w:pStyle w:val="Corpodetexto"/>
                </w:pPr>
              </w:pPrChange>
            </w:pPr>
            <w:ins w:id="406" w:author="lfernandobra" w:date="2014-08-31T18:49:00Z">
              <w:r w:rsidRPr="00E6584A">
                <w:t>Acompanhar e verificar</w:t>
              </w:r>
            </w:ins>
            <w:ins w:id="407" w:author="Ana Paula S" w:date="2014-09-07T12:34:00Z">
              <w:r w:rsidR="00432CE1">
                <w:t xml:space="preserve"> sua notas e frequência. </w:t>
              </w:r>
            </w:ins>
            <w:ins w:id="408" w:author="lfernandobra" w:date="2014-08-31T18:49:00Z">
              <w:del w:id="409" w:author="Ana Paula S" w:date="2014-09-07T12:34:00Z">
                <w:r w:rsidRPr="00E6584A" w:rsidDel="00432CE1">
                  <w:delText xml:space="preserve"> as notas</w:delText>
                </w:r>
              </w:del>
            </w:ins>
          </w:p>
          <w:p w:rsidR="00233592" w:rsidRPr="00233592" w:rsidRDefault="00233592">
            <w:pPr>
              <w:pStyle w:val="InfoBlue0"/>
              <w:rPr>
                <w:ins w:id="410" w:author="Ana Paula S" w:date="2014-08-31T16:02:00Z"/>
              </w:rPr>
            </w:pPr>
            <w:ins w:id="411" w:author="Ana Paula S" w:date="2014-08-31T16:02:00Z">
              <w:del w:id="412" w:author="lfernandobra" w:date="2014-08-31T18:49:00Z">
                <w:r w:rsidRPr="00233592" w:rsidDel="00E6584A">
                  <w:delText>Acompanhar e verificar as notas</w:delText>
                </w:r>
              </w:del>
            </w:ins>
            <w:ins w:id="413" w:author="Ana Paula S" w:date="2014-08-31T16:06:00Z">
              <w:del w:id="414" w:author="lfernandobra" w:date="2014-08-31T18:49:00Z">
                <w:r w:rsidDel="00E6584A">
                  <w:delText>, faltas, ocorrências, e tarefas disponibilizadas no seu ambiente.</w:delText>
                </w:r>
              </w:del>
            </w:ins>
          </w:p>
        </w:tc>
      </w:tr>
    </w:tbl>
    <w:p w:rsidR="003234FD" w:rsidRDefault="003234FD" w:rsidP="003234FD">
      <w:pPr>
        <w:pStyle w:val="Corpodetexto"/>
        <w:rPr>
          <w:ins w:id="415" w:author="Ana Paula S" w:date="2014-08-31T16:15:00Z"/>
        </w:rPr>
      </w:pPr>
    </w:p>
    <w:p w:rsidR="00C66509" w:rsidRDefault="00C66509" w:rsidP="003234FD">
      <w:pPr>
        <w:pStyle w:val="Corpodetexto"/>
        <w:rPr>
          <w:ins w:id="416" w:author="Ana Paula S" w:date="2014-08-31T16:15:00Z"/>
        </w:rPr>
      </w:pPr>
    </w:p>
    <w:p w:rsidR="00C66509" w:rsidRDefault="00C66509" w:rsidP="003234FD">
      <w:pPr>
        <w:pStyle w:val="Corpodetexto"/>
        <w:rPr>
          <w:ins w:id="417" w:author="Ana Paula S" w:date="2014-08-31T16:15:00Z"/>
        </w:rPr>
      </w:pPr>
    </w:p>
    <w:p w:rsidR="00C66509" w:rsidRPr="00233592" w:rsidRDefault="00C66509" w:rsidP="003234FD">
      <w:pPr>
        <w:pStyle w:val="Corpodetexto"/>
      </w:pPr>
    </w:p>
    <w:p w:rsidR="003234FD" w:rsidRDefault="003234FD" w:rsidP="003234FD">
      <w:pPr>
        <w:pStyle w:val="Ttulo3"/>
      </w:pPr>
      <w:bookmarkStart w:id="418" w:name="_Toc512930912"/>
      <w:bookmarkStart w:id="419" w:name="_Toc452813585"/>
      <w:bookmarkStart w:id="420" w:name="_Toc436203384"/>
      <w:bookmarkStart w:id="421" w:name="_Toc425054386"/>
      <w:bookmarkStart w:id="422" w:name="_Toc422186479"/>
      <w:bookmarkStart w:id="423" w:name="_Toc346297773"/>
      <w:bookmarkStart w:id="424" w:name="_Toc342757864"/>
      <w:bookmarkStart w:id="425" w:name="_Toc18208271"/>
      <w:bookmarkStart w:id="426" w:name="_Toc359135179"/>
      <w:r>
        <w:t>Ambiente do Usuário</w:t>
      </w:r>
      <w:bookmarkEnd w:id="418"/>
      <w:bookmarkEnd w:id="419"/>
      <w:bookmarkEnd w:id="420"/>
      <w:bookmarkEnd w:id="421"/>
      <w:bookmarkEnd w:id="422"/>
      <w:bookmarkEnd w:id="423"/>
      <w:bookmarkEnd w:id="424"/>
      <w:bookmarkEnd w:id="425"/>
      <w:bookmarkEnd w:id="426"/>
    </w:p>
    <w:p w:rsidR="003234FD" w:rsidRPr="001B2DB6" w:rsidDel="00EB2A6B" w:rsidRDefault="003234FD" w:rsidP="001B2DB6">
      <w:pPr>
        <w:rPr>
          <w:del w:id="427" w:author="Ana Paula S" w:date="2014-08-31T16:12:00Z"/>
          <w:color w:val="0000FF"/>
        </w:rPr>
      </w:pPr>
      <w:del w:id="428" w:author="Ana Paula S" w:date="2014-08-31T16:12:00Z">
        <w:r w:rsidRPr="001B2DB6" w:rsidDel="00EB2A6B">
          <w:rPr>
            <w:color w:val="0000FF"/>
          </w:rPr>
          <w:delText>[Detalhe o ambiente de trabalho do usuário-alvo. A seguir, são apresentadas algumas sugestões:</w:delText>
        </w:r>
      </w:del>
    </w:p>
    <w:p w:rsidR="003234FD" w:rsidRPr="001B2DB6" w:rsidDel="00EB2A6B" w:rsidRDefault="003234FD" w:rsidP="001B2DB6">
      <w:pPr>
        <w:rPr>
          <w:del w:id="429" w:author="Ana Paula S" w:date="2014-08-31T16:12:00Z"/>
          <w:color w:val="0000FF"/>
        </w:rPr>
      </w:pPr>
      <w:del w:id="430" w:author="Ana Paula S" w:date="2014-08-31T16:12:00Z">
        <w:r w:rsidRPr="001B2DB6" w:rsidDel="00EB2A6B">
          <w:rPr>
            <w:color w:val="0000FF"/>
          </w:rPr>
          <w:delText>Número de pessoas envolvidas na execução da tarefa? Isso está mudando?</w:delText>
        </w:r>
      </w:del>
    </w:p>
    <w:p w:rsidR="003234FD" w:rsidRPr="001B2DB6" w:rsidDel="00EB2A6B" w:rsidRDefault="003234FD" w:rsidP="001B2DB6">
      <w:pPr>
        <w:rPr>
          <w:del w:id="431" w:author="Ana Paula S" w:date="2014-08-31T16:12:00Z"/>
          <w:color w:val="0000FF"/>
        </w:rPr>
      </w:pPr>
      <w:del w:id="432" w:author="Ana Paula S" w:date="2014-08-31T16:12:00Z">
        <w:r w:rsidRPr="001B2DB6" w:rsidDel="00EB2A6B">
          <w:rPr>
            <w:color w:val="0000FF"/>
          </w:rPr>
          <w:delText>Qual é a duração de um ciclo de tarefas? Qual é o tempo gasto em cada atividade? Isso está mudando?</w:delText>
        </w:r>
      </w:del>
    </w:p>
    <w:p w:rsidR="003234FD" w:rsidRPr="001B2DB6" w:rsidDel="00EB2A6B" w:rsidRDefault="003234FD" w:rsidP="001B2DB6">
      <w:pPr>
        <w:rPr>
          <w:del w:id="433" w:author="Ana Paula S" w:date="2014-08-31T16:12:00Z"/>
          <w:color w:val="0000FF"/>
        </w:rPr>
      </w:pPr>
      <w:del w:id="434" w:author="Ana Paula S" w:date="2014-08-31T16:12:00Z">
        <w:r w:rsidRPr="001B2DB6" w:rsidDel="00EB2A6B">
          <w:rPr>
            <w:color w:val="0000FF"/>
          </w:rPr>
          <w:delText>Existem restrições ambientais exclusivas: telefone celular, ambientes ao ar livre, uso em aeronaves e assim por diante?</w:delText>
        </w:r>
      </w:del>
    </w:p>
    <w:p w:rsidR="003234FD" w:rsidRPr="001B2DB6" w:rsidDel="00EB2A6B" w:rsidRDefault="003234FD" w:rsidP="001B2DB6">
      <w:pPr>
        <w:rPr>
          <w:del w:id="435" w:author="Ana Paula S" w:date="2014-08-31T16:12:00Z"/>
          <w:color w:val="0000FF"/>
        </w:rPr>
      </w:pPr>
      <w:del w:id="436" w:author="Ana Paula S" w:date="2014-08-31T16:12:00Z">
        <w:r w:rsidRPr="001B2DB6" w:rsidDel="00EB2A6B">
          <w:rPr>
            <w:color w:val="0000FF"/>
          </w:rPr>
          <w:delText>Que plataformas de sistema são utilizadas hoje? Quais são as futuras plataformas?</w:delText>
        </w:r>
      </w:del>
    </w:p>
    <w:p w:rsidR="003234FD" w:rsidRPr="001B2DB6" w:rsidDel="00EB2A6B" w:rsidRDefault="003234FD" w:rsidP="001B2DB6">
      <w:pPr>
        <w:rPr>
          <w:del w:id="437" w:author="Ana Paula S" w:date="2014-08-31T16:12:00Z"/>
          <w:color w:val="0000FF"/>
        </w:rPr>
      </w:pPr>
      <w:del w:id="438" w:author="Ana Paula S" w:date="2014-08-31T16:12:00Z">
        <w:r w:rsidRPr="001B2DB6" w:rsidDel="00EB2A6B">
          <w:rPr>
            <w:color w:val="0000FF"/>
          </w:rPr>
          <w:delText>Que outros aplicativos estão em uso? É necessário que o seu aplicativo interaja com eles?</w:delText>
        </w:r>
      </w:del>
    </w:p>
    <w:p w:rsidR="003234FD" w:rsidDel="00EB2A6B" w:rsidRDefault="003234FD" w:rsidP="001B2DB6">
      <w:pPr>
        <w:rPr>
          <w:del w:id="439" w:author="Ana Paula S" w:date="2014-08-31T16:12:00Z"/>
          <w:color w:val="0000FF"/>
        </w:rPr>
      </w:pPr>
      <w:del w:id="440" w:author="Ana Paula S" w:date="2014-08-31T16:12:00Z">
        <w:r w:rsidRPr="001B2DB6" w:rsidDel="00EB2A6B">
          <w:rPr>
            <w:color w:val="0000FF"/>
          </w:rPr>
          <w:delText>Este é o ponto em que podem ser incluídos fragmentos do Modelo de Negócios para resumir a tarefa e os papéis envolvidos etc.]</w:delText>
        </w:r>
      </w:del>
    </w:p>
    <w:p w:rsidR="00EB2A6B" w:rsidRDefault="00EB2A6B" w:rsidP="00EB2A6B">
      <w:pPr>
        <w:rPr>
          <w:ins w:id="441" w:author="Ana Paula S" w:date="2014-08-31T16:12:00Z"/>
        </w:rPr>
      </w:pPr>
      <w:ins w:id="442" w:author="Ana Paula S" w:date="2014-08-31T16:12:00Z">
        <w:r>
          <w:t xml:space="preserve">O ambiente do usuário </w:t>
        </w:r>
      </w:ins>
      <w:ins w:id="443" w:author="Ana Paula S" w:date="2014-08-31T16:13:00Z">
        <w:r>
          <w:t xml:space="preserve">e escolas </w:t>
        </w:r>
      </w:ins>
      <w:ins w:id="444" w:author="Ana Paula S" w:date="2014-08-31T16:12:00Z">
        <w:r>
          <w:t xml:space="preserve">encontra-se </w:t>
        </w:r>
      </w:ins>
      <w:ins w:id="445" w:author="Ana Paula S" w:date="2014-08-31T16:13:00Z">
        <w:r>
          <w:t>na Web</w:t>
        </w:r>
      </w:ins>
      <w:ins w:id="446" w:author="Ana Paula S" w:date="2014-08-31T16:12:00Z">
        <w:r>
          <w:t>, será utilizado por funcionários (diretoria, secretária</w:t>
        </w:r>
      </w:ins>
      <w:ins w:id="447" w:author="Ana Paula S" w:date="2014-08-31T16:13:00Z">
        <w:r>
          <w:t>, professores</w:t>
        </w:r>
      </w:ins>
      <w:ins w:id="448" w:author="Ana Paula S" w:date="2014-09-07T12:35:00Z">
        <w:r w:rsidR="00D10A2B">
          <w:t>)</w:t>
        </w:r>
      </w:ins>
      <w:ins w:id="449" w:author="Ana Paula S" w:date="2014-08-31T16:13:00Z">
        <w:r w:rsidR="00D10A2B">
          <w:t>, alunos e</w:t>
        </w:r>
        <w:r>
          <w:t xml:space="preserve"> pais e/ou respons</w:t>
        </w:r>
      </w:ins>
      <w:ins w:id="450" w:author="Ana Paula S" w:date="2014-08-31T16:14:00Z">
        <w:r>
          <w:t>áveis</w:t>
        </w:r>
      </w:ins>
      <w:ins w:id="451" w:author="Ana Paula S" w:date="2014-08-31T16:12:00Z">
        <w:r w:rsidR="00D10A2B">
          <w:t>,</w:t>
        </w:r>
        <w:r>
          <w:t xml:space="preserve"> aos quais possuirão perfis diferentes no manuseio e realização das tarefas. O sistema armazenará as informações sobre a vida escolar do aluno </w:t>
        </w:r>
      </w:ins>
      <w:ins w:id="452" w:author="Ana Paula S" w:date="2014-08-31T16:14:00Z">
        <w:r>
          <w:t>a</w:t>
        </w:r>
      </w:ins>
      <w:ins w:id="453" w:author="Ana Paula S" w:date="2014-08-31T16:12:00Z">
        <w:r>
          <w:t xml:space="preserve"> qual provera informações para serem visualizadas via </w:t>
        </w:r>
      </w:ins>
      <w:ins w:id="454" w:author="Ana Paula S" w:date="2014-08-31T16:14:00Z">
        <w:r>
          <w:t>Web</w:t>
        </w:r>
      </w:ins>
      <w:ins w:id="455" w:author="Ana Paula S" w:date="2014-08-31T16:12:00Z">
        <w:r>
          <w:t xml:space="preserve"> por pais e alunos.</w:t>
        </w:r>
      </w:ins>
    </w:p>
    <w:p w:rsidR="00EB2A6B" w:rsidRPr="006A1A5D" w:rsidRDefault="00EB2A6B" w:rsidP="00EB2A6B">
      <w:pPr>
        <w:rPr>
          <w:ins w:id="456" w:author="Ana Paula S" w:date="2014-08-31T16:12:00Z"/>
        </w:rPr>
      </w:pPr>
      <w:ins w:id="457" w:author="Ana Paula S" w:date="2014-08-31T16:12:00Z">
        <w:r>
          <w:lastRenderedPageBreak/>
          <w:t xml:space="preserve">As restrições estão na disponibilidade de terminais para o acesso, podendo ser acessados através de </w:t>
        </w:r>
      </w:ins>
      <w:ins w:id="458" w:author="Ana Paula S" w:date="2014-08-31T16:15:00Z">
        <w:r>
          <w:t>computadores, smartphones ou tablets</w:t>
        </w:r>
      </w:ins>
      <w:ins w:id="459" w:author="Ana Paula S" w:date="2014-08-31T16:12:00Z">
        <w:r>
          <w:t xml:space="preserve"> com acesso à internet.</w:t>
        </w:r>
      </w:ins>
    </w:p>
    <w:p w:rsidR="001B2DB6" w:rsidRPr="001B2DB6" w:rsidRDefault="001B2DB6" w:rsidP="001B2DB6">
      <w:pPr>
        <w:rPr>
          <w:color w:val="0000FF"/>
        </w:rPr>
      </w:pPr>
    </w:p>
    <w:p w:rsidR="003234FD" w:rsidRDefault="003234FD" w:rsidP="003234FD">
      <w:pPr>
        <w:pStyle w:val="Ttulo3"/>
      </w:pPr>
      <w:bookmarkStart w:id="460" w:name="_Toc512930913"/>
      <w:bookmarkStart w:id="461" w:name="_Toc452813588"/>
      <w:bookmarkStart w:id="462" w:name="_Toc18208272"/>
      <w:bookmarkStart w:id="463" w:name="_Toc359135180"/>
      <w:commentRangeStart w:id="464"/>
      <w:r>
        <w:t>Resumo das Principais Necessidades dos Envolvidos ou Usuários</w:t>
      </w:r>
      <w:bookmarkEnd w:id="460"/>
      <w:bookmarkEnd w:id="461"/>
      <w:bookmarkEnd w:id="462"/>
      <w:bookmarkEnd w:id="463"/>
      <w:commentRangeEnd w:id="464"/>
      <w:r w:rsidR="00205F65">
        <w:rPr>
          <w:rStyle w:val="Refdecomentrio"/>
          <w:rFonts w:cs="Times New Roman"/>
          <w:b w:val="0"/>
          <w:bCs w:val="0"/>
        </w:rPr>
        <w:commentReference w:id="464"/>
      </w:r>
    </w:p>
    <w:p w:rsidR="003234FD" w:rsidRPr="001B2DB6" w:rsidRDefault="003234FD" w:rsidP="001B2DB6">
      <w:pPr>
        <w:rPr>
          <w:color w:val="0000FF"/>
        </w:rPr>
      </w:pPr>
      <w:r w:rsidRPr="001B2DB6">
        <w:rPr>
          <w:color w:val="0000FF"/>
        </w:rPr>
        <w:t>[Liste os principais problemas com as soluções existentes conforme o ponto de vista do envolvido ou do usuário. Para cada problema, esclareça os seguintes pontos:</w:t>
      </w:r>
    </w:p>
    <w:p w:rsidR="003234FD" w:rsidRPr="001B2DB6" w:rsidRDefault="003234FD" w:rsidP="001B2DB6">
      <w:pPr>
        <w:rPr>
          <w:color w:val="0000FF"/>
        </w:rPr>
      </w:pPr>
      <w:r w:rsidRPr="001B2DB6">
        <w:rPr>
          <w:color w:val="0000FF"/>
        </w:rPr>
        <w:t>•</w:t>
      </w:r>
      <w:r w:rsidRPr="001B2DB6">
        <w:rPr>
          <w:color w:val="0000FF"/>
        </w:rPr>
        <w:tab/>
        <w:t xml:space="preserve">Quais são as causas deste problema? </w:t>
      </w:r>
    </w:p>
    <w:p w:rsidR="003234FD" w:rsidRPr="001B2DB6" w:rsidRDefault="003234FD" w:rsidP="001B2DB6">
      <w:pPr>
        <w:rPr>
          <w:color w:val="0000FF"/>
        </w:rPr>
      </w:pPr>
      <w:r w:rsidRPr="001B2DB6">
        <w:rPr>
          <w:color w:val="0000FF"/>
        </w:rPr>
        <w:t>•</w:t>
      </w:r>
      <w:r w:rsidRPr="001B2DB6">
        <w:rPr>
          <w:color w:val="0000FF"/>
        </w:rPr>
        <w:tab/>
        <w:t>Como ele está sendo resolvido agora?</w:t>
      </w:r>
    </w:p>
    <w:p w:rsidR="003234FD" w:rsidRPr="001B2DB6" w:rsidRDefault="003234FD" w:rsidP="00C5369E">
      <w:r w:rsidRPr="001B2DB6">
        <w:t>•</w:t>
      </w:r>
      <w:r w:rsidRPr="001B2DB6">
        <w:tab/>
        <w:t xml:space="preserve">Que soluções o envolvido ou </w:t>
      </w:r>
      <w:r w:rsidR="00102415" w:rsidRPr="00102415">
        <w:rPr>
          <w:rStyle w:val="Forte"/>
          <w:rPrChange w:id="465" w:author="lfernandobra" w:date="2014-08-31T18:35:00Z">
            <w:rPr>
              <w:i/>
              <w:iCs/>
              <w:snapToGrid w:val="0"/>
              <w:color w:val="0000FF"/>
              <w:sz w:val="20"/>
              <w:szCs w:val="20"/>
              <w:lang w:eastAsia="en-US"/>
            </w:rPr>
          </w:rPrChange>
        </w:rPr>
        <w:t>usuário</w:t>
      </w:r>
      <w:r w:rsidRPr="001B2DB6">
        <w:t xml:space="preserve"> deseja?]</w:t>
      </w:r>
    </w:p>
    <w:p w:rsidR="003234FD" w:rsidRPr="001B2DB6" w:rsidRDefault="003234FD" w:rsidP="001B2DB6">
      <w:pPr>
        <w:rPr>
          <w:color w:val="0000FF"/>
        </w:rPr>
      </w:pPr>
      <w:r w:rsidRPr="001B2DB6">
        <w:rPr>
          <w:color w:val="0000FF"/>
        </w:rPr>
        <w:t xml:space="preserve">[É essencial entender a importância </w:t>
      </w:r>
      <w:r w:rsidRPr="001B2DB6">
        <w:rPr>
          <w:b/>
          <w:bCs/>
          <w:color w:val="0000FF"/>
        </w:rPr>
        <w:t>relativa</w:t>
      </w:r>
      <w:r w:rsidRPr="001B2DB6">
        <w:rPr>
          <w:color w:val="0000FF"/>
        </w:rPr>
        <w:t xml:space="preserve"> atribuída pelo envolvido ou usuário à resolução de cada problema. Técnicas de ordenação e votação cumulativa indicam os problemas que </w:t>
      </w:r>
      <w:r w:rsidRPr="001B2DB6">
        <w:rPr>
          <w:b/>
          <w:bCs/>
          <w:color w:val="0000FF"/>
        </w:rPr>
        <w:t>devem</w:t>
      </w:r>
      <w:r w:rsidRPr="001B2DB6">
        <w:rPr>
          <w:color w:val="0000FF"/>
        </w:rPr>
        <w:t xml:space="preserve"> ser resolvidos versus problemas que eles gostariam que fossem resolvidos.</w:t>
      </w:r>
    </w:p>
    <w:p w:rsidR="003234FD" w:rsidRDefault="003234FD" w:rsidP="001B2DB6">
      <w:pPr>
        <w:rPr>
          <w:color w:val="0000FF"/>
        </w:rPr>
      </w:pPr>
      <w:r w:rsidRPr="001B2DB6">
        <w:rPr>
          <w:color w:val="0000FF"/>
        </w:rPr>
        <w:t>Preencha a tabela a seguir — se estiver usando o Rational RequisitePro para capturar as Necessidades, pode ser um fragmento ou relatório dessa ferramenta.]</w:t>
      </w:r>
    </w:p>
    <w:p w:rsidR="001B2DB6" w:rsidRPr="001B2DB6" w:rsidRDefault="001B2DB6" w:rsidP="001B2DB6">
      <w:pPr>
        <w:rPr>
          <w:color w:val="0000FF"/>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943"/>
        <w:gridCol w:w="993"/>
        <w:gridCol w:w="2693"/>
        <w:gridCol w:w="2835"/>
      </w:tblGrid>
      <w:tr w:rsidR="00366693" w:rsidTr="000D6F8F">
        <w:tc>
          <w:tcPr>
            <w:tcW w:w="2943" w:type="dxa"/>
            <w:tcBorders>
              <w:top w:val="single" w:sz="6" w:space="0" w:color="000000"/>
              <w:left w:val="single" w:sz="6" w:space="0" w:color="000000"/>
              <w:bottom w:val="single" w:sz="6" w:space="0" w:color="000000"/>
              <w:right w:val="single" w:sz="6" w:space="0" w:color="000000"/>
            </w:tcBorders>
            <w:shd w:val="solid" w:color="000000" w:fill="FFFFFF"/>
          </w:tcPr>
          <w:p w:rsidR="00366693" w:rsidRDefault="00366693" w:rsidP="004D2F1F">
            <w:pPr>
              <w:pStyle w:val="Corpodetexto"/>
              <w:rPr>
                <w:b/>
                <w:bCs/>
              </w:rPr>
            </w:pPr>
            <w:r>
              <w:rPr>
                <w:b/>
                <w:bCs/>
              </w:rPr>
              <w:t>Necessidade</w:t>
            </w:r>
          </w:p>
        </w:tc>
        <w:tc>
          <w:tcPr>
            <w:tcW w:w="993" w:type="dxa"/>
            <w:tcBorders>
              <w:top w:val="single" w:sz="6" w:space="0" w:color="000000"/>
              <w:left w:val="single" w:sz="6" w:space="0" w:color="000000"/>
              <w:bottom w:val="single" w:sz="6" w:space="0" w:color="000000"/>
              <w:right w:val="single" w:sz="6" w:space="0" w:color="000000"/>
            </w:tcBorders>
            <w:shd w:val="solid" w:color="000000" w:fill="FFFFFF"/>
          </w:tcPr>
          <w:p w:rsidR="00366693" w:rsidRDefault="00366693" w:rsidP="004D2F1F">
            <w:pPr>
              <w:pStyle w:val="Corpodetexto"/>
              <w:rPr>
                <w:b/>
                <w:bCs/>
              </w:rPr>
            </w:pPr>
            <w:r>
              <w:rPr>
                <w:b/>
                <w:bCs/>
              </w:rPr>
              <w:t>Prio</w:t>
            </w:r>
          </w:p>
        </w:tc>
        <w:tc>
          <w:tcPr>
            <w:tcW w:w="2693" w:type="dxa"/>
            <w:tcBorders>
              <w:top w:val="single" w:sz="6" w:space="0" w:color="000000"/>
              <w:left w:val="single" w:sz="6" w:space="0" w:color="000000"/>
              <w:bottom w:val="single" w:sz="6" w:space="0" w:color="000000"/>
              <w:right w:val="single" w:sz="6" w:space="0" w:color="000000"/>
            </w:tcBorders>
            <w:shd w:val="solid" w:color="000000" w:fill="FFFFFF"/>
          </w:tcPr>
          <w:p w:rsidR="00366693" w:rsidRDefault="00366693" w:rsidP="004D2F1F">
            <w:pPr>
              <w:pStyle w:val="Corpodetexto"/>
              <w:rPr>
                <w:b/>
                <w:bCs/>
              </w:rPr>
            </w:pPr>
            <w:r>
              <w:rPr>
                <w:b/>
                <w:bCs/>
              </w:rPr>
              <w:t>Solução Atual</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rsidR="00366693" w:rsidRDefault="00366693" w:rsidP="004D2F1F">
            <w:pPr>
              <w:pStyle w:val="Corpodetexto"/>
              <w:rPr>
                <w:b/>
                <w:bCs/>
              </w:rPr>
            </w:pPr>
            <w:r>
              <w:rPr>
                <w:b/>
                <w:bCs/>
              </w:rPr>
              <w:t>Soluções Propostas</w:t>
            </w:r>
          </w:p>
        </w:tc>
      </w:tr>
      <w:tr w:rsidR="00366693" w:rsidTr="000D6F8F">
        <w:tc>
          <w:tcPr>
            <w:tcW w:w="2943" w:type="dxa"/>
            <w:tcBorders>
              <w:top w:val="single" w:sz="6" w:space="0" w:color="000000"/>
              <w:left w:val="single" w:sz="6" w:space="0" w:color="000000"/>
              <w:bottom w:val="single" w:sz="6" w:space="0" w:color="000000"/>
              <w:right w:val="single" w:sz="6" w:space="0" w:color="000000"/>
            </w:tcBorders>
          </w:tcPr>
          <w:p w:rsidR="00366693" w:rsidRDefault="00366693" w:rsidP="004D2F1F">
            <w:pPr>
              <w:pStyle w:val="Corpodetexto"/>
            </w:pPr>
          </w:p>
        </w:tc>
        <w:tc>
          <w:tcPr>
            <w:tcW w:w="993" w:type="dxa"/>
            <w:tcBorders>
              <w:top w:val="single" w:sz="6" w:space="0" w:color="000000"/>
              <w:left w:val="single" w:sz="6" w:space="0" w:color="000000"/>
              <w:bottom w:val="single" w:sz="6" w:space="0" w:color="000000"/>
              <w:right w:val="single" w:sz="6" w:space="0" w:color="000000"/>
            </w:tcBorders>
          </w:tcPr>
          <w:p w:rsidR="00366693" w:rsidRPr="00AD1364" w:rsidRDefault="00D95434" w:rsidP="004D2F1F">
            <w:pPr>
              <w:pStyle w:val="Corpodetexto"/>
              <w:rPr>
                <w:color w:val="0000FF"/>
              </w:rPr>
            </w:pPr>
            <w:r w:rsidRPr="00AD1364">
              <w:rPr>
                <w:color w:val="0000FF"/>
              </w:rPr>
              <w:t>Alta, média, ou baixa</w:t>
            </w:r>
          </w:p>
        </w:tc>
        <w:tc>
          <w:tcPr>
            <w:tcW w:w="2693" w:type="dxa"/>
            <w:tcBorders>
              <w:top w:val="single" w:sz="6" w:space="0" w:color="000000"/>
              <w:left w:val="single" w:sz="6" w:space="0" w:color="000000"/>
              <w:bottom w:val="single" w:sz="6" w:space="0" w:color="000000"/>
              <w:right w:val="single" w:sz="6" w:space="0" w:color="000000"/>
            </w:tcBorders>
          </w:tcPr>
          <w:p w:rsidR="00366693" w:rsidRDefault="00366693" w:rsidP="004D2F1F">
            <w:pPr>
              <w:pStyle w:val="Corpodetexto"/>
            </w:pPr>
          </w:p>
        </w:tc>
        <w:tc>
          <w:tcPr>
            <w:tcW w:w="2835" w:type="dxa"/>
            <w:tcBorders>
              <w:top w:val="single" w:sz="6" w:space="0" w:color="000000"/>
              <w:left w:val="single" w:sz="6" w:space="0" w:color="000000"/>
              <w:bottom w:val="single" w:sz="6" w:space="0" w:color="000000"/>
              <w:right w:val="single" w:sz="6" w:space="0" w:color="000000"/>
            </w:tcBorders>
          </w:tcPr>
          <w:p w:rsidR="00366693" w:rsidRDefault="00366693" w:rsidP="004D2F1F">
            <w:pPr>
              <w:pStyle w:val="Corpodetexto"/>
            </w:pPr>
          </w:p>
        </w:tc>
      </w:tr>
      <w:tr w:rsidR="00366693" w:rsidTr="000D6F8F">
        <w:tc>
          <w:tcPr>
            <w:tcW w:w="2943" w:type="dxa"/>
            <w:tcBorders>
              <w:top w:val="single" w:sz="6" w:space="0" w:color="000000"/>
              <w:left w:val="single" w:sz="6" w:space="0" w:color="000000"/>
              <w:bottom w:val="single" w:sz="6" w:space="0" w:color="000000"/>
              <w:right w:val="single" w:sz="6" w:space="0" w:color="000000"/>
            </w:tcBorders>
          </w:tcPr>
          <w:p w:rsidR="00366693" w:rsidRDefault="00366693" w:rsidP="004D2F1F">
            <w:pPr>
              <w:pStyle w:val="Corpodetexto"/>
            </w:pPr>
          </w:p>
        </w:tc>
        <w:tc>
          <w:tcPr>
            <w:tcW w:w="993" w:type="dxa"/>
            <w:tcBorders>
              <w:top w:val="single" w:sz="6" w:space="0" w:color="000000"/>
              <w:left w:val="single" w:sz="6" w:space="0" w:color="000000"/>
              <w:bottom w:val="single" w:sz="6" w:space="0" w:color="000000"/>
              <w:right w:val="single" w:sz="6" w:space="0" w:color="000000"/>
            </w:tcBorders>
          </w:tcPr>
          <w:p w:rsidR="00366693" w:rsidRPr="00AD1364" w:rsidRDefault="00D95434" w:rsidP="004D2F1F">
            <w:pPr>
              <w:pStyle w:val="Corpodetexto"/>
              <w:rPr>
                <w:color w:val="0000FF"/>
              </w:rPr>
            </w:pPr>
            <w:r w:rsidRPr="00AD1364">
              <w:rPr>
                <w:color w:val="0000FF"/>
              </w:rPr>
              <w:t>Alta, média, ou baixa</w:t>
            </w:r>
          </w:p>
        </w:tc>
        <w:tc>
          <w:tcPr>
            <w:tcW w:w="2693" w:type="dxa"/>
            <w:tcBorders>
              <w:top w:val="single" w:sz="6" w:space="0" w:color="000000"/>
              <w:left w:val="single" w:sz="6" w:space="0" w:color="000000"/>
              <w:bottom w:val="single" w:sz="6" w:space="0" w:color="000000"/>
              <w:right w:val="single" w:sz="6" w:space="0" w:color="000000"/>
            </w:tcBorders>
          </w:tcPr>
          <w:p w:rsidR="00366693" w:rsidRDefault="00366693" w:rsidP="004D2F1F">
            <w:pPr>
              <w:pStyle w:val="Corpodetexto"/>
            </w:pPr>
          </w:p>
        </w:tc>
        <w:tc>
          <w:tcPr>
            <w:tcW w:w="2835" w:type="dxa"/>
            <w:tcBorders>
              <w:top w:val="single" w:sz="6" w:space="0" w:color="000000"/>
              <w:left w:val="single" w:sz="6" w:space="0" w:color="000000"/>
              <w:bottom w:val="single" w:sz="6" w:space="0" w:color="000000"/>
              <w:right w:val="single" w:sz="6" w:space="0" w:color="000000"/>
            </w:tcBorders>
          </w:tcPr>
          <w:p w:rsidR="00366693" w:rsidRDefault="00366693" w:rsidP="004D2F1F">
            <w:pPr>
              <w:pStyle w:val="Corpodetexto"/>
            </w:pPr>
          </w:p>
        </w:tc>
      </w:tr>
    </w:tbl>
    <w:p w:rsidR="003234FD" w:rsidRDefault="003234FD" w:rsidP="003234FD">
      <w:pPr>
        <w:pStyle w:val="Corpodetexto"/>
      </w:pPr>
    </w:p>
    <w:p w:rsidR="003234FD" w:rsidRDefault="003234FD" w:rsidP="003234FD">
      <w:pPr>
        <w:pStyle w:val="Ttulo3"/>
        <w:rPr>
          <w:ins w:id="466" w:author="lfernandobra" w:date="2014-08-31T18:51:00Z"/>
        </w:rPr>
      </w:pPr>
      <w:bookmarkStart w:id="467" w:name="_Toc512930914"/>
      <w:bookmarkStart w:id="468" w:name="_Toc452813589"/>
      <w:bookmarkStart w:id="469" w:name="_Toc18208273"/>
      <w:bookmarkStart w:id="470" w:name="_Toc359135181"/>
      <w:r>
        <w:t>Alternativas e Concorrência</w:t>
      </w:r>
      <w:bookmarkEnd w:id="467"/>
      <w:bookmarkEnd w:id="468"/>
      <w:bookmarkEnd w:id="469"/>
      <w:bookmarkEnd w:id="470"/>
    </w:p>
    <w:p w:rsidR="00F32123" w:rsidRDefault="00F32123" w:rsidP="00F32123">
      <w:pPr>
        <w:rPr>
          <w:ins w:id="471" w:author="lfernandobra" w:date="2014-08-31T18:51:00Z"/>
        </w:rPr>
      </w:pPr>
      <w:ins w:id="472" w:author="lfernandobra" w:date="2014-08-31T18:51:00Z">
        <w:r>
          <w:t xml:space="preserve">As alternativas disponíveis para os envolvidos hoje estão em crescente evolução há programas gratuitos para escolas pequenas e ainda programas de baixo custo para escolas maiores. No entanto, é as escolas possuem uma administração centrada no Diretor da Escola, que tem formação acadêmica em pedagogia e não atualiza-se no mercado quanto as opções de ferramentas para melhoria de sua gestão. Há ferramentas específicas para auto-escolas, escolas </w:t>
        </w:r>
        <w:r>
          <w:lastRenderedPageBreak/>
          <w:t>de educação infantil, escola de idiomas. Inclusive algumas franquias de escolas de idiomas já possuem sistema de controle e manutenção de clientes (alunos) baseados nas práticas de CRM e ERP. As opções no mercado são inúmeras e requerem uma pesquisa apurada, comparando o que a escola necessita e o que o sistema oferece. A Secretaria de Educação do Estado de São Paulo em 2014 iniciou a implantação do seu sistema escolar digita</w:t>
        </w:r>
      </w:ins>
      <w:ins w:id="473" w:author="lfernandobra" w:date="2014-08-31T18:52:00Z">
        <w:r>
          <w:t>l</w:t>
        </w:r>
      </w:ins>
      <w:ins w:id="474" w:author="lfernandobra" w:date="2014-08-31T18:51:00Z">
        <w:r>
          <w:t xml:space="preserve">, totalmente on-line, com a chamada </w:t>
        </w:r>
      </w:ins>
    </w:p>
    <w:p w:rsidR="00F32123" w:rsidRDefault="00F32123" w:rsidP="00F32123">
      <w:pPr>
        <w:rPr>
          <w:ins w:id="475" w:author="lfernandobra" w:date="2014-08-31T18:51:00Z"/>
        </w:rPr>
      </w:pPr>
      <w:ins w:id="476" w:author="lfernandobra" w:date="2014-08-31T18:51:00Z">
        <w:r>
          <w:t xml:space="preserve">dos alunos diária via internet, com a possibilidade dos pais acessarem essa informação, além do conteúdo aplicado em sala, nomes dos professores e atividade extracurriculares. </w:t>
        </w:r>
      </w:ins>
    </w:p>
    <w:p w:rsidR="00F32123" w:rsidRDefault="00F32123" w:rsidP="00F32123">
      <w:pPr>
        <w:rPr>
          <w:ins w:id="477" w:author="lfernandobra" w:date="2014-08-31T18:51:00Z"/>
        </w:rPr>
      </w:pPr>
      <w:ins w:id="478" w:author="lfernandobra" w:date="2014-08-31T18:51:00Z">
        <w:r>
          <w:t xml:space="preserve">Além disso o sistema da Secretaria da Educação do Estado de São Paulo está integrado </w:t>
        </w:r>
      </w:ins>
    </w:p>
    <w:p w:rsidR="00F32123" w:rsidRDefault="00F32123" w:rsidP="00F32123">
      <w:pPr>
        <w:rPr>
          <w:ins w:id="479" w:author="lfernandobra" w:date="2014-08-31T18:51:00Z"/>
        </w:rPr>
      </w:pPr>
      <w:ins w:id="480" w:author="lfernandobra" w:date="2014-08-31T18:51:00Z">
        <w:r>
          <w:t xml:space="preserve">com a Secretaria de Segurança Pública Estadual, que pode, por exemplo acessar a foto e </w:t>
        </w:r>
      </w:ins>
    </w:p>
    <w:p w:rsidR="00000000" w:rsidRDefault="00F32123">
      <w:pPr>
        <w:rPr>
          <w:ins w:id="481" w:author="lfernandobra" w:date="2014-08-31T18:53:00Z"/>
        </w:rPr>
        <w:pPrChange w:id="482" w:author="lfernandobra" w:date="2014-08-31T18:51:00Z">
          <w:pPr>
            <w:pStyle w:val="Ttulo3"/>
          </w:pPr>
        </w:pPrChange>
      </w:pPr>
      <w:ins w:id="483" w:author="lfernandobra" w:date="2014-08-31T18:51:00Z">
        <w:r>
          <w:t>as informações do aluno, em caso de necessidade.</w:t>
        </w:r>
      </w:ins>
    </w:p>
    <w:p w:rsidR="00603FCD" w:rsidRDefault="00603FCD" w:rsidP="00603FCD">
      <w:pPr>
        <w:rPr>
          <w:ins w:id="484" w:author="lfernandobra" w:date="2014-08-31T18:53:00Z"/>
        </w:rPr>
      </w:pPr>
      <w:ins w:id="485" w:author="lfernandobra" w:date="2014-08-31T18:53:00Z">
        <w:r>
          <w:t>A proposta desse sistema inclui as seguintes tarefas:</w:t>
        </w:r>
      </w:ins>
    </w:p>
    <w:p w:rsidR="00000000" w:rsidRDefault="00603FCD">
      <w:pPr>
        <w:ind w:firstLine="709"/>
        <w:rPr>
          <w:ins w:id="486" w:author="lfernandobra" w:date="2014-08-31T18:53:00Z"/>
        </w:rPr>
        <w:pPrChange w:id="487" w:author="lfernandobra" w:date="2014-08-31T18:53:00Z">
          <w:pPr/>
        </w:pPrChange>
      </w:pPr>
      <w:ins w:id="488" w:author="lfernandobra" w:date="2014-08-31T18:53:00Z">
        <w:r>
          <w:t>• Cadastro de turmas;</w:t>
        </w:r>
      </w:ins>
    </w:p>
    <w:p w:rsidR="00000000" w:rsidRDefault="00603FCD">
      <w:pPr>
        <w:ind w:firstLine="709"/>
        <w:rPr>
          <w:ins w:id="489" w:author="lfernandobra" w:date="2014-08-31T18:53:00Z"/>
        </w:rPr>
        <w:pPrChange w:id="490" w:author="lfernandobra" w:date="2014-08-31T18:53:00Z">
          <w:pPr/>
        </w:pPrChange>
      </w:pPr>
      <w:ins w:id="491" w:author="lfernandobra" w:date="2014-08-31T18:53:00Z">
        <w:r>
          <w:t>• Montagem de salas;</w:t>
        </w:r>
      </w:ins>
    </w:p>
    <w:p w:rsidR="00000000" w:rsidRDefault="00603FCD">
      <w:pPr>
        <w:ind w:firstLine="709"/>
        <w:rPr>
          <w:ins w:id="492" w:author="lfernandobra" w:date="2014-08-31T18:53:00Z"/>
        </w:rPr>
        <w:pPrChange w:id="493" w:author="lfernandobra" w:date="2014-08-31T18:53:00Z">
          <w:pPr/>
        </w:pPrChange>
      </w:pPr>
      <w:ins w:id="494" w:author="lfernandobra" w:date="2014-08-31T18:53:00Z">
        <w:r>
          <w:t>• Cadastro de professores;</w:t>
        </w:r>
      </w:ins>
    </w:p>
    <w:p w:rsidR="00000000" w:rsidRDefault="00603FCD">
      <w:pPr>
        <w:ind w:firstLine="709"/>
        <w:rPr>
          <w:ins w:id="495" w:author="lfernandobra" w:date="2014-08-31T18:53:00Z"/>
        </w:rPr>
        <w:pPrChange w:id="496" w:author="lfernandobra" w:date="2014-08-31T18:53:00Z">
          <w:pPr/>
        </w:pPrChange>
      </w:pPr>
      <w:ins w:id="497" w:author="lfernandobra" w:date="2014-08-31T18:53:00Z">
        <w:r>
          <w:t>• Frequência de professores;</w:t>
        </w:r>
      </w:ins>
    </w:p>
    <w:p w:rsidR="00000000" w:rsidRDefault="00603FCD">
      <w:pPr>
        <w:ind w:firstLine="709"/>
        <w:rPr>
          <w:ins w:id="498" w:author="lfernandobra" w:date="2014-08-31T18:53:00Z"/>
        </w:rPr>
        <w:pPrChange w:id="499" w:author="lfernandobra" w:date="2014-08-31T18:53:00Z">
          <w:pPr/>
        </w:pPrChange>
      </w:pPr>
      <w:ins w:id="500" w:author="lfernandobra" w:date="2014-08-31T18:53:00Z">
        <w:r>
          <w:t>• Cadastro de alunos;</w:t>
        </w:r>
      </w:ins>
    </w:p>
    <w:p w:rsidR="00000000" w:rsidRDefault="00603FCD">
      <w:pPr>
        <w:ind w:firstLine="709"/>
        <w:rPr>
          <w:ins w:id="501" w:author="lfernandobra" w:date="2014-08-31T18:53:00Z"/>
        </w:rPr>
        <w:pPrChange w:id="502" w:author="lfernandobra" w:date="2014-08-31T18:53:00Z">
          <w:pPr/>
        </w:pPrChange>
      </w:pPr>
      <w:ins w:id="503" w:author="lfernandobra" w:date="2014-08-31T18:53:00Z">
        <w:r>
          <w:t>• Frequência de alunos;</w:t>
        </w:r>
      </w:ins>
    </w:p>
    <w:p w:rsidR="00000000" w:rsidRDefault="00603FCD">
      <w:pPr>
        <w:ind w:firstLine="709"/>
        <w:rPr>
          <w:ins w:id="504" w:author="lfernandobra" w:date="2014-08-31T18:53:00Z"/>
        </w:rPr>
        <w:pPrChange w:id="505" w:author="lfernandobra" w:date="2014-08-31T18:53:00Z">
          <w:pPr/>
        </w:pPrChange>
      </w:pPr>
      <w:ins w:id="506" w:author="lfernandobra" w:date="2014-08-31T18:53:00Z">
        <w:r>
          <w:t>• Notas dos alunos;</w:t>
        </w:r>
      </w:ins>
    </w:p>
    <w:p w:rsidR="00000000" w:rsidRDefault="00603FCD">
      <w:pPr>
        <w:ind w:firstLine="709"/>
        <w:rPr>
          <w:ins w:id="507" w:author="lfernandobra" w:date="2014-08-31T18:53:00Z"/>
        </w:rPr>
        <w:pPrChange w:id="508" w:author="lfernandobra" w:date="2014-08-31T18:53:00Z">
          <w:pPr/>
        </w:pPrChange>
      </w:pPr>
      <w:ins w:id="509" w:author="lfernandobra" w:date="2014-08-31T18:53:00Z">
        <w:r>
          <w:t>• Gráficos das notas;</w:t>
        </w:r>
      </w:ins>
    </w:p>
    <w:p w:rsidR="00000000" w:rsidRDefault="00603FCD">
      <w:pPr>
        <w:ind w:firstLine="709"/>
        <w:rPr>
          <w:ins w:id="510" w:author="lfernandobra" w:date="2014-08-31T18:53:00Z"/>
        </w:rPr>
        <w:pPrChange w:id="511" w:author="lfernandobra" w:date="2014-08-31T18:53:00Z">
          <w:pPr/>
        </w:pPrChange>
      </w:pPr>
      <w:ins w:id="512" w:author="lfernandobra" w:date="2014-08-31T18:53:00Z">
        <w:r>
          <w:t>• Informação das tarefas solicitadas pelos professores aos alunos;</w:t>
        </w:r>
      </w:ins>
    </w:p>
    <w:p w:rsidR="00000000" w:rsidRDefault="00603FCD">
      <w:pPr>
        <w:ind w:firstLine="578"/>
        <w:pPrChange w:id="513" w:author="lfernandobra" w:date="2014-08-31T18:54:00Z">
          <w:pPr>
            <w:pStyle w:val="Ttulo3"/>
          </w:pPr>
        </w:pPrChange>
      </w:pPr>
      <w:ins w:id="514" w:author="lfernandobra" w:date="2014-08-31T18:53:00Z">
        <w:r>
          <w:t>• Ocorrências escolares;</w:t>
        </w:r>
      </w:ins>
    </w:p>
    <w:p w:rsidR="003234FD" w:rsidDel="00F32123" w:rsidRDefault="003234FD" w:rsidP="001B2DB6">
      <w:pPr>
        <w:rPr>
          <w:del w:id="515" w:author="lfernandobra" w:date="2014-08-31T18:51:00Z"/>
          <w:color w:val="0000FF"/>
        </w:rPr>
      </w:pPr>
      <w:del w:id="516" w:author="lfernandobra" w:date="2014-08-31T18:51:00Z">
        <w:r w:rsidRPr="001B2DB6" w:rsidDel="00F32123">
          <w:rPr>
            <w:color w:val="0000FF"/>
          </w:rPr>
          <w:delText>[Identifique as alternativas que o envolvido considera disponíveis. Entre elas podem estar incluídas a compra de um produto do concorrente, a criação de uma solução local ou a simples manutenção do status quo. Liste todas as opções conhecidas que a concorrência oferece ou que podem se tornar disponíveis. Inclua os principais pontos fortes e pontos fracos de cada concorrente segundo o ponto de vista do envolvido ou do usuário final.]</w:delText>
        </w:r>
      </w:del>
    </w:p>
    <w:p w:rsidR="009B1104" w:rsidRPr="001B2DB6" w:rsidRDefault="009B1104" w:rsidP="001B2DB6">
      <w:pPr>
        <w:rPr>
          <w:color w:val="0000FF"/>
        </w:rPr>
      </w:pPr>
    </w:p>
    <w:p w:rsidR="003234FD" w:rsidRDefault="003234FD" w:rsidP="003234FD">
      <w:pPr>
        <w:pStyle w:val="Ttulo2"/>
        <w:rPr>
          <w:ins w:id="517" w:author="lfernandobra" w:date="2014-08-31T18:54:00Z"/>
        </w:rPr>
      </w:pPr>
      <w:bookmarkStart w:id="518" w:name="_Toc512930915"/>
      <w:bookmarkStart w:id="519" w:name="_Toc452813590"/>
      <w:bookmarkStart w:id="520" w:name="_Toc436203387"/>
      <w:bookmarkStart w:id="521" w:name="_Toc18208274"/>
      <w:bookmarkStart w:id="522" w:name="_Toc359135182"/>
      <w:bookmarkEnd w:id="194"/>
      <w:r>
        <w:t xml:space="preserve">Visão </w:t>
      </w:r>
      <w:r w:rsidRPr="003234FD">
        <w:t>Geral</w:t>
      </w:r>
      <w:r>
        <w:t xml:space="preserve"> do Produto</w:t>
      </w:r>
      <w:bookmarkEnd w:id="518"/>
      <w:bookmarkEnd w:id="519"/>
      <w:bookmarkEnd w:id="520"/>
      <w:bookmarkEnd w:id="521"/>
      <w:bookmarkEnd w:id="522"/>
    </w:p>
    <w:p w:rsidR="00683548" w:rsidRDefault="00683548" w:rsidP="00683548">
      <w:pPr>
        <w:rPr>
          <w:ins w:id="523" w:author="lfernandobra" w:date="2014-08-31T18:54:00Z"/>
        </w:rPr>
      </w:pPr>
      <w:ins w:id="524" w:author="lfernandobra" w:date="2014-08-31T18:54:00Z">
        <w:r>
          <w:t xml:space="preserve">Com todos os recursos propostos, a perspectiva do sistema é atender e otimizar todos </w:t>
        </w:r>
      </w:ins>
    </w:p>
    <w:p w:rsidR="00683548" w:rsidRDefault="00683548" w:rsidP="00683548">
      <w:pPr>
        <w:rPr>
          <w:ins w:id="525" w:author="lfernandobra" w:date="2014-08-31T18:54:00Z"/>
        </w:rPr>
      </w:pPr>
      <w:ins w:id="526" w:author="lfernandobra" w:date="2014-08-31T18:54:00Z">
        <w:r>
          <w:t xml:space="preserve">o trabalho dos funcionários das escolas, podendo ajudar na melhoria da educação, </w:t>
        </w:r>
      </w:ins>
    </w:p>
    <w:p w:rsidR="00683548" w:rsidRDefault="00683548" w:rsidP="00683548">
      <w:pPr>
        <w:rPr>
          <w:ins w:id="527" w:author="lfernandobra" w:date="2014-08-31T18:54:00Z"/>
        </w:rPr>
      </w:pPr>
      <w:ins w:id="528" w:author="lfernandobra" w:date="2014-08-31T18:54:00Z">
        <w:r>
          <w:t xml:space="preserve">controlar seus alunos com sistemas de frequência rígido, com agilidade no acesso aos </w:t>
        </w:r>
      </w:ins>
    </w:p>
    <w:p w:rsidR="00683548" w:rsidRDefault="00683548" w:rsidP="00683548">
      <w:pPr>
        <w:rPr>
          <w:ins w:id="529" w:author="lfernandobra" w:date="2014-08-31T18:54:00Z"/>
        </w:rPr>
      </w:pPr>
      <w:ins w:id="530" w:author="lfernandobra" w:date="2014-08-31T18:54:00Z">
        <w:r>
          <w:t xml:space="preserve">pais ou responsáveis.A agilidade na comunicação com a família dos alunos tem como </w:t>
        </w:r>
      </w:ins>
    </w:p>
    <w:p w:rsidR="00683548" w:rsidRDefault="00683548" w:rsidP="00683548">
      <w:pPr>
        <w:rPr>
          <w:ins w:id="531" w:author="lfernandobra" w:date="2014-08-31T18:54:00Z"/>
        </w:rPr>
      </w:pPr>
      <w:ins w:id="532" w:author="lfernandobra" w:date="2014-08-31T18:54:00Z">
        <w:r>
          <w:t xml:space="preserve">objetivo maior de melhorar os índices de aprendizagem de todos os alunos, e com isso </w:t>
        </w:r>
      </w:ins>
    </w:p>
    <w:p w:rsidR="00683548" w:rsidRDefault="00683548" w:rsidP="00683548">
      <w:pPr>
        <w:rPr>
          <w:ins w:id="533" w:author="lfernandobra" w:date="2014-08-31T18:54:00Z"/>
        </w:rPr>
      </w:pPr>
      <w:ins w:id="534" w:author="lfernandobra" w:date="2014-08-31T18:54:00Z">
        <w:r>
          <w:t>proporcionar um exemplo para a melhoria da educação.</w:t>
        </w:r>
      </w:ins>
    </w:p>
    <w:p w:rsidR="00683548" w:rsidRDefault="00683548" w:rsidP="00683548">
      <w:pPr>
        <w:rPr>
          <w:ins w:id="535" w:author="lfernandobra" w:date="2014-08-31T18:54:00Z"/>
        </w:rPr>
      </w:pPr>
      <w:ins w:id="536" w:author="lfernandobra" w:date="2014-08-31T18:54:00Z">
        <w:r>
          <w:t xml:space="preserve">Sempre contando com os envolvidos para que possam utilizar o sistema e fazer que </w:t>
        </w:r>
      </w:ins>
    </w:p>
    <w:p w:rsidR="00683548" w:rsidRDefault="00683548" w:rsidP="00683548">
      <w:pPr>
        <w:rPr>
          <w:ins w:id="537" w:author="lfernandobra" w:date="2014-08-31T18:54:00Z"/>
        </w:rPr>
      </w:pPr>
      <w:ins w:id="538" w:author="lfernandobra" w:date="2014-08-31T18:54:00Z">
        <w:r>
          <w:t xml:space="preserve">as práticas manuais se transformem em digitais, e ao passar dos dias eles vejam o </w:t>
        </w:r>
      </w:ins>
    </w:p>
    <w:p w:rsidR="00683548" w:rsidRDefault="00683548" w:rsidP="00683548">
      <w:pPr>
        <w:rPr>
          <w:ins w:id="539" w:author="lfernandobra" w:date="2014-08-31T18:54:00Z"/>
        </w:rPr>
      </w:pPr>
      <w:ins w:id="540" w:author="lfernandobra" w:date="2014-08-31T18:54:00Z">
        <w:r>
          <w:t xml:space="preserve">quando fácil e prático será registrar as informações escolares, e promover agilidade e </w:t>
        </w:r>
      </w:ins>
    </w:p>
    <w:p w:rsidR="00683548" w:rsidRDefault="00683548" w:rsidP="00683548">
      <w:pPr>
        <w:rPr>
          <w:ins w:id="541" w:author="lfernandobra" w:date="2014-08-31T18:54:00Z"/>
        </w:rPr>
      </w:pPr>
    </w:p>
    <w:p w:rsidR="00000000" w:rsidRDefault="00683548">
      <w:pPr>
        <w:pPrChange w:id="542" w:author="lfernandobra" w:date="2014-08-31T18:54:00Z">
          <w:pPr>
            <w:pStyle w:val="Ttulo2"/>
          </w:pPr>
        </w:pPrChange>
      </w:pPr>
      <w:ins w:id="543" w:author="lfernandobra" w:date="2014-08-31T18:54:00Z">
        <w:r>
          <w:lastRenderedPageBreak/>
          <w:t>aprimoramento no acompanhamento do progresso dos alunos em o todo.</w:t>
        </w:r>
      </w:ins>
    </w:p>
    <w:p w:rsidR="003234FD" w:rsidRPr="00725F5C" w:rsidDel="00683548" w:rsidRDefault="003234FD" w:rsidP="00725F5C">
      <w:pPr>
        <w:rPr>
          <w:del w:id="544" w:author="lfernandobra" w:date="2014-08-31T18:55:00Z"/>
          <w:color w:val="0000FF"/>
        </w:rPr>
      </w:pPr>
      <w:del w:id="545" w:author="lfernandobra" w:date="2014-08-31T18:55:00Z">
        <w:r w:rsidRPr="00725F5C" w:rsidDel="00683548">
          <w:rPr>
            <w:color w:val="0000FF"/>
          </w:rPr>
          <w:delText xml:space="preserve">[Esta seção oferece uma visão de nível superior dos recursos do produto, interfaces com outros aplicativos e configurações de sistema. Ela geralmente é constituída destas duas subseções: </w:delText>
        </w:r>
      </w:del>
    </w:p>
    <w:p w:rsidR="003234FD" w:rsidRPr="00725F5C" w:rsidDel="00683548" w:rsidRDefault="003234FD" w:rsidP="00725F5C">
      <w:pPr>
        <w:rPr>
          <w:del w:id="546" w:author="lfernandobra" w:date="2014-08-31T18:55:00Z"/>
          <w:color w:val="0000FF"/>
        </w:rPr>
      </w:pPr>
      <w:del w:id="547" w:author="lfernandobra" w:date="2014-08-31T18:55:00Z">
        <w:r w:rsidRPr="00725F5C" w:rsidDel="00683548">
          <w:rPr>
            <w:color w:val="0000FF"/>
          </w:rPr>
          <w:delText>•</w:delText>
        </w:r>
        <w:r w:rsidRPr="00725F5C" w:rsidDel="00683548">
          <w:rPr>
            <w:color w:val="0000FF"/>
          </w:rPr>
          <w:tab/>
          <w:delText>Perspectiva do produto</w:delText>
        </w:r>
      </w:del>
    </w:p>
    <w:p w:rsidR="003234FD" w:rsidRPr="00725F5C" w:rsidDel="00683548" w:rsidRDefault="003234FD" w:rsidP="00725F5C">
      <w:pPr>
        <w:rPr>
          <w:del w:id="548" w:author="lfernandobra" w:date="2014-08-31T18:55:00Z"/>
          <w:color w:val="0000FF"/>
        </w:rPr>
      </w:pPr>
      <w:del w:id="549" w:author="lfernandobra" w:date="2014-08-31T18:55:00Z">
        <w:r w:rsidRPr="00725F5C" w:rsidDel="00683548">
          <w:rPr>
            <w:color w:val="0000FF"/>
          </w:rPr>
          <w:delText>•</w:delText>
        </w:r>
        <w:r w:rsidRPr="00725F5C" w:rsidDel="00683548">
          <w:rPr>
            <w:color w:val="0000FF"/>
          </w:rPr>
          <w:tab/>
          <w:delText>Suposições e dependências]</w:delText>
        </w:r>
      </w:del>
    </w:p>
    <w:p w:rsidR="001B2DB6" w:rsidRPr="001B2DB6" w:rsidRDefault="001B2DB6" w:rsidP="001B2DB6">
      <w:pPr>
        <w:pStyle w:val="Corpodetexto"/>
        <w:rPr>
          <w:lang w:eastAsia="en-US"/>
        </w:rPr>
      </w:pPr>
    </w:p>
    <w:p w:rsidR="003234FD" w:rsidRDefault="003234FD" w:rsidP="003234FD">
      <w:pPr>
        <w:pStyle w:val="Ttulo3"/>
        <w:rPr>
          <w:ins w:id="550" w:author="lfernandobra" w:date="2014-08-31T18:55:00Z"/>
        </w:rPr>
      </w:pPr>
      <w:bookmarkStart w:id="551" w:name="_Toc512930916"/>
      <w:bookmarkStart w:id="552" w:name="_Toc452813591"/>
      <w:bookmarkStart w:id="553" w:name="_Toc436203388"/>
      <w:bookmarkStart w:id="554" w:name="_Toc425054391"/>
      <w:bookmarkStart w:id="555" w:name="_Toc422186484"/>
      <w:bookmarkStart w:id="556" w:name="_Toc346297778"/>
      <w:bookmarkStart w:id="557" w:name="_Toc342757867"/>
      <w:bookmarkStart w:id="558" w:name="_Toc339784266"/>
      <w:bookmarkStart w:id="559" w:name="_Toc339783677"/>
      <w:bookmarkStart w:id="560" w:name="_Toc323533353"/>
      <w:bookmarkStart w:id="561" w:name="_Toc320279476"/>
      <w:bookmarkStart w:id="562" w:name="_Toc320274603"/>
      <w:bookmarkStart w:id="563" w:name="_Toc318088998"/>
      <w:bookmarkStart w:id="564" w:name="_Toc18208275"/>
      <w:bookmarkStart w:id="565" w:name="_Toc359135183"/>
      <w:r>
        <w:t>Perspectiva do Produto</w:t>
      </w:r>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p>
    <w:p w:rsidR="00683548" w:rsidRDefault="00683548" w:rsidP="00683548">
      <w:pPr>
        <w:rPr>
          <w:ins w:id="566" w:author="lfernandobra" w:date="2014-08-31T18:55:00Z"/>
        </w:rPr>
      </w:pPr>
      <w:ins w:id="567" w:author="lfernandobra" w:date="2014-08-31T18:55:00Z">
        <w:r>
          <w:t xml:space="preserve">O sistema disponibilizará </w:t>
        </w:r>
      </w:ins>
      <w:ins w:id="568" w:author="Ana Paula S" w:date="2014-09-07T12:37:00Z">
        <w:r w:rsidR="00A41C46">
          <w:t>vários</w:t>
        </w:r>
      </w:ins>
      <w:ins w:id="569" w:author="lfernandobra" w:date="2014-08-31T18:55:00Z">
        <w:del w:id="570" w:author="Ana Paula S" w:date="2014-09-07T12:37:00Z">
          <w:r w:rsidDel="00A41C46">
            <w:delText>excelentes</w:delText>
          </w:r>
        </w:del>
        <w:r>
          <w:t xml:space="preserve"> recursos para os envolvidos, sendo eles a</w:t>
        </w:r>
      </w:ins>
    </w:p>
    <w:p w:rsidR="00683548" w:rsidRDefault="00683548" w:rsidP="00683548">
      <w:pPr>
        <w:rPr>
          <w:ins w:id="571" w:author="lfernandobra" w:date="2014-08-31T18:55:00Z"/>
        </w:rPr>
      </w:pPr>
      <w:ins w:id="572" w:author="lfernandobra" w:date="2014-08-31T18:55:00Z">
        <w:r>
          <w:t xml:space="preserve">comodidade de acesso, podendo ser acessado de qualquer computador com acesso à </w:t>
        </w:r>
      </w:ins>
    </w:p>
    <w:p w:rsidR="00683548" w:rsidRDefault="00683548" w:rsidP="00683548">
      <w:pPr>
        <w:rPr>
          <w:ins w:id="573" w:author="lfernandobra" w:date="2014-08-31T18:55:00Z"/>
        </w:rPr>
      </w:pPr>
      <w:ins w:id="574" w:author="lfernandobra" w:date="2014-08-31T18:55:00Z">
        <w:r>
          <w:t xml:space="preserve">internet, </w:t>
        </w:r>
      </w:ins>
      <w:ins w:id="575" w:author="Ana Paula S" w:date="2014-09-07T12:37:00Z">
        <w:r w:rsidR="00A41C46">
          <w:t xml:space="preserve">smartphones e tablets </w:t>
        </w:r>
      </w:ins>
      <w:ins w:id="576" w:author="lfernandobra" w:date="2014-08-31T18:55:00Z">
        <w:r>
          <w:t>com interface práticas de fácil navegação.</w:t>
        </w:r>
      </w:ins>
    </w:p>
    <w:p w:rsidR="00683548" w:rsidDel="00A41C46" w:rsidRDefault="00683548" w:rsidP="00683548">
      <w:pPr>
        <w:rPr>
          <w:ins w:id="577" w:author="lfernandobra" w:date="2014-08-31T18:55:00Z"/>
          <w:del w:id="578" w:author="Ana Paula S" w:date="2014-09-07T12:38:00Z"/>
        </w:rPr>
      </w:pPr>
      <w:commentRangeStart w:id="579"/>
      <w:ins w:id="580" w:author="lfernandobra" w:date="2014-08-31T18:55:00Z">
        <w:del w:id="581" w:author="Ana Paula S" w:date="2014-09-07T12:38:00Z">
          <w:r w:rsidDel="00A41C46">
            <w:delText xml:space="preserve">A perspectiva do produto seria de autossuficiência, porém dependente das informações </w:delText>
          </w:r>
        </w:del>
      </w:ins>
    </w:p>
    <w:p w:rsidR="00000000" w:rsidRDefault="00683548">
      <w:pPr>
        <w:rPr>
          <w:del w:id="582" w:author="Ana Paula S" w:date="2014-09-07T12:38:00Z"/>
        </w:rPr>
        <w:pPrChange w:id="583" w:author="lfernandobra" w:date="2014-08-31T18:55:00Z">
          <w:pPr>
            <w:pStyle w:val="Ttulo3"/>
          </w:pPr>
        </w:pPrChange>
      </w:pPr>
      <w:ins w:id="584" w:author="lfernandobra" w:date="2014-08-31T18:55:00Z">
        <w:del w:id="585" w:author="Ana Paula S" w:date="2014-09-07T12:38:00Z">
          <w:r w:rsidDel="00A41C46">
            <w:delText>referentes aos alunos.</w:delText>
          </w:r>
        </w:del>
      </w:ins>
      <w:commentRangeEnd w:id="579"/>
      <w:del w:id="586" w:author="Ana Paula S" w:date="2014-09-07T12:38:00Z">
        <w:r w:rsidR="00205F65" w:rsidDel="00A41C46">
          <w:rPr>
            <w:rStyle w:val="Refdecomentrio"/>
          </w:rPr>
          <w:commentReference w:id="579"/>
        </w:r>
      </w:del>
    </w:p>
    <w:p w:rsidR="003234FD" w:rsidDel="00683548" w:rsidRDefault="003234FD" w:rsidP="001B2DB6">
      <w:pPr>
        <w:rPr>
          <w:del w:id="587" w:author="lfernandobra" w:date="2014-08-31T18:55:00Z"/>
          <w:color w:val="0000FF"/>
        </w:rPr>
      </w:pPr>
      <w:del w:id="588" w:author="lfernandobra" w:date="2014-08-31T18:55:00Z">
        <w:r w:rsidRPr="001B2DB6" w:rsidDel="00683548">
          <w:rPr>
            <w:color w:val="0000FF"/>
          </w:rPr>
          <w:delText xml:space="preserve">[Esta subseção do documento de </w:delText>
        </w:r>
        <w:r w:rsidRPr="001B2DB6" w:rsidDel="00683548">
          <w:rPr>
            <w:b/>
            <w:bCs/>
            <w:color w:val="0000FF"/>
          </w:rPr>
          <w:delText>Visão</w:delText>
        </w:r>
        <w:r w:rsidRPr="001B2DB6" w:rsidDel="00683548">
          <w:rPr>
            <w:color w:val="0000FF"/>
          </w:rPr>
          <w:delText xml:space="preserve"> coloca o produto na perspectiva de outros produtos relacionados e do ambiente do usuário. Se o produto for independente e totalmente auto</w:delText>
        </w:r>
        <w:r w:rsidR="008D4BBE" w:rsidDel="00683548">
          <w:rPr>
            <w:color w:val="0000FF"/>
          </w:rPr>
          <w:delText>s</w:delText>
        </w:r>
        <w:r w:rsidRPr="001B2DB6" w:rsidDel="00683548">
          <w:rPr>
            <w:color w:val="0000FF"/>
          </w:rPr>
          <w:delText>suficiente, exponha isso aqui. Se o produto for um componente de um sistema maior, esta subseção deverá relacionar como esses sistemas interagem e identificar as interfaces relevantes entre os sistemas. Uma maneira fácil de exibir os principais componentes do sistema maior, suas interconexões e interfaces externas é através de um diagrama de bloco.]</w:delText>
        </w:r>
      </w:del>
    </w:p>
    <w:p w:rsidR="001B2DB6" w:rsidRPr="001B2DB6" w:rsidRDefault="001B2DB6" w:rsidP="001B2DB6">
      <w:pPr>
        <w:rPr>
          <w:color w:val="0000FF"/>
        </w:rPr>
      </w:pPr>
    </w:p>
    <w:p w:rsidR="003234FD" w:rsidRDefault="003234FD" w:rsidP="003234FD">
      <w:pPr>
        <w:pStyle w:val="Ttulo3"/>
        <w:rPr>
          <w:ins w:id="589" w:author="lfernandobra" w:date="2014-08-31T18:56:00Z"/>
        </w:rPr>
      </w:pPr>
      <w:bookmarkStart w:id="590" w:name="_Toc512930917"/>
      <w:bookmarkStart w:id="591" w:name="_Toc452813593"/>
      <w:bookmarkStart w:id="592" w:name="_Toc436203390"/>
      <w:bookmarkStart w:id="593" w:name="_Toc425054394"/>
      <w:bookmarkStart w:id="594" w:name="_Toc422186487"/>
      <w:bookmarkStart w:id="595" w:name="_Toc346297780"/>
      <w:bookmarkStart w:id="596" w:name="_Toc342757869"/>
      <w:bookmarkStart w:id="597" w:name="_Toc339784278"/>
      <w:bookmarkStart w:id="598" w:name="_Toc339783689"/>
      <w:bookmarkStart w:id="599" w:name="_Toc323533379"/>
      <w:bookmarkStart w:id="600" w:name="_Toc320279510"/>
      <w:bookmarkStart w:id="601" w:name="_Toc320274637"/>
      <w:bookmarkStart w:id="602" w:name="_Toc318089002"/>
      <w:bookmarkStart w:id="603" w:name="_Toc18208276"/>
      <w:bookmarkStart w:id="604" w:name="_Toc359135184"/>
      <w:r>
        <w:t>Suposições e Dependências</w:t>
      </w:r>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p>
    <w:p w:rsidR="00683548" w:rsidRDefault="00683548" w:rsidP="00683548">
      <w:pPr>
        <w:rPr>
          <w:ins w:id="605" w:author="lfernandobra" w:date="2014-08-31T18:56:00Z"/>
        </w:rPr>
      </w:pPr>
      <w:ins w:id="606" w:author="lfernandobra" w:date="2014-08-31T18:56:00Z">
        <w:r>
          <w:t xml:space="preserve">Por ser um sistema WEB, nosso sistema requer sempre conexão com a internet, para </w:t>
        </w:r>
      </w:ins>
    </w:p>
    <w:p w:rsidR="00683548" w:rsidRDefault="00683548" w:rsidP="00683548">
      <w:pPr>
        <w:rPr>
          <w:ins w:id="607" w:author="lfernandobra" w:date="2014-08-31T18:56:00Z"/>
        </w:rPr>
      </w:pPr>
      <w:ins w:id="608" w:author="lfernandobra" w:date="2014-08-31T18:56:00Z">
        <w:r>
          <w:t xml:space="preserve">que todo o sistema atenda às necessidades dos envolvidos requer que todos alimentem, </w:t>
        </w:r>
      </w:ins>
    </w:p>
    <w:p w:rsidR="00683548" w:rsidRDefault="00683548" w:rsidP="00683548">
      <w:pPr>
        <w:rPr>
          <w:ins w:id="609" w:author="lfernandobra" w:date="2014-08-31T18:56:00Z"/>
        </w:rPr>
      </w:pPr>
      <w:ins w:id="610" w:author="lfernandobra" w:date="2014-08-31T18:56:00Z">
        <w:r>
          <w:t xml:space="preserve">utilizem e divulguem o sistema para toda a escola, envolvendo os pais e responsáveis </w:t>
        </w:r>
      </w:ins>
    </w:p>
    <w:p w:rsidR="00000000" w:rsidRDefault="00683548">
      <w:pPr>
        <w:pPrChange w:id="611" w:author="lfernandobra" w:date="2014-08-31T18:56:00Z">
          <w:pPr>
            <w:pStyle w:val="Ttulo3"/>
          </w:pPr>
        </w:pPrChange>
      </w:pPr>
      <w:ins w:id="612" w:author="lfernandobra" w:date="2014-08-31T18:56:00Z">
        <w:r>
          <w:t>para que acessem e acompanhem os dados d</w:t>
        </w:r>
      </w:ins>
      <w:ins w:id="613" w:author="Ana Paula S" w:date="2014-09-07T12:39:00Z">
        <w:r w:rsidR="00A41C46">
          <w:t>os alunos</w:t>
        </w:r>
      </w:ins>
      <w:ins w:id="614" w:author="lfernandobra" w:date="2014-08-31T18:56:00Z">
        <w:del w:id="615" w:author="Ana Paula S" w:date="2014-09-07T12:39:00Z">
          <w:r w:rsidDel="00A41C46">
            <w:delText xml:space="preserve">as </w:delText>
          </w:r>
          <w:commentRangeStart w:id="616"/>
          <w:r w:rsidDel="00A41C46">
            <w:delText>crianças</w:delText>
          </w:r>
        </w:del>
      </w:ins>
      <w:commentRangeEnd w:id="616"/>
      <w:del w:id="617" w:author="Ana Paula S" w:date="2014-09-07T12:39:00Z">
        <w:r w:rsidR="00205F65" w:rsidDel="00A41C46">
          <w:rPr>
            <w:rStyle w:val="Refdecomentrio"/>
          </w:rPr>
          <w:commentReference w:id="616"/>
        </w:r>
      </w:del>
      <w:ins w:id="618" w:author="lfernandobra" w:date="2014-08-31T18:56:00Z">
        <w:del w:id="619" w:author="Ana Paula S" w:date="2014-09-07T12:39:00Z">
          <w:r w:rsidDel="00A41C46">
            <w:delText>.</w:delText>
          </w:r>
        </w:del>
      </w:ins>
    </w:p>
    <w:p w:rsidR="00683548" w:rsidRDefault="00683548" w:rsidP="001B2DB6">
      <w:pPr>
        <w:rPr>
          <w:ins w:id="620" w:author="lfernandobra" w:date="2014-08-31T18:56:00Z"/>
          <w:color w:val="0000FF"/>
        </w:rPr>
      </w:pPr>
    </w:p>
    <w:p w:rsidR="003234FD" w:rsidDel="00683548" w:rsidRDefault="008D4BBE" w:rsidP="001B2DB6">
      <w:pPr>
        <w:rPr>
          <w:del w:id="621" w:author="lfernandobra" w:date="2014-08-31T18:56:00Z"/>
          <w:color w:val="0000FF"/>
        </w:rPr>
      </w:pPr>
      <w:del w:id="622" w:author="lfernandobra" w:date="2014-08-31T18:56:00Z">
        <w:r w:rsidDel="00683548">
          <w:rPr>
            <w:color w:val="0000FF"/>
          </w:rPr>
          <w:delText>[</w:delText>
        </w:r>
        <w:r w:rsidR="00BB74A3" w:rsidDel="00683548">
          <w:rPr>
            <w:color w:val="0000FF"/>
          </w:rPr>
          <w:delText xml:space="preserve">Liste as suposições e dependências que você assumiu para especificar seu sistema, e </w:delText>
        </w:r>
        <w:r w:rsidR="003234FD" w:rsidRPr="001B2DB6" w:rsidDel="00683548">
          <w:rPr>
            <w:color w:val="0000FF"/>
          </w:rPr>
          <w:delText>que, se mudadas, alterarão o documento. Por exemplo, uma suposição poderá estabelecer que um sistema operacional específico estará disponível para o hardware projetado para o produto de software. Se o sistema operacional não estiver disponível, o documento de deverá ser mudado.]</w:delText>
        </w:r>
      </w:del>
    </w:p>
    <w:p w:rsidR="001B2DB6" w:rsidRPr="001B2DB6" w:rsidDel="00683548" w:rsidRDefault="001B2DB6" w:rsidP="001B2DB6">
      <w:pPr>
        <w:rPr>
          <w:del w:id="623" w:author="lfernandobra" w:date="2014-08-31T18:56:00Z"/>
          <w:color w:val="0000FF"/>
        </w:rPr>
      </w:pPr>
    </w:p>
    <w:p w:rsidR="003234FD" w:rsidRDefault="00BF10CB" w:rsidP="003234FD">
      <w:pPr>
        <w:pStyle w:val="Ttulo2"/>
        <w:rPr>
          <w:ins w:id="624" w:author="lfernandobra" w:date="2014-08-31T18:56:00Z"/>
        </w:rPr>
      </w:pPr>
      <w:bookmarkStart w:id="625" w:name="_Toc512930918"/>
      <w:bookmarkStart w:id="626" w:name="_Toc452813596"/>
      <w:bookmarkStart w:id="627" w:name="_Toc436203402"/>
      <w:bookmarkStart w:id="628" w:name="_Toc18208277"/>
      <w:bookmarkStart w:id="629" w:name="_Toc359135185"/>
      <w:r>
        <w:t xml:space="preserve">RequisitosFuncionais </w:t>
      </w:r>
      <w:r w:rsidR="003234FD">
        <w:t>do Produto</w:t>
      </w:r>
      <w:bookmarkEnd w:id="625"/>
      <w:bookmarkEnd w:id="626"/>
      <w:bookmarkEnd w:id="627"/>
      <w:bookmarkEnd w:id="628"/>
      <w:bookmarkEnd w:id="629"/>
    </w:p>
    <w:p w:rsidR="00000000" w:rsidRDefault="000D457C">
      <w:pPr>
        <w:rPr>
          <w:del w:id="630" w:author="lfernandobra" w:date="2014-08-31T18:57:00Z"/>
        </w:rPr>
        <w:pPrChange w:id="631" w:author="lfernandobra" w:date="2014-08-31T18:56:00Z">
          <w:pPr>
            <w:pStyle w:val="Ttulo2"/>
          </w:pPr>
        </w:pPrChange>
      </w:pPr>
    </w:p>
    <w:p w:rsidR="003234FD" w:rsidRPr="001B2DB6" w:rsidDel="00683548" w:rsidRDefault="003234FD" w:rsidP="001B2DB6">
      <w:pPr>
        <w:rPr>
          <w:del w:id="632" w:author="lfernandobra" w:date="2014-08-31T18:57:00Z"/>
          <w:color w:val="0000FF"/>
        </w:rPr>
      </w:pPr>
      <w:del w:id="633" w:author="lfernandobra" w:date="2014-08-31T18:57:00Z">
        <w:r w:rsidRPr="001B2DB6" w:rsidDel="00683548">
          <w:rPr>
            <w:color w:val="0000FF"/>
          </w:rPr>
          <w:delText>[Liste e descreva brevemente os recursos do produto. Trata-se dos recursos de nível superior do sistema que são necessários para propiciar benefícios aos usuários. Cada recurso é um serviço desejado externamente que normalmente exige uma série de entradas para alcançar os resultados desejados. Por exemplo, um dos recursos de um sistema de rastreamento de problemas poderá ser a capacidade de fornecer relatórios de tendências. À medida que o modelo de casos de uso for desenvolvido, atualize a descrição para fazer referência aos casos de uso.</w:delText>
        </w:r>
      </w:del>
    </w:p>
    <w:p w:rsidR="003234FD" w:rsidRPr="001B2DB6" w:rsidDel="00683548" w:rsidRDefault="00BB74A3" w:rsidP="001B2DB6">
      <w:pPr>
        <w:rPr>
          <w:del w:id="634" w:author="lfernandobra" w:date="2014-08-31T18:57:00Z"/>
          <w:color w:val="0000FF"/>
        </w:rPr>
      </w:pPr>
      <w:del w:id="635" w:author="lfernandobra" w:date="2014-08-31T18:57:00Z">
        <w:r w:rsidDel="00683548">
          <w:rPr>
            <w:color w:val="0000FF"/>
          </w:rPr>
          <w:delText>Como este documento</w:delText>
        </w:r>
        <w:r w:rsidR="003234FD" w:rsidRPr="001B2DB6" w:rsidDel="00683548">
          <w:rPr>
            <w:color w:val="0000FF"/>
          </w:rPr>
          <w:delText xml:space="preserve"> é revisado por muitas pessoas envolvidas, o nível de detalhes deve ser geral o suficiente para que todos entendam. No entanto, devem estar disponíveis detalhes suficientes para fornecer à equipe as informações necessárias para criar um modelo de casos de uso.</w:delText>
        </w:r>
      </w:del>
    </w:p>
    <w:p w:rsidR="003234FD" w:rsidRPr="001B2DB6" w:rsidDel="00683548" w:rsidRDefault="003234FD" w:rsidP="001B2DB6">
      <w:pPr>
        <w:rPr>
          <w:del w:id="636" w:author="lfernandobra" w:date="2014-08-31T18:57:00Z"/>
          <w:color w:val="0000FF"/>
        </w:rPr>
      </w:pPr>
      <w:del w:id="637" w:author="lfernandobra" w:date="2014-08-31T18:57:00Z">
        <w:r w:rsidRPr="001B2DB6" w:rsidDel="00683548">
          <w:rPr>
            <w:color w:val="0000FF"/>
          </w:rPr>
          <w:delText>Para administrar corretamente a complexidade do aplicativo, recomendamos que, para qualquer novo sistema ou para um incremento feito em um sistema existente, os recursos sejam abstraídos em um nível alto o suficiente para gerar de 25 a 99 resultados. Esses recursos serão a base fundamental do gerenciamento do projeto, do gerenciamento do escopo e da definição do produto. Cada recurso será descrito mais detalhadamente no modelo de casos de uso.</w:delText>
        </w:r>
      </w:del>
    </w:p>
    <w:p w:rsidR="003234FD" w:rsidRPr="001B2DB6" w:rsidDel="00683548" w:rsidRDefault="003234FD" w:rsidP="001B2DB6">
      <w:pPr>
        <w:rPr>
          <w:del w:id="638" w:author="lfernandobra" w:date="2014-08-31T18:57:00Z"/>
          <w:color w:val="0000FF"/>
        </w:rPr>
      </w:pPr>
      <w:del w:id="639" w:author="lfernandobra" w:date="2014-08-31T18:57:00Z">
        <w:r w:rsidRPr="001B2DB6" w:rsidDel="00683548">
          <w:rPr>
            <w:color w:val="0000FF"/>
          </w:rPr>
          <w:delText>Em toda esta seção, cada recurso poderá ser externamente percebido por usuários, operadores e outros sistemas externos. Esses recursos deverão incluir uma descrição da funcionalidade e de todas as questões de usabilidade relevantes que deverão ser abordadas. As seguintes diretrizes se aplicam:</w:delText>
        </w:r>
      </w:del>
    </w:p>
    <w:p w:rsidR="003234FD" w:rsidRPr="001B2DB6" w:rsidDel="00683548" w:rsidRDefault="003234FD" w:rsidP="001B2DB6">
      <w:pPr>
        <w:rPr>
          <w:del w:id="640" w:author="lfernandobra" w:date="2014-08-31T18:57:00Z"/>
          <w:color w:val="0000FF"/>
        </w:rPr>
      </w:pPr>
      <w:del w:id="641" w:author="lfernandobra" w:date="2014-08-31T18:57:00Z">
        <w:r w:rsidRPr="001B2DB6" w:rsidDel="00683548">
          <w:rPr>
            <w:color w:val="0000FF"/>
          </w:rPr>
          <w:delText>•</w:delText>
        </w:r>
        <w:r w:rsidRPr="001B2DB6" w:rsidDel="00683548">
          <w:rPr>
            <w:color w:val="0000FF"/>
          </w:rPr>
          <w:tab/>
          <w:delText>Evite o design. Mantenha as descrições dos recursos em um nível geral. Concentre-se nos recursos necessários e por que (e não como</w:delText>
        </w:r>
        <w:r w:rsidR="00BB74A3" w:rsidDel="00683548">
          <w:rPr>
            <w:color w:val="0000FF"/>
          </w:rPr>
          <w:delText>)</w:delText>
        </w:r>
        <w:r w:rsidR="00BB74A3" w:rsidDel="00683548">
          <w:rPr>
            <w:color w:val="0000FF"/>
          </w:rPr>
          <w:tab/>
          <w:delText xml:space="preserve"> eles devem ser implementados]</w:delText>
        </w:r>
      </w:del>
    </w:p>
    <w:p w:rsidR="003234FD" w:rsidDel="00683548" w:rsidRDefault="003234FD" w:rsidP="001B2DB6">
      <w:pPr>
        <w:rPr>
          <w:del w:id="642" w:author="lfernandobra" w:date="2014-08-31T18:57:00Z"/>
          <w:color w:val="0000FF"/>
        </w:rPr>
      </w:pPr>
      <w:del w:id="643" w:author="lfernandobra" w:date="2014-08-31T18:57:00Z">
        <w:r w:rsidRPr="001B2DB6" w:rsidDel="00683548">
          <w:rPr>
            <w:color w:val="0000FF"/>
          </w:rPr>
          <w:delText>[Defina a prioridade dos diferentes recursos do sistema. Inclua, se for útil, atributos como, por exemplo, estabilidade, benefício, esforço e risco.]</w:delText>
        </w:r>
      </w:del>
    </w:p>
    <w:p w:rsidR="00B136DC" w:rsidRPr="00E370D6" w:rsidRDefault="00B136DC" w:rsidP="00B136DC">
      <w:pPr>
        <w:pStyle w:val="Legenda"/>
      </w:pPr>
      <w:r>
        <w:rPr>
          <w:b w:val="0"/>
          <w:sz w:val="28"/>
          <w:szCs w:val="28"/>
        </w:rPr>
        <w:tab/>
      </w:r>
      <w:r>
        <w:t xml:space="preserve">Table </w:t>
      </w:r>
      <w:fldSimple w:instr=" SEQ Table \* ARABIC ">
        <w:r>
          <w:rPr>
            <w:noProof/>
          </w:rPr>
          <w:t>1</w:t>
        </w:r>
      </w:fldSimple>
      <w:commentRangeStart w:id="644"/>
      <w:r>
        <w:t>Requisitos Funcionais</w:t>
      </w:r>
      <w:commentRangeEnd w:id="644"/>
      <w:r w:rsidR="00205F65">
        <w:rPr>
          <w:rStyle w:val="Refdecomentrio"/>
          <w:b w:val="0"/>
          <w:bCs w:val="0"/>
        </w:rPr>
        <w:commentReference w:id="644"/>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76"/>
        <w:gridCol w:w="7161"/>
        <w:gridCol w:w="897"/>
      </w:tblGrid>
      <w:tr w:rsidR="00B136DC" w:rsidTr="00B136DC">
        <w:tc>
          <w:tcPr>
            <w:tcW w:w="976"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01</w:t>
            </w:r>
          </w:p>
        </w:tc>
        <w:tc>
          <w:tcPr>
            <w:tcW w:w="7161" w:type="dxa"/>
          </w:tcPr>
          <w:p w:rsidR="00683548" w:rsidRDefault="00683548" w:rsidP="00683548">
            <w:pPr>
              <w:tabs>
                <w:tab w:val="center" w:pos="882"/>
                <w:tab w:val="right" w:pos="1764"/>
              </w:tabs>
              <w:spacing w:line="276" w:lineRule="auto"/>
              <w:jc w:val="left"/>
              <w:rPr>
                <w:ins w:id="645" w:author="lfernandobra" w:date="2014-08-31T18:57:00Z"/>
              </w:rPr>
            </w:pPr>
            <w:ins w:id="646" w:author="lfernandobra" w:date="2014-08-31T18:57:00Z">
              <w:r>
                <w:t>Informações referentes aos alunos (controle de frequência, ocorrência e</w:t>
              </w:r>
            </w:ins>
          </w:p>
          <w:p w:rsidR="00B136DC" w:rsidRPr="0095065F" w:rsidRDefault="00683548" w:rsidP="00683548">
            <w:pPr>
              <w:tabs>
                <w:tab w:val="center" w:pos="882"/>
                <w:tab w:val="right" w:pos="1764"/>
              </w:tabs>
              <w:spacing w:line="276" w:lineRule="auto"/>
              <w:jc w:val="left"/>
            </w:pPr>
            <w:ins w:id="647" w:author="lfernandobra" w:date="2014-08-31T18:57:00Z">
              <w:r>
                <w:t>histórico)</w:t>
              </w:r>
            </w:ins>
            <w:del w:id="648" w:author="lfernandobra" w:date="2014-08-31T18:57:00Z">
              <w:r w:rsidR="00B136DC" w:rsidDel="00683548">
                <w:delText>Faça uma breve descrição do requisito</w:delText>
              </w:r>
            </w:del>
          </w:p>
        </w:tc>
        <w:tc>
          <w:tcPr>
            <w:tcW w:w="897" w:type="dxa"/>
            <w:vAlign w:val="center"/>
          </w:tcPr>
          <w:p w:rsidR="00B136DC" w:rsidRPr="0095065F" w:rsidRDefault="00B136DC" w:rsidP="008D4BBE">
            <w:pPr>
              <w:jc w:val="center"/>
              <w:rPr>
                <w:rFonts w:eastAsia="Arial"/>
                <w:color w:val="000000"/>
              </w:rPr>
            </w:pPr>
            <w:del w:id="649" w:author="lfernandobra" w:date="2014-08-31T18:57:00Z">
              <w:r w:rsidRPr="0095065F" w:rsidDel="00683548">
                <w:rPr>
                  <w:rFonts w:eastAsia="Arial"/>
                  <w:color w:val="000000"/>
                </w:rPr>
                <w:delText>N</w:delText>
              </w:r>
            </w:del>
            <w:ins w:id="650" w:author="lfernandobra" w:date="2014-08-31T18:57:00Z">
              <w:r w:rsidR="00683548">
                <w:rPr>
                  <w:rFonts w:eastAsia="Arial"/>
                  <w:color w:val="000000"/>
                </w:rPr>
                <w:t>S</w:t>
              </w:r>
            </w:ins>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02</w:t>
            </w:r>
          </w:p>
        </w:tc>
        <w:tc>
          <w:tcPr>
            <w:tcW w:w="7161" w:type="dxa"/>
          </w:tcPr>
          <w:p w:rsidR="00B136DC" w:rsidRPr="0095065F" w:rsidRDefault="00683548" w:rsidP="008D4BBE">
            <w:pPr>
              <w:tabs>
                <w:tab w:val="center" w:pos="882"/>
                <w:tab w:val="right" w:pos="1764"/>
              </w:tabs>
              <w:spacing w:line="276" w:lineRule="auto"/>
              <w:jc w:val="left"/>
            </w:pPr>
            <w:ins w:id="651" w:author="lfernandobra" w:date="2014-08-31T18:57:00Z">
              <w:r w:rsidRPr="00683548">
                <w:t>Organização do conteúdo das aulas a ser ministrado pelos docentes</w:t>
              </w:r>
            </w:ins>
            <w:del w:id="652" w:author="lfernandobra" w:date="2014-08-31T18:57:00Z">
              <w:r w:rsidR="00B136DC" w:rsidDel="00683548">
                <w:delText>Faça uma breve descrição do requisito</w:delText>
              </w:r>
              <w:r w:rsidR="00B136DC" w:rsidRPr="0095065F" w:rsidDel="00683548">
                <w:delText>.</w:delText>
              </w:r>
            </w:del>
          </w:p>
        </w:tc>
        <w:tc>
          <w:tcPr>
            <w:tcW w:w="897" w:type="dxa"/>
            <w:vAlign w:val="center"/>
          </w:tcPr>
          <w:p w:rsidR="00B136DC" w:rsidRPr="0095065F" w:rsidRDefault="00B136DC" w:rsidP="008D4BBE">
            <w:pPr>
              <w:jc w:val="center"/>
              <w:rPr>
                <w:rFonts w:eastAsia="Arial"/>
                <w:color w:val="000000"/>
              </w:rPr>
            </w:pPr>
            <w:del w:id="653" w:author="lfernandobra" w:date="2014-08-31T18:57:00Z">
              <w:r w:rsidRPr="0095065F" w:rsidDel="00683548">
                <w:rPr>
                  <w:rFonts w:eastAsia="Arial"/>
                  <w:color w:val="000000"/>
                </w:rPr>
                <w:delText>N</w:delText>
              </w:r>
            </w:del>
            <w:ins w:id="654" w:author="lfernandobra" w:date="2014-08-31T18:57:00Z">
              <w:r w:rsidR="00683548">
                <w:rPr>
                  <w:rFonts w:eastAsia="Arial"/>
                  <w:color w:val="000000"/>
                </w:rPr>
                <w:t>S</w:t>
              </w:r>
            </w:ins>
          </w:p>
        </w:tc>
      </w:tr>
      <w:tr w:rsidR="00683548" w:rsidTr="00B136DC">
        <w:trPr>
          <w:ins w:id="655" w:author="lfernandobra" w:date="2014-08-31T18:58:00Z"/>
        </w:trPr>
        <w:tc>
          <w:tcPr>
            <w:tcW w:w="976" w:type="dxa"/>
            <w:vAlign w:val="center"/>
          </w:tcPr>
          <w:p w:rsidR="00683548" w:rsidRDefault="00683548" w:rsidP="008D4BBE">
            <w:pPr>
              <w:tabs>
                <w:tab w:val="center" w:pos="882"/>
                <w:tab w:val="right" w:pos="1764"/>
              </w:tabs>
              <w:jc w:val="center"/>
              <w:rPr>
                <w:ins w:id="656" w:author="lfernandobra" w:date="2014-08-31T18:58:00Z"/>
              </w:rPr>
            </w:pPr>
            <w:ins w:id="657" w:author="lfernandobra" w:date="2014-08-31T18:58:00Z">
              <w:r>
                <w:t>RF03</w:t>
              </w:r>
            </w:ins>
          </w:p>
        </w:tc>
        <w:tc>
          <w:tcPr>
            <w:tcW w:w="7161" w:type="dxa"/>
          </w:tcPr>
          <w:p w:rsidR="00683548" w:rsidRPr="00683548" w:rsidRDefault="00683548" w:rsidP="008D4BBE">
            <w:pPr>
              <w:tabs>
                <w:tab w:val="center" w:pos="882"/>
                <w:tab w:val="right" w:pos="1764"/>
              </w:tabs>
              <w:spacing w:line="276" w:lineRule="auto"/>
              <w:jc w:val="left"/>
              <w:rPr>
                <w:ins w:id="658" w:author="lfernandobra" w:date="2014-08-31T18:58:00Z"/>
              </w:rPr>
            </w:pPr>
            <w:ins w:id="659" w:author="lfernandobra" w:date="2014-08-31T18:58:00Z">
              <w:r w:rsidRPr="00683548">
                <w:t>Organização das turmas</w:t>
              </w:r>
            </w:ins>
          </w:p>
        </w:tc>
        <w:tc>
          <w:tcPr>
            <w:tcW w:w="897" w:type="dxa"/>
            <w:vAlign w:val="center"/>
          </w:tcPr>
          <w:p w:rsidR="00683548" w:rsidRPr="0095065F" w:rsidDel="00683548" w:rsidRDefault="00683548" w:rsidP="008D4BBE">
            <w:pPr>
              <w:jc w:val="center"/>
              <w:rPr>
                <w:ins w:id="660" w:author="lfernandobra" w:date="2014-08-31T18:58:00Z"/>
                <w:rFonts w:eastAsia="Arial"/>
                <w:color w:val="000000"/>
              </w:rPr>
            </w:pPr>
            <w:ins w:id="661" w:author="lfernandobra" w:date="2014-08-31T18:58:00Z">
              <w:r>
                <w:rPr>
                  <w:rFonts w:eastAsia="Arial"/>
                  <w:color w:val="000000"/>
                </w:rPr>
                <w:t>S</w:t>
              </w:r>
            </w:ins>
          </w:p>
        </w:tc>
      </w:tr>
      <w:tr w:rsidR="00683548" w:rsidTr="00B136DC">
        <w:trPr>
          <w:ins w:id="662" w:author="lfernandobra" w:date="2014-08-31T18:58:00Z"/>
        </w:trPr>
        <w:tc>
          <w:tcPr>
            <w:tcW w:w="976" w:type="dxa"/>
            <w:vAlign w:val="center"/>
          </w:tcPr>
          <w:p w:rsidR="00683548" w:rsidRDefault="00683548" w:rsidP="008D4BBE">
            <w:pPr>
              <w:tabs>
                <w:tab w:val="center" w:pos="882"/>
                <w:tab w:val="right" w:pos="1764"/>
              </w:tabs>
              <w:jc w:val="center"/>
              <w:rPr>
                <w:ins w:id="663" w:author="lfernandobra" w:date="2014-08-31T18:58:00Z"/>
              </w:rPr>
            </w:pPr>
            <w:ins w:id="664" w:author="lfernandobra" w:date="2014-08-31T18:58:00Z">
              <w:r>
                <w:t>RF04</w:t>
              </w:r>
            </w:ins>
          </w:p>
        </w:tc>
        <w:tc>
          <w:tcPr>
            <w:tcW w:w="7161" w:type="dxa"/>
          </w:tcPr>
          <w:p w:rsidR="00683548" w:rsidRPr="00683548" w:rsidRDefault="00683548" w:rsidP="008D4BBE">
            <w:pPr>
              <w:tabs>
                <w:tab w:val="center" w:pos="882"/>
                <w:tab w:val="right" w:pos="1764"/>
              </w:tabs>
              <w:spacing w:line="276" w:lineRule="auto"/>
              <w:jc w:val="left"/>
              <w:rPr>
                <w:ins w:id="665" w:author="lfernandobra" w:date="2014-08-31T18:58:00Z"/>
              </w:rPr>
            </w:pPr>
            <w:ins w:id="666" w:author="lfernandobra" w:date="2014-08-31T18:58:00Z">
              <w:r w:rsidRPr="00683548">
                <w:t>O sistema terá uma interface simples e de fácil manipulação.</w:t>
              </w:r>
            </w:ins>
          </w:p>
        </w:tc>
        <w:tc>
          <w:tcPr>
            <w:tcW w:w="897" w:type="dxa"/>
            <w:vAlign w:val="center"/>
          </w:tcPr>
          <w:p w:rsidR="00683548" w:rsidRPr="0095065F" w:rsidDel="00683548" w:rsidRDefault="00683548" w:rsidP="008D4BBE">
            <w:pPr>
              <w:jc w:val="center"/>
              <w:rPr>
                <w:ins w:id="667" w:author="lfernandobra" w:date="2014-08-31T18:58:00Z"/>
                <w:rFonts w:eastAsia="Arial"/>
                <w:color w:val="000000"/>
              </w:rPr>
            </w:pPr>
            <w:ins w:id="668" w:author="lfernandobra" w:date="2014-08-31T18:58:00Z">
              <w:r>
                <w:rPr>
                  <w:rFonts w:eastAsia="Arial"/>
                  <w:color w:val="000000"/>
                </w:rPr>
                <w:t>S</w:t>
              </w:r>
            </w:ins>
          </w:p>
        </w:tc>
      </w:tr>
    </w:tbl>
    <w:p w:rsidR="00B136DC" w:rsidRDefault="00B136DC" w:rsidP="00B136DC">
      <w:pPr>
        <w:pStyle w:val="Corpodetexto"/>
      </w:pPr>
    </w:p>
    <w:p w:rsidR="001B2DB6" w:rsidRPr="001B2DB6" w:rsidRDefault="001B2DB6" w:rsidP="001B2DB6">
      <w:pPr>
        <w:rPr>
          <w:color w:val="0000FF"/>
        </w:rPr>
      </w:pPr>
    </w:p>
    <w:p w:rsidR="003234FD" w:rsidRDefault="003234FD" w:rsidP="003234FD">
      <w:pPr>
        <w:pStyle w:val="Ttulo2"/>
        <w:rPr>
          <w:ins w:id="669" w:author="lfernandobra" w:date="2014-08-31T19:00:00Z"/>
        </w:rPr>
      </w:pPr>
      <w:bookmarkStart w:id="670" w:name="_Toc512930919"/>
      <w:bookmarkStart w:id="671" w:name="_Toc452813602"/>
      <w:bookmarkStart w:id="672" w:name="_Toc436203408"/>
      <w:bookmarkStart w:id="673" w:name="_Toc18208278"/>
      <w:bookmarkStart w:id="674" w:name="_Toc359135186"/>
      <w:r>
        <w:lastRenderedPageBreak/>
        <w:t xml:space="preserve">Requisitos </w:t>
      </w:r>
      <w:r w:rsidR="00BF10CB">
        <w:t xml:space="preserve">Não Funcionais </w:t>
      </w:r>
      <w:r>
        <w:t>do Produto</w:t>
      </w:r>
      <w:bookmarkEnd w:id="670"/>
      <w:bookmarkEnd w:id="671"/>
      <w:bookmarkEnd w:id="672"/>
      <w:bookmarkEnd w:id="673"/>
      <w:bookmarkEnd w:id="674"/>
    </w:p>
    <w:p w:rsidR="00000000" w:rsidRDefault="00683548">
      <w:pPr>
        <w:pPrChange w:id="675" w:author="lfernandobra" w:date="2014-08-31T19:00:00Z">
          <w:pPr>
            <w:pStyle w:val="Ttulo2"/>
          </w:pPr>
        </w:pPrChange>
      </w:pPr>
      <w:ins w:id="676" w:author="lfernandobra" w:date="2014-08-31T19:03:00Z">
        <w:r>
          <w:object w:dxaOrig="8758" w:dyaOrig="6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25pt;height:317.25pt" o:ole="">
              <v:imagedata r:id="rId13" o:title=""/>
            </v:shape>
            <o:OLEObject Type="Embed" ProgID="Word.Document.12" ShapeID="_x0000_i1025" DrawAspect="Content" ObjectID="_1471637157" r:id="rId14">
              <o:FieldCodes>\s</o:FieldCodes>
            </o:OLEObject>
          </w:object>
        </w:r>
      </w:ins>
    </w:p>
    <w:p w:rsidR="003234FD" w:rsidRPr="001B2DB6" w:rsidDel="00683548" w:rsidRDefault="003234FD" w:rsidP="001B2DB6">
      <w:pPr>
        <w:rPr>
          <w:del w:id="677" w:author="lfernandobra" w:date="2014-08-31T19:00:00Z"/>
          <w:color w:val="0000FF"/>
        </w:rPr>
      </w:pPr>
      <w:del w:id="678" w:author="lfernandobra" w:date="2014-08-31T19:00:00Z">
        <w:r w:rsidRPr="001B2DB6" w:rsidDel="00683548">
          <w:rPr>
            <w:color w:val="0000FF"/>
          </w:rPr>
          <w:lastRenderedPageBreak/>
          <w:delText>[Liste com detalhes os padrões aplicáveis, os requisitos de hardware ou de plataforma, os requisitos de desempenho e os requisitos ambientais.]</w:delText>
        </w:r>
      </w:del>
    </w:p>
    <w:p w:rsidR="003234FD" w:rsidRPr="001B2DB6" w:rsidDel="00683548" w:rsidRDefault="003234FD" w:rsidP="001B2DB6">
      <w:pPr>
        <w:rPr>
          <w:del w:id="679" w:author="lfernandobra" w:date="2014-08-31T19:00:00Z"/>
          <w:color w:val="0000FF"/>
        </w:rPr>
      </w:pPr>
      <w:del w:id="680" w:author="lfernandobra" w:date="2014-08-31T19:00:00Z">
        <w:r w:rsidRPr="001B2DB6" w:rsidDel="00683548">
          <w:rPr>
            <w:color w:val="0000FF"/>
          </w:rPr>
          <w:delText>Defina as faixas de qualidade para desempenho, robustez, tolerância a erros, usabilidade e características semelhantes que não são capturadas no Conjunto de Recursos.</w:delText>
        </w:r>
      </w:del>
    </w:p>
    <w:p w:rsidR="003234FD" w:rsidRPr="001B2DB6" w:rsidDel="00683548" w:rsidRDefault="003234FD" w:rsidP="001B2DB6">
      <w:pPr>
        <w:rPr>
          <w:del w:id="681" w:author="lfernandobra" w:date="2014-08-31T19:00:00Z"/>
          <w:color w:val="0000FF"/>
        </w:rPr>
      </w:pPr>
      <w:bookmarkStart w:id="682" w:name="_Toc452813607"/>
      <w:bookmarkStart w:id="683" w:name="_Toc436203413"/>
      <w:del w:id="684" w:author="lfernandobra" w:date="2014-08-31T19:00:00Z">
        <w:r w:rsidRPr="001B2DB6" w:rsidDel="00683548">
          <w:rPr>
            <w:color w:val="0000FF"/>
          </w:rPr>
          <w:delText>Mencione quaisquer restrições de design, restrições externas ou outras dependências.</w:delText>
        </w:r>
      </w:del>
    </w:p>
    <w:p w:rsidR="003234FD" w:rsidRPr="001B2DB6" w:rsidDel="00683548" w:rsidRDefault="003234FD" w:rsidP="001B2DB6">
      <w:pPr>
        <w:rPr>
          <w:del w:id="685" w:author="lfernandobra" w:date="2014-08-31T19:00:00Z"/>
          <w:color w:val="0000FF"/>
        </w:rPr>
      </w:pPr>
      <w:del w:id="686" w:author="lfernandobra" w:date="2014-08-31T19:00:00Z">
        <w:r w:rsidRPr="001B2DB6" w:rsidDel="00683548">
          <w:rPr>
            <w:color w:val="0000FF"/>
          </w:rPr>
          <w:delText>Defina quaisquer requisitos de documentação específicos, incluindo requisitos de manuais do usuário, Ajuda on-line, instalação, rotulação e de embalagem.</w:delText>
        </w:r>
      </w:del>
    </w:p>
    <w:p w:rsidR="003234FD" w:rsidRPr="001B2DB6" w:rsidDel="00683548" w:rsidRDefault="003234FD" w:rsidP="001B2DB6">
      <w:pPr>
        <w:rPr>
          <w:del w:id="687" w:author="lfernandobra" w:date="2014-08-31T19:00:00Z"/>
          <w:color w:val="0000FF"/>
        </w:rPr>
      </w:pPr>
      <w:del w:id="688" w:author="lfernandobra" w:date="2014-08-31T19:00:00Z">
        <w:r w:rsidRPr="001B2DB6" w:rsidDel="00683548">
          <w:rPr>
            <w:color w:val="0000FF"/>
          </w:rPr>
          <w:delText>Defina a prioridade desses outros requisitos do produto. Inclua, se for útil, atributos como, por exemplo, estabilidade, benefício, esforço e risco.]</w:delText>
        </w:r>
        <w:bookmarkEnd w:id="682"/>
        <w:bookmarkEnd w:id="683"/>
      </w:del>
    </w:p>
    <w:p w:rsidR="003234FD" w:rsidDel="00683548" w:rsidRDefault="003234FD" w:rsidP="003234FD">
      <w:pPr>
        <w:rPr>
          <w:del w:id="689" w:author="lfernandobra" w:date="2014-08-31T19:00:00Z"/>
        </w:rPr>
      </w:pPr>
    </w:p>
    <w:p w:rsidR="00BF10CB" w:rsidDel="00683548" w:rsidRDefault="00BF10CB" w:rsidP="003234FD">
      <w:pPr>
        <w:rPr>
          <w:del w:id="690" w:author="lfernandobra" w:date="2014-08-31T19:00:00Z"/>
          <w:color w:val="0000FF"/>
        </w:rPr>
      </w:pPr>
      <w:del w:id="691" w:author="lfernandobra" w:date="2014-08-31T19:00:00Z">
        <w:r w:rsidRPr="00BF10CB" w:rsidDel="00683548">
          <w:rPr>
            <w:color w:val="0000FF"/>
          </w:rPr>
          <w:delText>[Exemplo</w:delText>
        </w:r>
        <w:r w:rsidDel="00683548">
          <w:rPr>
            <w:color w:val="0000FF"/>
          </w:rPr>
          <w:delText xml:space="preserve"> de requisitos não funcionais:</w:delText>
        </w:r>
      </w:del>
    </w:p>
    <w:p w:rsidR="00BF10CB" w:rsidRPr="00BF10CB" w:rsidDel="00683548" w:rsidRDefault="00BF10CB" w:rsidP="00BF10CB">
      <w:pPr>
        <w:pStyle w:val="Corpodetexto"/>
        <w:ind w:firstLine="720"/>
        <w:rPr>
          <w:del w:id="692" w:author="lfernandobra" w:date="2014-08-31T19:00:00Z"/>
          <w:color w:val="8DB3E2" w:themeColor="text2" w:themeTint="66"/>
        </w:rPr>
      </w:pPr>
      <w:del w:id="693" w:author="lfernandobra" w:date="2014-08-31T19:00:00Z">
        <w:r w:rsidRPr="00BF10CB" w:rsidDel="00683548">
          <w:rPr>
            <w:color w:val="8DB3E2" w:themeColor="text2" w:themeTint="66"/>
          </w:rPr>
          <w:delText>O sistema deve utilizar os padrões de desenvolvimento, ferramentas de software e hardware adotados pela equipe do projeto. Serão descritos, a seguir, requisitos adicionais aos já utilizados.</w:delText>
        </w:r>
      </w:del>
    </w:p>
    <w:p w:rsidR="00BF10CB" w:rsidRPr="00BF10CB" w:rsidDel="00683548" w:rsidRDefault="00BF10CB" w:rsidP="00BF10CB">
      <w:pPr>
        <w:widowControl w:val="0"/>
        <w:numPr>
          <w:ilvl w:val="0"/>
          <w:numId w:val="9"/>
        </w:numPr>
        <w:spacing w:line="240" w:lineRule="atLeast"/>
        <w:jc w:val="left"/>
        <w:rPr>
          <w:del w:id="694" w:author="lfernandobra" w:date="2014-08-31T19:00:00Z"/>
          <w:color w:val="8DB3E2" w:themeColor="text2" w:themeTint="66"/>
        </w:rPr>
      </w:pPr>
      <w:del w:id="695" w:author="lfernandobra" w:date="2014-08-31T19:00:00Z">
        <w:r w:rsidRPr="00BF10CB" w:rsidDel="00683548">
          <w:rPr>
            <w:color w:val="8DB3E2" w:themeColor="text2" w:themeTint="66"/>
          </w:rPr>
          <w:delText>Requisitos de Sistema</w:delText>
        </w:r>
      </w:del>
    </w:p>
    <w:p w:rsidR="00BF10CB" w:rsidRPr="00BF10CB" w:rsidDel="00683548" w:rsidRDefault="00BF10CB" w:rsidP="00BF10CB">
      <w:pPr>
        <w:widowControl w:val="0"/>
        <w:numPr>
          <w:ilvl w:val="1"/>
          <w:numId w:val="9"/>
        </w:numPr>
        <w:spacing w:line="240" w:lineRule="atLeast"/>
        <w:jc w:val="left"/>
        <w:rPr>
          <w:del w:id="696" w:author="lfernandobra" w:date="2014-08-31T19:00:00Z"/>
          <w:color w:val="8DB3E2" w:themeColor="text2" w:themeTint="66"/>
        </w:rPr>
      </w:pPr>
      <w:del w:id="697" w:author="lfernandobra" w:date="2014-08-31T19:00:00Z">
        <w:r w:rsidRPr="00BF10CB" w:rsidDel="00683548">
          <w:rPr>
            <w:color w:val="8DB3E2" w:themeColor="text2" w:themeTint="66"/>
          </w:rPr>
          <w:delText>O sistema deverá permitir a pesquisa e exportação do resultado das pesquisas para formato de arquivo pdf (</w:delText>
        </w:r>
        <w:r w:rsidRPr="00BF10CB" w:rsidDel="00683548">
          <w:rPr>
            <w:i/>
            <w:color w:val="8DB3E2" w:themeColor="text2" w:themeTint="66"/>
          </w:rPr>
          <w:delText>Portable Document Format</w:delText>
        </w:r>
        <w:r w:rsidRPr="00BF10CB" w:rsidDel="00683548">
          <w:rPr>
            <w:color w:val="8DB3E2" w:themeColor="text2" w:themeTint="66"/>
          </w:rPr>
          <w:delText>)</w:delText>
        </w:r>
      </w:del>
    </w:p>
    <w:p w:rsidR="00BF10CB" w:rsidRPr="00BF10CB" w:rsidDel="00683548" w:rsidRDefault="00BF10CB" w:rsidP="00BF10CB">
      <w:pPr>
        <w:widowControl w:val="0"/>
        <w:numPr>
          <w:ilvl w:val="0"/>
          <w:numId w:val="9"/>
        </w:numPr>
        <w:spacing w:line="240" w:lineRule="atLeast"/>
        <w:jc w:val="left"/>
        <w:rPr>
          <w:del w:id="698" w:author="lfernandobra" w:date="2014-08-31T19:00:00Z"/>
          <w:color w:val="8DB3E2" w:themeColor="text2" w:themeTint="66"/>
        </w:rPr>
      </w:pPr>
      <w:del w:id="699" w:author="lfernandobra" w:date="2014-08-31T19:00:00Z">
        <w:r w:rsidRPr="00BF10CB" w:rsidDel="00683548">
          <w:rPr>
            <w:color w:val="8DB3E2" w:themeColor="text2" w:themeTint="66"/>
          </w:rPr>
          <w:delText>Requisitos de Suportabilidade/Ambiente</w:delText>
        </w:r>
      </w:del>
    </w:p>
    <w:p w:rsidR="00BF10CB" w:rsidRPr="00BF10CB" w:rsidDel="00683548" w:rsidRDefault="00BF10CB" w:rsidP="00BF10CB">
      <w:pPr>
        <w:widowControl w:val="0"/>
        <w:numPr>
          <w:ilvl w:val="1"/>
          <w:numId w:val="9"/>
        </w:numPr>
        <w:spacing w:line="240" w:lineRule="atLeast"/>
        <w:jc w:val="left"/>
        <w:rPr>
          <w:del w:id="700" w:author="lfernandobra" w:date="2014-08-31T19:00:00Z"/>
          <w:color w:val="8DB3E2" w:themeColor="text2" w:themeTint="66"/>
        </w:rPr>
      </w:pPr>
      <w:del w:id="701" w:author="lfernandobra" w:date="2014-08-31T19:00:00Z">
        <w:r w:rsidRPr="00BF10CB" w:rsidDel="00683548">
          <w:rPr>
            <w:color w:val="8DB3E2" w:themeColor="text2" w:themeTint="66"/>
          </w:rPr>
          <w:delText xml:space="preserve">O sistema deverá permitir o acesso através do ambiente </w:delText>
        </w:r>
        <w:r w:rsidRPr="00BF10CB" w:rsidDel="00683548">
          <w:rPr>
            <w:iCs/>
            <w:color w:val="8DB3E2" w:themeColor="text2" w:themeTint="66"/>
          </w:rPr>
          <w:delText>Intranet</w:delText>
        </w:r>
        <w:r w:rsidRPr="00BF10CB" w:rsidDel="00683548">
          <w:rPr>
            <w:color w:val="8DB3E2" w:themeColor="text2" w:themeTint="66"/>
          </w:rPr>
          <w:delText xml:space="preserve">e Internet da organização, quando necessário </w:delText>
        </w:r>
      </w:del>
    </w:p>
    <w:p w:rsidR="00BF10CB" w:rsidRPr="00BF10CB" w:rsidDel="00683548" w:rsidRDefault="00BF10CB" w:rsidP="00BF10CB">
      <w:pPr>
        <w:widowControl w:val="0"/>
        <w:numPr>
          <w:ilvl w:val="0"/>
          <w:numId w:val="9"/>
        </w:numPr>
        <w:spacing w:line="240" w:lineRule="atLeast"/>
        <w:jc w:val="left"/>
        <w:rPr>
          <w:del w:id="702" w:author="lfernandobra" w:date="2014-08-31T19:00:00Z"/>
          <w:color w:val="8DB3E2" w:themeColor="text2" w:themeTint="66"/>
        </w:rPr>
      </w:pPr>
      <w:del w:id="703" w:author="lfernandobra" w:date="2014-08-31T19:00:00Z">
        <w:r w:rsidRPr="00BF10CB" w:rsidDel="00683548">
          <w:rPr>
            <w:color w:val="8DB3E2" w:themeColor="text2" w:themeTint="66"/>
          </w:rPr>
          <w:delText>Requisitos de Usabilidade</w:delText>
        </w:r>
      </w:del>
    </w:p>
    <w:p w:rsidR="00BF10CB" w:rsidRPr="00BF10CB" w:rsidDel="00683548" w:rsidRDefault="00BF10CB" w:rsidP="00BF10CB">
      <w:pPr>
        <w:widowControl w:val="0"/>
        <w:numPr>
          <w:ilvl w:val="1"/>
          <w:numId w:val="9"/>
        </w:numPr>
        <w:spacing w:line="240" w:lineRule="atLeast"/>
        <w:jc w:val="left"/>
        <w:rPr>
          <w:del w:id="704" w:author="lfernandobra" w:date="2014-08-31T19:00:00Z"/>
          <w:color w:val="8DB3E2" w:themeColor="text2" w:themeTint="66"/>
        </w:rPr>
      </w:pPr>
      <w:del w:id="705" w:author="lfernandobra" w:date="2014-08-31T19:00:00Z">
        <w:r w:rsidRPr="00BF10CB" w:rsidDel="00683548">
          <w:rPr>
            <w:color w:val="8DB3E2" w:themeColor="text2" w:themeTint="66"/>
          </w:rPr>
          <w:delText>Interface amigável e compatível com os requisitos do usuário.</w:delText>
        </w:r>
      </w:del>
    </w:p>
    <w:p w:rsidR="00BF10CB" w:rsidRPr="00BF10CB" w:rsidDel="00683548" w:rsidRDefault="00BF10CB" w:rsidP="00BF10CB">
      <w:pPr>
        <w:widowControl w:val="0"/>
        <w:numPr>
          <w:ilvl w:val="1"/>
          <w:numId w:val="9"/>
        </w:numPr>
        <w:spacing w:line="240" w:lineRule="atLeast"/>
        <w:jc w:val="left"/>
        <w:rPr>
          <w:del w:id="706" w:author="lfernandobra" w:date="2014-08-31T19:00:00Z"/>
          <w:color w:val="8DB3E2" w:themeColor="text2" w:themeTint="66"/>
        </w:rPr>
      </w:pPr>
      <w:del w:id="707" w:author="lfernandobra" w:date="2014-08-31T19:00:00Z">
        <w:r w:rsidRPr="00BF10CB" w:rsidDel="00683548">
          <w:rPr>
            <w:color w:val="8DB3E2" w:themeColor="text2" w:themeTint="66"/>
          </w:rPr>
          <w:delText>Ajuda via menu de Ajuda ao Usuário</w:delText>
        </w:r>
        <w:r w:rsidRPr="00BF10CB" w:rsidDel="00683548">
          <w:rPr>
            <w:i/>
            <w:iCs/>
            <w:color w:val="8DB3E2" w:themeColor="text2" w:themeTint="66"/>
          </w:rPr>
          <w:delText>.</w:delText>
        </w:r>
      </w:del>
    </w:p>
    <w:p w:rsidR="00BF10CB" w:rsidRPr="00BF10CB" w:rsidDel="00683548" w:rsidRDefault="00BF10CB" w:rsidP="00BF10CB">
      <w:pPr>
        <w:widowControl w:val="0"/>
        <w:numPr>
          <w:ilvl w:val="0"/>
          <w:numId w:val="9"/>
        </w:numPr>
        <w:spacing w:line="240" w:lineRule="atLeast"/>
        <w:jc w:val="left"/>
        <w:rPr>
          <w:del w:id="708" w:author="lfernandobra" w:date="2014-08-31T19:00:00Z"/>
          <w:color w:val="8DB3E2" w:themeColor="text2" w:themeTint="66"/>
        </w:rPr>
      </w:pPr>
      <w:del w:id="709" w:author="lfernandobra" w:date="2014-08-31T19:00:00Z">
        <w:r w:rsidRPr="00BF10CB" w:rsidDel="00683548">
          <w:rPr>
            <w:color w:val="8DB3E2" w:themeColor="text2" w:themeTint="66"/>
          </w:rPr>
          <w:delText>Requisitos de Confiabilidade</w:delText>
        </w:r>
      </w:del>
    </w:p>
    <w:p w:rsidR="00BF10CB" w:rsidRPr="00BF10CB" w:rsidDel="00683548" w:rsidRDefault="00BF10CB" w:rsidP="00BF10CB">
      <w:pPr>
        <w:widowControl w:val="0"/>
        <w:numPr>
          <w:ilvl w:val="1"/>
          <w:numId w:val="9"/>
        </w:numPr>
        <w:spacing w:line="240" w:lineRule="atLeast"/>
        <w:jc w:val="left"/>
        <w:rPr>
          <w:del w:id="710" w:author="lfernandobra" w:date="2014-08-31T19:00:00Z"/>
          <w:color w:val="8DB3E2" w:themeColor="text2" w:themeTint="66"/>
        </w:rPr>
      </w:pPr>
      <w:del w:id="711" w:author="lfernandobra" w:date="2014-08-31T19:00:00Z">
        <w:r w:rsidRPr="00BF10CB" w:rsidDel="00683548">
          <w:rPr>
            <w:color w:val="8DB3E2" w:themeColor="text2" w:themeTint="66"/>
          </w:rPr>
          <w:delText>O sistema deve estar disponível diariamente das 08h às 18h.</w:delText>
        </w:r>
      </w:del>
    </w:p>
    <w:p w:rsidR="00BF10CB" w:rsidRPr="00BF10CB" w:rsidDel="00683548" w:rsidRDefault="00BF10CB" w:rsidP="00BF10CB">
      <w:pPr>
        <w:widowControl w:val="0"/>
        <w:numPr>
          <w:ilvl w:val="0"/>
          <w:numId w:val="9"/>
        </w:numPr>
        <w:spacing w:line="240" w:lineRule="atLeast"/>
        <w:jc w:val="left"/>
        <w:rPr>
          <w:del w:id="712" w:author="lfernandobra" w:date="2014-08-31T19:00:00Z"/>
          <w:color w:val="8DB3E2" w:themeColor="text2" w:themeTint="66"/>
        </w:rPr>
      </w:pPr>
      <w:del w:id="713" w:author="lfernandobra" w:date="2014-08-31T19:00:00Z">
        <w:r w:rsidRPr="00BF10CB" w:rsidDel="00683548">
          <w:rPr>
            <w:color w:val="8DB3E2" w:themeColor="text2" w:themeTint="66"/>
          </w:rPr>
          <w:delText>Requisitos de Segurança</w:delText>
        </w:r>
      </w:del>
    </w:p>
    <w:p w:rsidR="00BF10CB" w:rsidRPr="00BF10CB" w:rsidDel="00683548" w:rsidRDefault="00BF10CB" w:rsidP="00BF10CB">
      <w:pPr>
        <w:widowControl w:val="0"/>
        <w:numPr>
          <w:ilvl w:val="1"/>
          <w:numId w:val="9"/>
        </w:numPr>
        <w:spacing w:line="240" w:lineRule="atLeast"/>
        <w:jc w:val="left"/>
        <w:rPr>
          <w:del w:id="714" w:author="lfernandobra" w:date="2014-08-31T19:00:00Z"/>
          <w:color w:val="8DB3E2" w:themeColor="text2" w:themeTint="66"/>
        </w:rPr>
      </w:pPr>
      <w:del w:id="715" w:author="lfernandobra" w:date="2014-08-31T19:00:00Z">
        <w:r w:rsidRPr="00BF10CB" w:rsidDel="00683548">
          <w:rPr>
            <w:color w:val="8DB3E2" w:themeColor="text2" w:themeTint="66"/>
          </w:rPr>
          <w:delText>Todo acesso à informação do sistema será controlado por perfil de usuário mediante autenticação.</w:delText>
        </w:r>
      </w:del>
    </w:p>
    <w:p w:rsidR="00BF10CB" w:rsidRPr="00BF10CB" w:rsidDel="00683548" w:rsidRDefault="00BF10CB" w:rsidP="00BF10CB">
      <w:pPr>
        <w:widowControl w:val="0"/>
        <w:numPr>
          <w:ilvl w:val="0"/>
          <w:numId w:val="9"/>
        </w:numPr>
        <w:spacing w:line="240" w:lineRule="atLeast"/>
        <w:jc w:val="left"/>
        <w:rPr>
          <w:del w:id="716" w:author="lfernandobra" w:date="2014-08-31T19:00:00Z"/>
          <w:color w:val="8DB3E2" w:themeColor="text2" w:themeTint="66"/>
        </w:rPr>
      </w:pPr>
      <w:del w:id="717" w:author="lfernandobra" w:date="2014-08-31T19:00:00Z">
        <w:r w:rsidRPr="00BF10CB" w:rsidDel="00683548">
          <w:rPr>
            <w:color w:val="8DB3E2" w:themeColor="text2" w:themeTint="66"/>
          </w:rPr>
          <w:delText>Requisitos de Documentação</w:delText>
        </w:r>
      </w:del>
    </w:p>
    <w:p w:rsidR="00BF10CB" w:rsidRPr="00BF10CB" w:rsidDel="00683548" w:rsidRDefault="00BF10CB" w:rsidP="00BF10CB">
      <w:pPr>
        <w:widowControl w:val="0"/>
        <w:numPr>
          <w:ilvl w:val="1"/>
          <w:numId w:val="9"/>
        </w:numPr>
        <w:spacing w:line="240" w:lineRule="atLeast"/>
        <w:jc w:val="left"/>
        <w:rPr>
          <w:del w:id="718" w:author="lfernandobra" w:date="2014-08-31T19:00:00Z"/>
          <w:color w:val="8DB3E2" w:themeColor="text2" w:themeTint="66"/>
        </w:rPr>
      </w:pPr>
      <w:del w:id="719" w:author="lfernandobra" w:date="2014-08-31T19:00:00Z">
        <w:r w:rsidRPr="00BF10CB" w:rsidDel="00683548">
          <w:rPr>
            <w:color w:val="8DB3E2" w:themeColor="text2" w:themeTint="66"/>
          </w:rPr>
          <w:delText>Script de geração do WAR, JAR e EAR do SisGestor.</w:delText>
        </w:r>
      </w:del>
    </w:p>
    <w:p w:rsidR="00BF10CB" w:rsidRPr="00BF10CB" w:rsidDel="00683548" w:rsidRDefault="00BF10CB" w:rsidP="00BF10CB">
      <w:pPr>
        <w:widowControl w:val="0"/>
        <w:numPr>
          <w:ilvl w:val="1"/>
          <w:numId w:val="9"/>
        </w:numPr>
        <w:spacing w:line="240" w:lineRule="atLeast"/>
        <w:jc w:val="left"/>
        <w:rPr>
          <w:del w:id="720" w:author="lfernandobra" w:date="2014-08-31T19:00:00Z"/>
          <w:color w:val="8DB3E2" w:themeColor="text2" w:themeTint="66"/>
        </w:rPr>
      </w:pPr>
      <w:del w:id="721" w:author="lfernandobra" w:date="2014-08-31T19:00:00Z">
        <w:r w:rsidRPr="00BF10CB" w:rsidDel="00683548">
          <w:rPr>
            <w:color w:val="8DB3E2" w:themeColor="text2" w:themeTint="66"/>
          </w:rPr>
          <w:delText>Script de geração do banco de dados do SisGestor.</w:delText>
        </w:r>
      </w:del>
    </w:p>
    <w:p w:rsidR="003234FD" w:rsidDel="00683548" w:rsidRDefault="00BF10CB" w:rsidP="003234FD">
      <w:pPr>
        <w:rPr>
          <w:del w:id="722" w:author="lfernandobra" w:date="2014-08-31T19:00:00Z"/>
          <w:color w:val="0000FF"/>
        </w:rPr>
      </w:pPr>
      <w:del w:id="723" w:author="lfernandobra" w:date="2014-08-31T19:00:00Z">
        <w:r w:rsidRPr="00BF10CB" w:rsidDel="00683548">
          <w:rPr>
            <w:color w:val="0000FF"/>
          </w:rPr>
          <w:delText>]</w:delText>
        </w:r>
      </w:del>
    </w:p>
    <w:p w:rsidR="003234FD" w:rsidDel="00683548" w:rsidRDefault="003234FD" w:rsidP="003234FD">
      <w:pPr>
        <w:rPr>
          <w:del w:id="724" w:author="lfernandobra" w:date="2014-08-31T19:00:00Z"/>
        </w:rPr>
      </w:pPr>
    </w:p>
    <w:p w:rsidR="003234FD" w:rsidDel="00683548" w:rsidRDefault="003234FD" w:rsidP="003234FD">
      <w:pPr>
        <w:rPr>
          <w:del w:id="725" w:author="lfernandobra" w:date="2014-08-31T19:00:00Z"/>
        </w:rPr>
      </w:pPr>
    </w:p>
    <w:p w:rsidR="003234FD" w:rsidDel="00683548" w:rsidRDefault="003234FD" w:rsidP="003234FD">
      <w:pPr>
        <w:rPr>
          <w:del w:id="726" w:author="lfernandobra" w:date="2014-08-31T19:00:00Z"/>
        </w:rPr>
      </w:pPr>
    </w:p>
    <w:p w:rsidR="003234FD" w:rsidDel="00683548" w:rsidRDefault="003234FD" w:rsidP="003234FD">
      <w:pPr>
        <w:rPr>
          <w:del w:id="727" w:author="lfernandobra" w:date="2014-08-31T19:00:00Z"/>
        </w:rPr>
      </w:pPr>
    </w:p>
    <w:p w:rsidR="003234FD" w:rsidDel="00683548" w:rsidRDefault="003234FD" w:rsidP="003234FD">
      <w:pPr>
        <w:rPr>
          <w:del w:id="728" w:author="lfernandobra" w:date="2014-08-31T19:00:00Z"/>
        </w:rPr>
      </w:pPr>
    </w:p>
    <w:p w:rsidR="00E370D6" w:rsidDel="00683548" w:rsidRDefault="00E370D6" w:rsidP="003234FD">
      <w:pPr>
        <w:rPr>
          <w:del w:id="729" w:author="lfernandobra" w:date="2014-08-31T19:00:00Z"/>
        </w:rPr>
      </w:pPr>
    </w:p>
    <w:p w:rsidR="00E370D6" w:rsidDel="00683548" w:rsidRDefault="00E370D6" w:rsidP="003234FD">
      <w:pPr>
        <w:rPr>
          <w:del w:id="730" w:author="lfernandobra" w:date="2014-08-31T19:00:00Z"/>
        </w:rPr>
      </w:pPr>
    </w:p>
    <w:p w:rsidR="00C31BDA" w:rsidDel="00683548" w:rsidRDefault="00C31BDA" w:rsidP="00B37F95">
      <w:pPr>
        <w:rPr>
          <w:del w:id="731" w:author="lfernandobra" w:date="2014-08-31T19:00:00Z"/>
        </w:rPr>
      </w:pPr>
    </w:p>
    <w:p w:rsidR="00BF10CB" w:rsidDel="00683548" w:rsidRDefault="00BF10CB">
      <w:pPr>
        <w:spacing w:line="240" w:lineRule="auto"/>
        <w:jc w:val="left"/>
        <w:rPr>
          <w:del w:id="732" w:author="lfernandobra" w:date="2014-08-31T19:00:00Z"/>
          <w:rFonts w:cs="Arial"/>
          <w:b/>
          <w:bCs/>
          <w:sz w:val="32"/>
          <w:szCs w:val="28"/>
        </w:rPr>
      </w:pPr>
      <w:del w:id="733" w:author="lfernandobra" w:date="2014-08-31T19:00:00Z">
        <w:r w:rsidDel="00683548">
          <w:br w:type="page"/>
        </w:r>
      </w:del>
    </w:p>
    <w:p w:rsidR="00301E38" w:rsidRDefault="00BF10CB" w:rsidP="001B2DB6">
      <w:pPr>
        <w:pStyle w:val="Ttulo1"/>
      </w:pPr>
      <w:bookmarkStart w:id="734" w:name="_Toc359135187"/>
      <w:r>
        <w:t>Análise dos</w:t>
      </w:r>
      <w:r w:rsidR="00C31BDA">
        <w:t xml:space="preserve"> Requisitos</w:t>
      </w:r>
      <w:bookmarkEnd w:id="734"/>
    </w:p>
    <w:p w:rsidR="00301E38" w:rsidRDefault="00301E38">
      <w:pPr>
        <w:pStyle w:val="Ttulo2"/>
      </w:pPr>
      <w:bookmarkStart w:id="735" w:name="_Toc359135188"/>
      <w:r>
        <w:t>Diagrama de Casos de Uso</w:t>
      </w:r>
      <w:bookmarkEnd w:id="735"/>
    </w:p>
    <w:p w:rsidR="00301E38" w:rsidRPr="00725F5C" w:rsidDel="006D044E" w:rsidRDefault="00301E38" w:rsidP="00F856C3">
      <w:pPr>
        <w:rPr>
          <w:del w:id="736" w:author="lfernandobra" w:date="2014-09-06T14:59:00Z"/>
          <w:rFonts w:eastAsia="Batang"/>
          <w:color w:val="0000FF"/>
        </w:rPr>
      </w:pPr>
      <w:del w:id="737" w:author="lfernandobra" w:date="2014-09-06T14:59:00Z">
        <w:r w:rsidRPr="00725F5C" w:rsidDel="006D044E">
          <w:rPr>
            <w:rFonts w:eastAsia="Batang"/>
            <w:color w:val="0000FF"/>
          </w:rPr>
          <w:lastRenderedPageBreak/>
          <w:delText>O Diagrama de Casos de Uso tem o objetivo de auxiliar a comunicação entre os analistas e o cliente, estabelece um contrato entre as partes sobre as funcionalidades que deverão ser contempladas pelo sistema.</w:delText>
        </w:r>
      </w:del>
    </w:p>
    <w:p w:rsidR="00301E38" w:rsidRPr="00725F5C" w:rsidDel="006D044E" w:rsidRDefault="000D457C" w:rsidP="00F856C3">
      <w:pPr>
        <w:rPr>
          <w:del w:id="738" w:author="lfernandobra" w:date="2014-09-06T14:59:00Z"/>
          <w:rFonts w:eastAsia="Batang"/>
          <w:color w:val="0000FF"/>
        </w:rPr>
      </w:pPr>
      <w:del w:id="739" w:author="lfernandobra" w:date="2014-09-06T14:59:00Z">
        <w:r>
          <w:rPr>
            <w:rFonts w:eastAsia="Batang"/>
            <w:noProof/>
            <w:color w:val="0000FF"/>
            <w:rPrChange w:id="740">
              <w:rPr>
                <w:rFonts w:cs="Arial"/>
                <w:b/>
                <w:bCs/>
                <w:noProof/>
                <w:sz w:val="28"/>
                <w:szCs w:val="28"/>
              </w:rPr>
            </w:rPrChange>
          </w:rPr>
          <w:drawing>
            <wp:anchor distT="0" distB="0" distL="114300" distR="114300" simplePos="0" relativeHeight="251660800" behindDoc="0" locked="0" layoutInCell="1" allowOverlap="1">
              <wp:simplePos x="0" y="0"/>
              <wp:positionH relativeFrom="column">
                <wp:posOffset>2712085</wp:posOffset>
              </wp:positionH>
              <wp:positionV relativeFrom="paragraph">
                <wp:posOffset>1195070</wp:posOffset>
              </wp:positionV>
              <wp:extent cx="642620" cy="722630"/>
              <wp:effectExtent l="19050" t="0" r="5080" b="0"/>
              <wp:wrapTopAndBottom/>
              <wp:docPr id="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5"/>
                      <a:srcRect/>
                      <a:stretch>
                        <a:fillRect/>
                      </a:stretch>
                    </pic:blipFill>
                    <pic:spPr bwMode="auto">
                      <a:xfrm>
                        <a:off x="0" y="0"/>
                        <a:ext cx="642620" cy="722630"/>
                      </a:xfrm>
                      <a:prstGeom prst="rect">
                        <a:avLst/>
                      </a:prstGeom>
                      <a:noFill/>
                    </pic:spPr>
                  </pic:pic>
                </a:graphicData>
              </a:graphic>
            </wp:anchor>
          </w:drawing>
        </w:r>
        <w:r w:rsidR="00301E38" w:rsidRPr="00725F5C" w:rsidDel="006D044E">
          <w:rPr>
            <w:rFonts w:eastAsia="Batang"/>
            <w:color w:val="0000FF"/>
          </w:rPr>
          <w:delText xml:space="preserve">O diagrama de Caso de Uso é representado </w:delText>
        </w:r>
        <w:r w:rsidR="00556F32" w:rsidRPr="00725F5C" w:rsidDel="006D044E">
          <w:rPr>
            <w:rFonts w:eastAsia="Batang"/>
            <w:color w:val="0000FF"/>
          </w:rPr>
          <w:delText xml:space="preserve">por </w:delText>
        </w:r>
        <w:r w:rsidR="00301E38" w:rsidRPr="00725F5C" w:rsidDel="006D044E">
          <w:rPr>
            <w:rFonts w:eastAsia="Batang"/>
            <w:color w:val="0000FF"/>
          </w:rPr>
          <w:delText>atores,</w:delText>
        </w:r>
        <w:r w:rsidR="00556F32" w:rsidRPr="00725F5C" w:rsidDel="006D044E">
          <w:rPr>
            <w:rFonts w:eastAsia="Batang"/>
            <w:color w:val="0000FF"/>
          </w:rPr>
          <w:delText xml:space="preserve"> casos de uso e relacionamento. A</w:delText>
        </w:r>
        <w:r w:rsidR="00301E38" w:rsidRPr="00725F5C" w:rsidDel="006D044E">
          <w:rPr>
            <w:rFonts w:eastAsia="Batang"/>
            <w:color w:val="0000FF"/>
          </w:rPr>
          <w:delText xml:space="preserve"> seguir esses elementos são brevemente explicados e a notação adotada para sua representação é exemplificada.</w:delText>
        </w:r>
      </w:del>
    </w:p>
    <w:p w:rsidR="00650476" w:rsidRPr="00725F5C" w:rsidDel="006D044E" w:rsidRDefault="00650476" w:rsidP="00650476">
      <w:pPr>
        <w:numPr>
          <w:ilvl w:val="0"/>
          <w:numId w:val="2"/>
        </w:numPr>
        <w:spacing w:line="240" w:lineRule="auto"/>
        <w:rPr>
          <w:del w:id="741" w:author="lfernandobra" w:date="2014-09-06T14:59:00Z"/>
          <w:rFonts w:eastAsia="Batang"/>
          <w:color w:val="0000FF"/>
        </w:rPr>
      </w:pPr>
    </w:p>
    <w:p w:rsidR="00650476" w:rsidDel="006D044E" w:rsidRDefault="00650476" w:rsidP="00650476">
      <w:pPr>
        <w:rPr>
          <w:del w:id="742" w:author="lfernandobra" w:date="2014-09-06T14:59:00Z"/>
          <w:rFonts w:eastAsia="Batang"/>
        </w:rPr>
      </w:pPr>
    </w:p>
    <w:p w:rsidR="00650476" w:rsidDel="006D044E" w:rsidRDefault="00650476" w:rsidP="00650476">
      <w:pPr>
        <w:pStyle w:val="Legenda"/>
        <w:rPr>
          <w:del w:id="743" w:author="lfernandobra" w:date="2014-09-06T14:59:00Z"/>
        </w:rPr>
      </w:pPr>
      <w:bookmarkStart w:id="744" w:name="_Toc348899591"/>
      <w:del w:id="745" w:author="lfernandobra" w:date="2014-09-06T14:59:00Z">
        <w:r w:rsidDel="006D044E">
          <w:delText xml:space="preserve">Figura </w:delText>
        </w:r>
        <w:r w:rsidR="00102415" w:rsidDel="006D044E">
          <w:fldChar w:fldCharType="begin"/>
        </w:r>
        <w:r w:rsidR="006C723A" w:rsidDel="006D044E">
          <w:delInstrText xml:space="preserve"> SEQ Figura \* ARABIC </w:delInstrText>
        </w:r>
        <w:r w:rsidR="00102415" w:rsidDel="006D044E">
          <w:fldChar w:fldCharType="separate"/>
        </w:r>
        <w:r w:rsidDel="006D044E">
          <w:rPr>
            <w:noProof/>
          </w:rPr>
          <w:delText>1</w:delText>
        </w:r>
        <w:r w:rsidR="00102415" w:rsidDel="006D044E">
          <w:rPr>
            <w:noProof/>
          </w:rPr>
          <w:fldChar w:fldCharType="end"/>
        </w:r>
        <w:r w:rsidDel="006D044E">
          <w:delText xml:space="preserve"> – Primeira figura</w:delText>
        </w:r>
        <w:bookmarkEnd w:id="744"/>
      </w:del>
    </w:p>
    <w:p w:rsidR="00556F32" w:rsidRPr="00725F5C" w:rsidDel="006D044E" w:rsidRDefault="00556F32" w:rsidP="00F856C3">
      <w:pPr>
        <w:rPr>
          <w:del w:id="746" w:author="lfernandobra" w:date="2014-09-06T14:59:00Z"/>
          <w:rFonts w:eastAsia="Batang"/>
          <w:color w:val="0000FF"/>
        </w:rPr>
      </w:pPr>
    </w:p>
    <w:p w:rsidR="00556F32" w:rsidRPr="00725F5C" w:rsidDel="006D044E" w:rsidRDefault="00556F32" w:rsidP="00F856C3">
      <w:pPr>
        <w:rPr>
          <w:del w:id="747" w:author="lfernandobra" w:date="2014-09-06T14:59:00Z"/>
          <w:rFonts w:eastAsia="Batang"/>
          <w:color w:val="0000FF"/>
        </w:rPr>
      </w:pPr>
    </w:p>
    <w:p w:rsidR="00556F32" w:rsidRPr="00725F5C" w:rsidDel="006D044E" w:rsidRDefault="00556F32" w:rsidP="00F856C3">
      <w:pPr>
        <w:rPr>
          <w:del w:id="748" w:author="lfernandobra" w:date="2014-09-06T14:59:00Z"/>
          <w:rFonts w:eastAsia="Batang"/>
          <w:color w:val="0000FF"/>
        </w:rPr>
      </w:pPr>
    </w:p>
    <w:p w:rsidR="00301E38" w:rsidRPr="00725F5C" w:rsidDel="006D044E" w:rsidRDefault="000D457C" w:rsidP="004A2827">
      <w:pPr>
        <w:numPr>
          <w:ilvl w:val="0"/>
          <w:numId w:val="2"/>
        </w:numPr>
        <w:spacing w:line="240" w:lineRule="auto"/>
        <w:rPr>
          <w:del w:id="749" w:author="lfernandobra" w:date="2014-09-06T14:59:00Z"/>
          <w:rFonts w:eastAsia="Batang"/>
          <w:color w:val="0000FF"/>
        </w:rPr>
      </w:pPr>
      <w:del w:id="750" w:author="lfernandobra" w:date="2014-09-06T14:59:00Z">
        <w:r>
          <w:rPr>
            <w:noProof/>
            <w:color w:val="0000FF"/>
            <w:rPrChange w:id="751">
              <w:rPr>
                <w:rFonts w:cs="Arial"/>
                <w:b/>
                <w:bCs/>
                <w:noProof/>
                <w:sz w:val="28"/>
                <w:szCs w:val="28"/>
              </w:rPr>
            </w:rPrChange>
          </w:rPr>
          <w:drawing>
            <wp:anchor distT="0" distB="0" distL="114300" distR="114300" simplePos="0" relativeHeight="251658752" behindDoc="0" locked="0" layoutInCell="1" allowOverlap="1">
              <wp:simplePos x="0" y="0"/>
              <wp:positionH relativeFrom="column">
                <wp:posOffset>2892425</wp:posOffset>
              </wp:positionH>
              <wp:positionV relativeFrom="paragraph">
                <wp:posOffset>760095</wp:posOffset>
              </wp:positionV>
              <wp:extent cx="635000" cy="725805"/>
              <wp:effectExtent l="19050" t="0" r="0" b="0"/>
              <wp:wrapTopAndBottom/>
              <wp:docPr id="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5"/>
                      <a:srcRect/>
                      <a:stretch>
                        <a:fillRect/>
                      </a:stretch>
                    </pic:blipFill>
                    <pic:spPr bwMode="auto">
                      <a:xfrm>
                        <a:off x="0" y="0"/>
                        <a:ext cx="635000" cy="725805"/>
                      </a:xfrm>
                      <a:prstGeom prst="rect">
                        <a:avLst/>
                      </a:prstGeom>
                      <a:noFill/>
                    </pic:spPr>
                  </pic:pic>
                </a:graphicData>
              </a:graphic>
            </wp:anchor>
          </w:drawing>
        </w:r>
        <w:r w:rsidR="00301E38" w:rsidRPr="00725F5C" w:rsidDel="006D044E">
          <w:rPr>
            <w:rFonts w:eastAsia="Batang"/>
            <w:b/>
            <w:bCs/>
            <w:color w:val="0000FF"/>
          </w:rPr>
          <w:delText>Atores do sistema:</w:delText>
        </w:r>
        <w:r w:rsidR="00301E38" w:rsidRPr="00725F5C" w:rsidDel="006D044E">
          <w:rPr>
            <w:rFonts w:eastAsia="Batang"/>
            <w:color w:val="0000FF"/>
          </w:rPr>
          <w:delText xml:space="preserve"> Entidade que interage com o sistema, pode ser representado por papéis executados por usuário, por exemplo Cliente, hardware externo ou sistemas externos.</w:delText>
        </w:r>
      </w:del>
    </w:p>
    <w:p w:rsidR="00301E38" w:rsidDel="006D044E" w:rsidRDefault="00301E38" w:rsidP="00784EC4">
      <w:pPr>
        <w:rPr>
          <w:del w:id="752" w:author="lfernandobra" w:date="2014-09-06T14:59:00Z"/>
          <w:rFonts w:eastAsia="Batang"/>
        </w:rPr>
      </w:pPr>
    </w:p>
    <w:p w:rsidR="00301E38" w:rsidDel="006D044E" w:rsidRDefault="00301E38" w:rsidP="00F856C3">
      <w:pPr>
        <w:pStyle w:val="Legenda"/>
        <w:rPr>
          <w:del w:id="753" w:author="lfernandobra" w:date="2014-09-06T14:59:00Z"/>
        </w:rPr>
      </w:pPr>
      <w:bookmarkStart w:id="754" w:name="_Toc348899592"/>
      <w:del w:id="755" w:author="lfernandobra" w:date="2014-09-06T14:59:00Z">
        <w:r w:rsidDel="006D044E">
          <w:delText xml:space="preserve">Figura </w:delText>
        </w:r>
        <w:r w:rsidR="00102415" w:rsidDel="006D044E">
          <w:fldChar w:fldCharType="begin"/>
        </w:r>
        <w:r w:rsidDel="006D044E">
          <w:delInstrText xml:space="preserve"> SEQ Figura \* ARABIC </w:delInstrText>
        </w:r>
        <w:r w:rsidR="00102415" w:rsidDel="006D044E">
          <w:fldChar w:fldCharType="separate"/>
        </w:r>
        <w:r w:rsidDel="006D044E">
          <w:rPr>
            <w:noProof/>
          </w:rPr>
          <w:delText>1</w:delText>
        </w:r>
        <w:r w:rsidR="00102415" w:rsidDel="006D044E">
          <w:fldChar w:fldCharType="end"/>
        </w:r>
        <w:r w:rsidDel="006D044E">
          <w:delText xml:space="preserve"> – Representação UML do ator do caso de uso</w:delText>
        </w:r>
        <w:bookmarkEnd w:id="754"/>
      </w:del>
    </w:p>
    <w:p w:rsidR="00301E38" w:rsidRPr="00725F5C" w:rsidDel="006D044E" w:rsidRDefault="00301E38" w:rsidP="004A2827">
      <w:pPr>
        <w:numPr>
          <w:ilvl w:val="0"/>
          <w:numId w:val="7"/>
        </w:numPr>
        <w:rPr>
          <w:del w:id="756" w:author="lfernandobra" w:date="2014-09-06T14:59:00Z"/>
          <w:rFonts w:eastAsia="Batang"/>
          <w:color w:val="0000FF"/>
        </w:rPr>
      </w:pPr>
      <w:del w:id="757" w:author="lfernandobra" w:date="2014-09-06T14:59:00Z">
        <w:r w:rsidRPr="00725F5C" w:rsidDel="006D044E">
          <w:rPr>
            <w:rFonts w:eastAsia="Batang"/>
            <w:b/>
            <w:bCs/>
            <w:color w:val="0000FF"/>
          </w:rPr>
          <w:delText>Casos de uso:</w:delText>
        </w:r>
        <w:r w:rsidRPr="00725F5C" w:rsidDel="006D044E">
          <w:rPr>
            <w:rFonts w:eastAsia="Batang"/>
            <w:color w:val="0000FF"/>
          </w:rPr>
          <w:delText xml:space="preserve"> Representa um interação entre o ator e o sistema;  compreende os requisitos funcionais do sistema.</w:delText>
        </w:r>
      </w:del>
    </w:p>
    <w:p w:rsidR="00301E38" w:rsidDel="006D044E" w:rsidRDefault="000D457C">
      <w:pPr>
        <w:keepNext/>
        <w:jc w:val="center"/>
        <w:rPr>
          <w:del w:id="758" w:author="lfernandobra" w:date="2014-09-06T14:59:00Z"/>
          <w:rFonts w:ascii="Arial" w:hAnsi="Arial" w:cs="Arial"/>
        </w:rPr>
      </w:pPr>
      <w:del w:id="759" w:author="lfernandobra" w:date="2014-09-06T14:59:00Z">
        <w:r>
          <w:rPr>
            <w:rFonts w:eastAsia="Batang"/>
            <w:noProof/>
            <w:rPrChange w:id="760">
              <w:rPr>
                <w:rFonts w:cs="Arial"/>
                <w:b/>
                <w:bCs/>
                <w:noProof/>
                <w:sz w:val="28"/>
                <w:szCs w:val="28"/>
              </w:rPr>
            </w:rPrChange>
          </w:rPr>
          <w:drawing>
            <wp:inline distT="0" distB="0" distL="0" distR="0">
              <wp:extent cx="3370580" cy="826770"/>
              <wp:effectExtent l="19050" t="0" r="1270"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6"/>
                      <a:srcRect/>
                      <a:stretch>
                        <a:fillRect/>
                      </a:stretch>
                    </pic:blipFill>
                    <pic:spPr bwMode="auto">
                      <a:xfrm>
                        <a:off x="0" y="0"/>
                        <a:ext cx="3370580" cy="826770"/>
                      </a:xfrm>
                      <a:prstGeom prst="rect">
                        <a:avLst/>
                      </a:prstGeom>
                      <a:noFill/>
                      <a:ln w="9525">
                        <a:noFill/>
                        <a:miter lim="800000"/>
                        <a:headEnd/>
                        <a:tailEnd/>
                      </a:ln>
                    </pic:spPr>
                  </pic:pic>
                </a:graphicData>
              </a:graphic>
            </wp:inline>
          </w:drawing>
        </w:r>
      </w:del>
    </w:p>
    <w:p w:rsidR="00301E38" w:rsidDel="006D044E" w:rsidRDefault="00301E38" w:rsidP="00F856C3">
      <w:pPr>
        <w:pStyle w:val="Legenda"/>
        <w:rPr>
          <w:del w:id="761" w:author="lfernandobra" w:date="2014-09-06T14:59:00Z"/>
        </w:rPr>
      </w:pPr>
      <w:bookmarkStart w:id="762" w:name="_Toc348899593"/>
      <w:del w:id="763" w:author="lfernandobra" w:date="2014-09-06T14:59:00Z">
        <w:r w:rsidDel="006D044E">
          <w:delText xml:space="preserve">Figura </w:delText>
        </w:r>
        <w:r w:rsidR="00102415" w:rsidDel="006D044E">
          <w:fldChar w:fldCharType="begin"/>
        </w:r>
        <w:r w:rsidDel="006D044E">
          <w:delInstrText xml:space="preserve"> SEQ Figura \* ARABIC </w:delInstrText>
        </w:r>
        <w:r w:rsidR="00102415" w:rsidDel="006D044E">
          <w:fldChar w:fldCharType="separate"/>
        </w:r>
        <w:r w:rsidDel="006D044E">
          <w:rPr>
            <w:noProof/>
          </w:rPr>
          <w:delText>2</w:delText>
        </w:r>
        <w:r w:rsidR="00102415" w:rsidDel="006D044E">
          <w:fldChar w:fldCharType="end"/>
        </w:r>
        <w:r w:rsidDel="006D044E">
          <w:delText xml:space="preserve"> - </w:delText>
        </w:r>
        <w:r w:rsidRPr="00F856C3" w:rsidDel="006D044E">
          <w:delText>Representação</w:delText>
        </w:r>
        <w:r w:rsidDel="006D044E">
          <w:delText xml:space="preserve"> UML</w:delText>
        </w:r>
        <w:bookmarkEnd w:id="762"/>
      </w:del>
    </w:p>
    <w:p w:rsidR="00301E38" w:rsidDel="006D044E" w:rsidRDefault="00301E38" w:rsidP="00784EC4">
      <w:pPr>
        <w:rPr>
          <w:del w:id="764" w:author="lfernandobra" w:date="2014-09-06T14:59:00Z"/>
          <w:rFonts w:eastAsia="Batang"/>
        </w:rPr>
      </w:pPr>
    </w:p>
    <w:p w:rsidR="00301E38" w:rsidRPr="00725F5C" w:rsidDel="006D044E" w:rsidRDefault="00301E38" w:rsidP="00F856C3">
      <w:pPr>
        <w:rPr>
          <w:del w:id="765" w:author="lfernandobra" w:date="2014-09-06T14:59:00Z"/>
          <w:rFonts w:eastAsia="Batang"/>
          <w:color w:val="0000FF"/>
        </w:rPr>
      </w:pPr>
      <w:del w:id="766" w:author="lfernandobra" w:date="2014-09-06T14:59:00Z">
        <w:r w:rsidRPr="00725F5C" w:rsidDel="006D044E">
          <w:rPr>
            <w:rFonts w:eastAsia="Batang"/>
            <w:color w:val="0000FF"/>
          </w:rPr>
          <w:delText>O caso de uso deve ser identificado pela sigla UC (Use Case) e o número atribuído ao caso de uso seguido do seu nome, por exemplo UC03 – Fazer Pedido.</w:delText>
        </w:r>
      </w:del>
    </w:p>
    <w:p w:rsidR="00301E38" w:rsidRPr="00725F5C" w:rsidDel="006D044E" w:rsidRDefault="00301E38" w:rsidP="00F856C3">
      <w:pPr>
        <w:rPr>
          <w:del w:id="767" w:author="lfernandobra" w:date="2014-09-06T14:59:00Z"/>
          <w:rFonts w:eastAsia="Batang"/>
          <w:color w:val="0000FF"/>
        </w:rPr>
      </w:pPr>
      <w:del w:id="768" w:author="lfernandobra" w:date="2014-09-06T14:59:00Z">
        <w:r w:rsidRPr="00725F5C" w:rsidDel="006D044E">
          <w:rPr>
            <w:rFonts w:eastAsia="Batang"/>
            <w:color w:val="0000FF"/>
          </w:rPr>
          <w:delText>A identificação do caso de uso pode ser colocada dentro da elipse ou logo abaixo dela.</w:delText>
        </w:r>
      </w:del>
    </w:p>
    <w:p w:rsidR="00301E38" w:rsidDel="006D044E" w:rsidRDefault="00301E38" w:rsidP="00F856C3">
      <w:pPr>
        <w:rPr>
          <w:del w:id="769" w:author="lfernandobra" w:date="2014-09-06T14:59:00Z"/>
          <w:rFonts w:eastAsia="Batang"/>
        </w:rPr>
      </w:pPr>
    </w:p>
    <w:p w:rsidR="00301E38" w:rsidRPr="00725F5C" w:rsidDel="006D044E" w:rsidRDefault="00556F32" w:rsidP="004A2827">
      <w:pPr>
        <w:numPr>
          <w:ilvl w:val="0"/>
          <w:numId w:val="3"/>
        </w:numPr>
        <w:tabs>
          <w:tab w:val="clear" w:pos="720"/>
          <w:tab w:val="num" w:pos="426"/>
        </w:tabs>
        <w:spacing w:line="240" w:lineRule="auto"/>
        <w:ind w:left="142" w:firstLine="284"/>
        <w:jc w:val="left"/>
        <w:rPr>
          <w:del w:id="770" w:author="lfernandobra" w:date="2014-09-06T14:59:00Z"/>
          <w:rFonts w:eastAsia="Batang"/>
          <w:color w:val="0000FF"/>
        </w:rPr>
      </w:pPr>
      <w:del w:id="771" w:author="lfernandobra" w:date="2014-09-06T14:59:00Z">
        <w:r w:rsidRPr="00725F5C" w:rsidDel="006D044E">
          <w:rPr>
            <w:rFonts w:eastAsia="Batang"/>
            <w:b/>
            <w:color w:val="0000FF"/>
          </w:rPr>
          <w:delText>A</w:delText>
        </w:r>
        <w:r w:rsidR="00301E38" w:rsidRPr="00725F5C" w:rsidDel="006D044E">
          <w:rPr>
            <w:rFonts w:eastAsia="Batang"/>
            <w:b/>
            <w:color w:val="0000FF"/>
          </w:rPr>
          <w:delText>ssociações</w:delText>
        </w:r>
        <w:r w:rsidRPr="00725F5C" w:rsidDel="006D044E">
          <w:rPr>
            <w:rFonts w:eastAsia="Batang"/>
            <w:b/>
            <w:color w:val="0000FF"/>
          </w:rPr>
          <w:delText xml:space="preserve">: </w:delText>
        </w:r>
        <w:r w:rsidRPr="00725F5C" w:rsidDel="006D044E">
          <w:rPr>
            <w:rFonts w:eastAsia="Batang"/>
            <w:color w:val="0000FF"/>
          </w:rPr>
          <w:delText xml:space="preserve">representarelacionamento </w:delText>
        </w:r>
        <w:r w:rsidR="00301E38" w:rsidRPr="00725F5C" w:rsidDel="006D044E">
          <w:rPr>
            <w:rFonts w:eastAsia="Batang"/>
            <w:color w:val="0000FF"/>
          </w:rPr>
          <w:delText xml:space="preserve">entre atores e casos de uso: </w:delText>
        </w:r>
      </w:del>
    </w:p>
    <w:p w:rsidR="00301E38" w:rsidDel="006D044E" w:rsidRDefault="000D457C">
      <w:pPr>
        <w:keepNext/>
        <w:jc w:val="center"/>
        <w:rPr>
          <w:del w:id="772" w:author="lfernandobra" w:date="2014-09-06T14:59:00Z"/>
          <w:rFonts w:ascii="Arial" w:hAnsi="Arial" w:cs="Arial"/>
        </w:rPr>
      </w:pPr>
      <w:del w:id="773" w:author="lfernandobra" w:date="2014-09-06T14:59:00Z">
        <w:r>
          <w:rPr>
            <w:rFonts w:eastAsia="Batang"/>
            <w:noProof/>
            <w:rPrChange w:id="774">
              <w:rPr>
                <w:rFonts w:cs="Arial"/>
                <w:b/>
                <w:bCs/>
                <w:noProof/>
                <w:sz w:val="28"/>
                <w:szCs w:val="28"/>
              </w:rPr>
            </w:rPrChange>
          </w:rPr>
          <w:drawing>
            <wp:inline distT="0" distB="0" distL="0" distR="0">
              <wp:extent cx="3106420" cy="1019810"/>
              <wp:effectExtent l="19050" t="0" r="0" b="0"/>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7"/>
                      <a:srcRect/>
                      <a:stretch>
                        <a:fillRect/>
                      </a:stretch>
                    </pic:blipFill>
                    <pic:spPr bwMode="auto">
                      <a:xfrm>
                        <a:off x="0" y="0"/>
                        <a:ext cx="3106420" cy="1019810"/>
                      </a:xfrm>
                      <a:prstGeom prst="rect">
                        <a:avLst/>
                      </a:prstGeom>
                      <a:noFill/>
                      <a:ln w="9525">
                        <a:noFill/>
                        <a:miter lim="800000"/>
                        <a:headEnd/>
                        <a:tailEnd/>
                      </a:ln>
                    </pic:spPr>
                  </pic:pic>
                </a:graphicData>
              </a:graphic>
            </wp:inline>
          </w:drawing>
        </w:r>
      </w:del>
    </w:p>
    <w:p w:rsidR="00301E38" w:rsidRPr="00F856C3" w:rsidDel="006D044E" w:rsidRDefault="00301E38">
      <w:pPr>
        <w:pStyle w:val="Legenda"/>
        <w:rPr>
          <w:del w:id="775" w:author="lfernandobra" w:date="2014-09-06T14:59:00Z"/>
        </w:rPr>
      </w:pPr>
      <w:bookmarkStart w:id="776" w:name="_Toc348899594"/>
      <w:del w:id="777" w:author="lfernandobra" w:date="2014-09-06T14:59:00Z">
        <w:r w:rsidRPr="00F856C3" w:rsidDel="006D044E">
          <w:delText xml:space="preserve">Figura </w:delText>
        </w:r>
        <w:r w:rsidR="00102415" w:rsidRPr="00F856C3" w:rsidDel="006D044E">
          <w:fldChar w:fldCharType="begin"/>
        </w:r>
        <w:r w:rsidRPr="00F856C3" w:rsidDel="006D044E">
          <w:delInstrText xml:space="preserve"> SEQ Figura \* ARABIC </w:delInstrText>
        </w:r>
        <w:r w:rsidR="00102415" w:rsidRPr="00F856C3" w:rsidDel="006D044E">
          <w:fldChar w:fldCharType="separate"/>
        </w:r>
        <w:r w:rsidRPr="00F856C3" w:rsidDel="006D044E">
          <w:delText>3</w:delText>
        </w:r>
        <w:r w:rsidR="00102415" w:rsidRPr="00F856C3" w:rsidDel="006D044E">
          <w:fldChar w:fldCharType="end"/>
        </w:r>
        <w:r w:rsidRPr="00F856C3" w:rsidDel="006D044E">
          <w:delText xml:space="preserve"> - Associação entre ator e caso de uso</w:delText>
        </w:r>
        <w:bookmarkEnd w:id="776"/>
      </w:del>
    </w:p>
    <w:p w:rsidR="00301E38" w:rsidRPr="00725F5C" w:rsidDel="006D044E" w:rsidRDefault="00556F32" w:rsidP="004A2827">
      <w:pPr>
        <w:numPr>
          <w:ilvl w:val="0"/>
          <w:numId w:val="3"/>
        </w:numPr>
        <w:tabs>
          <w:tab w:val="clear" w:pos="720"/>
          <w:tab w:val="num" w:pos="426"/>
        </w:tabs>
        <w:spacing w:line="240" w:lineRule="auto"/>
        <w:ind w:left="142" w:firstLine="284"/>
        <w:rPr>
          <w:del w:id="778" w:author="lfernandobra" w:date="2014-09-06T14:59:00Z"/>
          <w:rFonts w:eastAsia="Batang"/>
          <w:color w:val="0000FF"/>
        </w:rPr>
      </w:pPr>
      <w:del w:id="779" w:author="lfernandobra" w:date="2014-09-06T14:59:00Z">
        <w:r w:rsidRPr="00725F5C" w:rsidDel="006D044E">
          <w:rPr>
            <w:rFonts w:eastAsia="Batang"/>
            <w:b/>
            <w:color w:val="0000FF"/>
          </w:rPr>
          <w:delText>Generalizações entre atores</w:delText>
        </w:r>
        <w:r w:rsidRPr="00725F5C" w:rsidDel="006D044E">
          <w:rPr>
            <w:rFonts w:eastAsia="Batang"/>
            <w:color w:val="0000FF"/>
          </w:rPr>
          <w:delText xml:space="preserve">: apresenta </w:delText>
        </w:r>
        <w:r w:rsidR="00301E38" w:rsidRPr="00725F5C" w:rsidDel="006D044E">
          <w:rPr>
            <w:rFonts w:eastAsia="Batang"/>
            <w:color w:val="0000FF"/>
          </w:rPr>
          <w:delText>generalizações entre os atores:</w:delText>
        </w:r>
      </w:del>
    </w:p>
    <w:p w:rsidR="00301E38" w:rsidRPr="00F856C3" w:rsidDel="006D044E" w:rsidRDefault="000D457C">
      <w:pPr>
        <w:pStyle w:val="PargrafodaLista"/>
        <w:keepNext/>
        <w:tabs>
          <w:tab w:val="num" w:pos="426"/>
        </w:tabs>
        <w:ind w:left="142" w:firstLine="284"/>
        <w:jc w:val="center"/>
        <w:rPr>
          <w:del w:id="780" w:author="lfernandobra" w:date="2014-09-06T14:59:00Z"/>
          <w:rFonts w:ascii="Times New Roman" w:hAnsi="Times New Roman" w:cs="Times New Roman"/>
          <w:sz w:val="24"/>
          <w:szCs w:val="24"/>
        </w:rPr>
      </w:pPr>
      <w:del w:id="781" w:author="lfernandobra" w:date="2014-09-06T14:59:00Z">
        <w:r>
          <w:rPr>
            <w:rFonts w:eastAsia="Batang" w:cs="Times New Roman"/>
            <w:noProof/>
            <w:sz w:val="24"/>
            <w:szCs w:val="24"/>
            <w:rPrChange w:id="782">
              <w:rPr>
                <w:b/>
                <w:bCs/>
                <w:noProof/>
                <w:sz w:val="28"/>
                <w:szCs w:val="28"/>
              </w:rPr>
            </w:rPrChange>
          </w:rPr>
          <w:drawing>
            <wp:inline distT="0" distB="0" distL="0" distR="0">
              <wp:extent cx="2784475" cy="1025525"/>
              <wp:effectExtent l="19050" t="0" r="0" b="0"/>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8"/>
                      <a:srcRect/>
                      <a:stretch>
                        <a:fillRect/>
                      </a:stretch>
                    </pic:blipFill>
                    <pic:spPr bwMode="auto">
                      <a:xfrm>
                        <a:off x="0" y="0"/>
                        <a:ext cx="2784475" cy="1025525"/>
                      </a:xfrm>
                      <a:prstGeom prst="rect">
                        <a:avLst/>
                      </a:prstGeom>
                      <a:noFill/>
                      <a:ln w="9525">
                        <a:noFill/>
                        <a:miter lim="800000"/>
                        <a:headEnd/>
                        <a:tailEnd/>
                      </a:ln>
                    </pic:spPr>
                  </pic:pic>
                </a:graphicData>
              </a:graphic>
            </wp:inline>
          </w:drawing>
        </w:r>
      </w:del>
    </w:p>
    <w:p w:rsidR="00301E38" w:rsidRPr="00F856C3" w:rsidDel="006D044E" w:rsidRDefault="00301E38">
      <w:pPr>
        <w:pStyle w:val="Legenda"/>
        <w:rPr>
          <w:del w:id="783" w:author="lfernandobra" w:date="2014-09-06T14:59:00Z"/>
        </w:rPr>
      </w:pPr>
      <w:bookmarkStart w:id="784" w:name="_Toc348899595"/>
      <w:del w:id="785" w:author="lfernandobra" w:date="2014-09-06T14:59:00Z">
        <w:r w:rsidRPr="00F856C3" w:rsidDel="006D044E">
          <w:delText xml:space="preserve">Figura </w:delText>
        </w:r>
        <w:r w:rsidR="00102415" w:rsidRPr="00F856C3" w:rsidDel="006D044E">
          <w:fldChar w:fldCharType="begin"/>
        </w:r>
        <w:r w:rsidRPr="00F856C3" w:rsidDel="006D044E">
          <w:delInstrText xml:space="preserve"> SEQ Figura \* ARABIC </w:delInstrText>
        </w:r>
        <w:r w:rsidR="00102415" w:rsidRPr="00F856C3" w:rsidDel="006D044E">
          <w:fldChar w:fldCharType="separate"/>
        </w:r>
        <w:r w:rsidRPr="00F856C3" w:rsidDel="006D044E">
          <w:delText>4</w:delText>
        </w:r>
        <w:r w:rsidR="00102415" w:rsidRPr="00F856C3" w:rsidDel="006D044E">
          <w:fldChar w:fldCharType="end"/>
        </w:r>
        <w:r w:rsidRPr="00F856C3" w:rsidDel="006D044E">
          <w:delText xml:space="preserve"> - Generalização entre atores</w:delText>
        </w:r>
        <w:bookmarkEnd w:id="784"/>
      </w:del>
    </w:p>
    <w:p w:rsidR="00301E38" w:rsidRPr="00725F5C" w:rsidDel="006D044E" w:rsidRDefault="00301E38" w:rsidP="00F856C3">
      <w:pPr>
        <w:rPr>
          <w:del w:id="786" w:author="lfernandobra" w:date="2014-09-06T14:59:00Z"/>
          <w:rFonts w:eastAsia="Batang"/>
          <w:color w:val="0000FF"/>
        </w:rPr>
      </w:pPr>
      <w:del w:id="787" w:author="lfernandobra" w:date="2014-09-06T14:59:00Z">
        <w:r w:rsidRPr="00725F5C" w:rsidDel="006D044E">
          <w:rPr>
            <w:rFonts w:eastAsia="Batang"/>
            <w:color w:val="0000FF"/>
          </w:rPr>
          <w:delText>Na figura 4 o Cliente de Internet é uma generalização do ator Cliente, isto é, é um tipo de cliente.</w:delText>
        </w:r>
      </w:del>
    </w:p>
    <w:p w:rsidR="00301E38" w:rsidRPr="00725F5C" w:rsidDel="006D044E" w:rsidRDefault="00556F32" w:rsidP="004A2827">
      <w:pPr>
        <w:numPr>
          <w:ilvl w:val="0"/>
          <w:numId w:val="3"/>
        </w:numPr>
        <w:spacing w:line="240" w:lineRule="auto"/>
        <w:rPr>
          <w:del w:id="788" w:author="lfernandobra" w:date="2014-09-06T14:59:00Z"/>
          <w:rFonts w:eastAsia="Batang"/>
          <w:color w:val="0000FF"/>
        </w:rPr>
      </w:pPr>
      <w:del w:id="789" w:author="lfernandobra" w:date="2014-09-06T14:59:00Z">
        <w:r w:rsidRPr="00725F5C" w:rsidDel="006D044E">
          <w:rPr>
            <w:rFonts w:eastAsia="Batang"/>
            <w:b/>
            <w:color w:val="0000FF"/>
          </w:rPr>
          <w:delText>Generalização entre Casos de Uso</w:delText>
        </w:r>
        <w:r w:rsidRPr="00725F5C" w:rsidDel="006D044E">
          <w:rPr>
            <w:rFonts w:eastAsia="Batang"/>
            <w:color w:val="0000FF"/>
          </w:rPr>
          <w:delText xml:space="preserve">: </w:delText>
        </w:r>
        <w:r w:rsidR="00301E38" w:rsidRPr="00725F5C" w:rsidDel="006D044E">
          <w:rPr>
            <w:rFonts w:eastAsia="Batang"/>
            <w:color w:val="0000FF"/>
          </w:rPr>
          <w:delText xml:space="preserve">generalizações entre os casos de uso. </w:delText>
        </w:r>
      </w:del>
    </w:p>
    <w:p w:rsidR="00301E38" w:rsidDel="006D044E" w:rsidRDefault="000D457C">
      <w:pPr>
        <w:keepNext/>
        <w:jc w:val="center"/>
        <w:rPr>
          <w:del w:id="790" w:author="lfernandobra" w:date="2014-09-06T14:59:00Z"/>
          <w:rFonts w:ascii="Arial" w:hAnsi="Arial" w:cs="Arial"/>
        </w:rPr>
      </w:pPr>
      <w:del w:id="791" w:author="lfernandobra" w:date="2014-09-06T14:59:00Z">
        <w:r>
          <w:rPr>
            <w:b/>
            <w:bCs/>
            <w:noProof/>
            <w:rPrChange w:id="792">
              <w:rPr>
                <w:rFonts w:cs="Arial"/>
                <w:b/>
                <w:bCs/>
                <w:noProof/>
                <w:sz w:val="28"/>
                <w:szCs w:val="28"/>
              </w:rPr>
            </w:rPrChange>
          </w:rPr>
          <w:drawing>
            <wp:inline distT="0" distB="0" distL="0" distR="0">
              <wp:extent cx="3704590" cy="1887220"/>
              <wp:effectExtent l="19050" t="0" r="0" b="0"/>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9"/>
                      <a:srcRect/>
                      <a:stretch>
                        <a:fillRect/>
                      </a:stretch>
                    </pic:blipFill>
                    <pic:spPr bwMode="auto">
                      <a:xfrm>
                        <a:off x="0" y="0"/>
                        <a:ext cx="3704590" cy="1887220"/>
                      </a:xfrm>
                      <a:prstGeom prst="rect">
                        <a:avLst/>
                      </a:prstGeom>
                      <a:noFill/>
                      <a:ln w="9525">
                        <a:noFill/>
                        <a:miter lim="800000"/>
                        <a:headEnd/>
                        <a:tailEnd/>
                      </a:ln>
                    </pic:spPr>
                  </pic:pic>
                </a:graphicData>
              </a:graphic>
            </wp:inline>
          </w:drawing>
        </w:r>
      </w:del>
    </w:p>
    <w:p w:rsidR="00301E38" w:rsidRPr="00F856C3" w:rsidDel="006D044E" w:rsidRDefault="00301E38">
      <w:pPr>
        <w:pStyle w:val="Legenda"/>
        <w:rPr>
          <w:del w:id="793" w:author="lfernandobra" w:date="2014-09-06T14:59:00Z"/>
        </w:rPr>
      </w:pPr>
      <w:bookmarkStart w:id="794" w:name="_Toc348899596"/>
      <w:del w:id="795" w:author="lfernandobra" w:date="2014-09-06T14:59:00Z">
        <w:r w:rsidRPr="00F856C3" w:rsidDel="006D044E">
          <w:delText xml:space="preserve">Figura </w:delText>
        </w:r>
        <w:r w:rsidR="00102415" w:rsidRPr="00F856C3" w:rsidDel="006D044E">
          <w:fldChar w:fldCharType="begin"/>
        </w:r>
        <w:r w:rsidRPr="00F856C3" w:rsidDel="006D044E">
          <w:delInstrText xml:space="preserve"> SEQ Figura \* ARABIC </w:delInstrText>
        </w:r>
        <w:r w:rsidR="00102415" w:rsidRPr="00F856C3" w:rsidDel="006D044E">
          <w:fldChar w:fldCharType="separate"/>
        </w:r>
        <w:r w:rsidRPr="00F856C3" w:rsidDel="006D044E">
          <w:delText>5</w:delText>
        </w:r>
        <w:r w:rsidR="00102415" w:rsidRPr="00F856C3" w:rsidDel="006D044E">
          <w:fldChar w:fldCharType="end"/>
        </w:r>
        <w:r w:rsidRPr="00F856C3" w:rsidDel="006D044E">
          <w:delText xml:space="preserve"> - Generalizações entre casos de uso</w:delText>
        </w:r>
        <w:bookmarkEnd w:id="794"/>
      </w:del>
    </w:p>
    <w:p w:rsidR="00301E38" w:rsidDel="006D044E" w:rsidRDefault="00301E38" w:rsidP="00784EC4">
      <w:pPr>
        <w:rPr>
          <w:del w:id="796" w:author="lfernandobra" w:date="2014-09-06T14:59:00Z"/>
        </w:rPr>
      </w:pPr>
    </w:p>
    <w:p w:rsidR="00301E38" w:rsidRPr="00725F5C" w:rsidDel="006D044E" w:rsidRDefault="00556F32" w:rsidP="004A2827">
      <w:pPr>
        <w:numPr>
          <w:ilvl w:val="0"/>
          <w:numId w:val="4"/>
        </w:numPr>
        <w:spacing w:line="240" w:lineRule="auto"/>
        <w:jc w:val="left"/>
        <w:rPr>
          <w:del w:id="797" w:author="lfernandobra" w:date="2014-09-06T14:59:00Z"/>
          <w:color w:val="0000FF"/>
        </w:rPr>
      </w:pPr>
      <w:del w:id="798" w:author="lfernandobra" w:date="2014-09-06T14:59:00Z">
        <w:r w:rsidRPr="00725F5C" w:rsidDel="006D044E">
          <w:rPr>
            <w:b/>
            <w:color w:val="0000FF"/>
          </w:rPr>
          <w:delText>Extends</w:delText>
        </w:r>
        <w:r w:rsidRPr="00725F5C" w:rsidDel="006D044E">
          <w:rPr>
            <w:color w:val="0000FF"/>
          </w:rPr>
          <w:delText>: e</w:delText>
        </w:r>
        <w:r w:rsidR="00301E38" w:rsidRPr="00725F5C" w:rsidDel="006D044E">
          <w:rPr>
            <w:color w:val="0000FF"/>
          </w:rPr>
          <w:delText>xtensões (extends) entre os casos de uso:</w:delText>
        </w:r>
      </w:del>
    </w:p>
    <w:p w:rsidR="00301E38" w:rsidRPr="00725F5C" w:rsidDel="006D044E" w:rsidRDefault="00301E38" w:rsidP="00F856C3">
      <w:pPr>
        <w:rPr>
          <w:del w:id="799" w:author="lfernandobra" w:date="2014-09-06T14:59:00Z"/>
          <w:color w:val="0000FF"/>
        </w:rPr>
      </w:pPr>
    </w:p>
    <w:p w:rsidR="00301E38" w:rsidRPr="00725F5C" w:rsidDel="006D044E" w:rsidRDefault="00301E38" w:rsidP="00F856C3">
      <w:pPr>
        <w:rPr>
          <w:del w:id="800" w:author="lfernandobra" w:date="2014-09-06T14:59:00Z"/>
          <w:color w:val="0000FF"/>
        </w:rPr>
      </w:pPr>
      <w:del w:id="801" w:author="lfernandobra" w:date="2014-09-06T14:59:00Z">
        <w:r w:rsidRPr="00725F5C" w:rsidDel="006D044E">
          <w:rPr>
            <w:color w:val="0000FF"/>
          </w:rPr>
          <w:delText xml:space="preserve">As extensões de caso de uso indicam que o caso de uso para onde a seta aponta possui um comportamento complexo que foi “isolado” no caso de uso com extensão. </w:delText>
        </w:r>
      </w:del>
    </w:p>
    <w:p w:rsidR="00301E38" w:rsidDel="006D044E" w:rsidRDefault="000D457C">
      <w:pPr>
        <w:keepNext/>
        <w:jc w:val="center"/>
        <w:rPr>
          <w:del w:id="802" w:author="lfernandobra" w:date="2014-09-06T14:59:00Z"/>
          <w:rFonts w:ascii="Arial" w:hAnsi="Arial" w:cs="Arial"/>
        </w:rPr>
      </w:pPr>
      <w:del w:id="803" w:author="lfernandobra" w:date="2014-09-06T14:59:00Z">
        <w:r>
          <w:rPr>
            <w:b/>
            <w:bCs/>
            <w:noProof/>
            <w:rPrChange w:id="804">
              <w:rPr>
                <w:rFonts w:cs="Arial"/>
                <w:b/>
                <w:bCs/>
                <w:noProof/>
                <w:sz w:val="28"/>
                <w:szCs w:val="28"/>
              </w:rPr>
            </w:rPrChange>
          </w:rPr>
          <w:drawing>
            <wp:inline distT="0" distB="0" distL="0" distR="0">
              <wp:extent cx="4003675" cy="732790"/>
              <wp:effectExtent l="19050" t="0" r="0" b="0"/>
              <wp:docPr id="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20"/>
                      <a:srcRect/>
                      <a:stretch>
                        <a:fillRect/>
                      </a:stretch>
                    </pic:blipFill>
                    <pic:spPr bwMode="auto">
                      <a:xfrm>
                        <a:off x="0" y="0"/>
                        <a:ext cx="4003675" cy="732790"/>
                      </a:xfrm>
                      <a:prstGeom prst="rect">
                        <a:avLst/>
                      </a:prstGeom>
                      <a:noFill/>
                      <a:ln w="9525">
                        <a:noFill/>
                        <a:miter lim="800000"/>
                        <a:headEnd/>
                        <a:tailEnd/>
                      </a:ln>
                    </pic:spPr>
                  </pic:pic>
                </a:graphicData>
              </a:graphic>
            </wp:inline>
          </w:drawing>
        </w:r>
      </w:del>
    </w:p>
    <w:p w:rsidR="00301E38" w:rsidRPr="00F856C3" w:rsidDel="006D044E" w:rsidRDefault="00301E38">
      <w:pPr>
        <w:pStyle w:val="Legenda"/>
        <w:rPr>
          <w:del w:id="805" w:author="lfernandobra" w:date="2014-09-06T14:59:00Z"/>
        </w:rPr>
      </w:pPr>
      <w:bookmarkStart w:id="806" w:name="_Toc348899597"/>
      <w:del w:id="807" w:author="lfernandobra" w:date="2014-09-06T14:59:00Z">
        <w:r w:rsidRPr="00F856C3" w:rsidDel="006D044E">
          <w:delText xml:space="preserve">Figura </w:delText>
        </w:r>
        <w:r w:rsidR="00102415" w:rsidRPr="00F856C3" w:rsidDel="006D044E">
          <w:fldChar w:fldCharType="begin"/>
        </w:r>
        <w:r w:rsidRPr="00F856C3" w:rsidDel="006D044E">
          <w:delInstrText xml:space="preserve"> SEQ Figura \* ARABIC </w:delInstrText>
        </w:r>
        <w:r w:rsidR="00102415" w:rsidRPr="00F856C3" w:rsidDel="006D044E">
          <w:fldChar w:fldCharType="separate"/>
        </w:r>
        <w:r w:rsidRPr="00F856C3" w:rsidDel="006D044E">
          <w:delText>6</w:delText>
        </w:r>
        <w:r w:rsidR="00102415" w:rsidRPr="00F856C3" w:rsidDel="006D044E">
          <w:fldChar w:fldCharType="end"/>
        </w:r>
        <w:r w:rsidRPr="00F856C3" w:rsidDel="006D044E">
          <w:delText xml:space="preserve"> - Extends entre casos de uso</w:delText>
        </w:r>
        <w:bookmarkEnd w:id="806"/>
      </w:del>
    </w:p>
    <w:p w:rsidR="00301E38" w:rsidDel="006D044E" w:rsidRDefault="00301E38" w:rsidP="00F856C3">
      <w:pPr>
        <w:rPr>
          <w:del w:id="808" w:author="lfernandobra" w:date="2014-09-06T14:59:00Z"/>
        </w:rPr>
      </w:pPr>
    </w:p>
    <w:p w:rsidR="00301E38" w:rsidRPr="00725F5C" w:rsidDel="006D044E" w:rsidRDefault="00301E38" w:rsidP="00F856C3">
      <w:pPr>
        <w:rPr>
          <w:del w:id="809" w:author="lfernandobra" w:date="2014-09-06T14:59:00Z"/>
          <w:color w:val="0000FF"/>
        </w:rPr>
      </w:pPr>
    </w:p>
    <w:p w:rsidR="00301E38" w:rsidRPr="00725F5C" w:rsidDel="006D044E" w:rsidRDefault="00556F32" w:rsidP="004A2827">
      <w:pPr>
        <w:numPr>
          <w:ilvl w:val="0"/>
          <w:numId w:val="5"/>
        </w:numPr>
        <w:spacing w:line="240" w:lineRule="auto"/>
        <w:jc w:val="left"/>
        <w:rPr>
          <w:del w:id="810" w:author="lfernandobra" w:date="2014-09-06T14:59:00Z"/>
          <w:color w:val="0000FF"/>
        </w:rPr>
      </w:pPr>
      <w:del w:id="811" w:author="lfernandobra" w:date="2014-09-06T14:59:00Z">
        <w:r w:rsidRPr="00725F5C" w:rsidDel="006D044E">
          <w:rPr>
            <w:b/>
            <w:color w:val="0000FF"/>
          </w:rPr>
          <w:delText>Includes</w:delText>
        </w:r>
        <w:r w:rsidRPr="00725F5C" w:rsidDel="006D044E">
          <w:rPr>
            <w:color w:val="0000FF"/>
          </w:rPr>
          <w:delText xml:space="preserve">: </w:delText>
        </w:r>
        <w:r w:rsidR="00301E38" w:rsidRPr="00725F5C" w:rsidDel="006D044E">
          <w:rPr>
            <w:color w:val="0000FF"/>
          </w:rPr>
          <w:delText>Inclusões (includes) entre os casos de uso:</w:delText>
        </w:r>
      </w:del>
    </w:p>
    <w:p w:rsidR="00301E38" w:rsidRPr="00725F5C" w:rsidDel="006D044E" w:rsidRDefault="00301E38" w:rsidP="00F856C3">
      <w:pPr>
        <w:rPr>
          <w:del w:id="812" w:author="lfernandobra" w:date="2014-09-06T14:59:00Z"/>
          <w:color w:val="0000FF"/>
        </w:rPr>
      </w:pPr>
    </w:p>
    <w:p w:rsidR="00301E38" w:rsidRPr="00725F5C" w:rsidDel="006D044E" w:rsidRDefault="00301E38" w:rsidP="00F856C3">
      <w:pPr>
        <w:rPr>
          <w:del w:id="813" w:author="lfernandobra" w:date="2014-09-06T14:59:00Z"/>
          <w:color w:val="0000FF"/>
        </w:rPr>
      </w:pPr>
      <w:del w:id="814" w:author="lfernandobra" w:date="2014-09-06T14:59:00Z">
        <w:r w:rsidRPr="00725F5C" w:rsidDel="006D044E">
          <w:rPr>
            <w:color w:val="0000FF"/>
          </w:rPr>
          <w:delText>As inclusões indicam que o caso de uso que aponta inclui a funcionalidade do caso uso apontado à sua, isto é, sempre que é acionado ele aciona o comportamento do caso de uso apontado. No exemplo da figura 7, quando o caso de uso UC03 – Fazer pedido é acionado ele executa o caso de uso UC05 – Fornecer os Dados do Cliente.</w:delText>
        </w:r>
      </w:del>
    </w:p>
    <w:p w:rsidR="00301E38" w:rsidDel="006D044E" w:rsidRDefault="00301E38" w:rsidP="00784EC4">
      <w:pPr>
        <w:rPr>
          <w:del w:id="815" w:author="lfernandobra" w:date="2014-09-06T14:59:00Z"/>
        </w:rPr>
      </w:pPr>
    </w:p>
    <w:p w:rsidR="00301E38" w:rsidDel="006D044E" w:rsidRDefault="000D457C">
      <w:pPr>
        <w:keepNext/>
        <w:jc w:val="center"/>
        <w:rPr>
          <w:del w:id="816" w:author="lfernandobra" w:date="2014-09-06T14:59:00Z"/>
          <w:rFonts w:ascii="Arial" w:hAnsi="Arial" w:cs="Arial"/>
        </w:rPr>
      </w:pPr>
      <w:del w:id="817" w:author="lfernandobra" w:date="2014-09-06T14:59:00Z">
        <w:r>
          <w:rPr>
            <w:b/>
            <w:bCs/>
            <w:noProof/>
            <w:rPrChange w:id="818">
              <w:rPr>
                <w:rFonts w:cs="Arial"/>
                <w:b/>
                <w:bCs/>
                <w:noProof/>
                <w:sz w:val="28"/>
                <w:szCs w:val="28"/>
              </w:rPr>
            </w:rPrChange>
          </w:rPr>
          <w:drawing>
            <wp:inline distT="0" distB="0" distL="0" distR="0">
              <wp:extent cx="4132580" cy="762000"/>
              <wp:effectExtent l="19050" t="0" r="1270" b="0"/>
              <wp:docPr id="6"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21"/>
                      <a:srcRect/>
                      <a:stretch>
                        <a:fillRect/>
                      </a:stretch>
                    </pic:blipFill>
                    <pic:spPr bwMode="auto">
                      <a:xfrm>
                        <a:off x="0" y="0"/>
                        <a:ext cx="4132580" cy="762000"/>
                      </a:xfrm>
                      <a:prstGeom prst="rect">
                        <a:avLst/>
                      </a:prstGeom>
                      <a:noFill/>
                      <a:ln w="9525">
                        <a:noFill/>
                        <a:miter lim="800000"/>
                        <a:headEnd/>
                        <a:tailEnd/>
                      </a:ln>
                    </pic:spPr>
                  </pic:pic>
                </a:graphicData>
              </a:graphic>
            </wp:inline>
          </w:drawing>
        </w:r>
      </w:del>
    </w:p>
    <w:p w:rsidR="00301E38" w:rsidRPr="00F856C3" w:rsidDel="006D044E" w:rsidRDefault="00301E38">
      <w:pPr>
        <w:pStyle w:val="Legenda"/>
        <w:rPr>
          <w:del w:id="819" w:author="lfernandobra" w:date="2014-09-06T14:59:00Z"/>
        </w:rPr>
      </w:pPr>
      <w:bookmarkStart w:id="820" w:name="_Toc348899598"/>
      <w:del w:id="821" w:author="lfernandobra" w:date="2014-09-06T14:59:00Z">
        <w:r w:rsidRPr="00F856C3" w:rsidDel="006D044E">
          <w:delText xml:space="preserve">Figura </w:delText>
        </w:r>
        <w:r w:rsidR="00102415" w:rsidRPr="00F856C3" w:rsidDel="006D044E">
          <w:fldChar w:fldCharType="begin"/>
        </w:r>
        <w:r w:rsidRPr="00F856C3" w:rsidDel="006D044E">
          <w:delInstrText xml:space="preserve"> SEQ Figura \* ARABIC </w:delInstrText>
        </w:r>
        <w:r w:rsidR="00102415" w:rsidRPr="00F856C3" w:rsidDel="006D044E">
          <w:fldChar w:fldCharType="separate"/>
        </w:r>
        <w:r w:rsidRPr="00F856C3" w:rsidDel="006D044E">
          <w:delText>7</w:delText>
        </w:r>
        <w:r w:rsidR="00102415" w:rsidRPr="00F856C3" w:rsidDel="006D044E">
          <w:fldChar w:fldCharType="end"/>
        </w:r>
        <w:r w:rsidRPr="00F856C3" w:rsidDel="006D044E">
          <w:delText xml:space="preserve"> - Includes em casos de uso</w:delText>
        </w:r>
        <w:bookmarkEnd w:id="820"/>
      </w:del>
    </w:p>
    <w:p w:rsidR="00301E38" w:rsidRPr="00725F5C" w:rsidDel="006D044E" w:rsidRDefault="00301E38">
      <w:pPr>
        <w:rPr>
          <w:del w:id="822" w:author="lfernandobra" w:date="2014-09-06T14:59:00Z"/>
          <w:b/>
          <w:bCs/>
          <w:color w:val="0000FF"/>
        </w:rPr>
      </w:pPr>
    </w:p>
    <w:p w:rsidR="00301E38" w:rsidRPr="00725F5C" w:rsidDel="006D044E" w:rsidRDefault="00301E38" w:rsidP="00F856C3">
      <w:pPr>
        <w:rPr>
          <w:del w:id="823" w:author="lfernandobra" w:date="2014-09-06T14:59:00Z"/>
          <w:color w:val="0000FF"/>
        </w:rPr>
      </w:pPr>
      <w:del w:id="824" w:author="lfernandobra" w:date="2014-09-06T14:59:00Z">
        <w:r w:rsidRPr="00725F5C" w:rsidDel="006D044E">
          <w:rPr>
            <w:color w:val="0000FF"/>
          </w:rPr>
          <w:delText>A figura 8 ilustra a relação entre atores e casos de uso apresentados nos exemplos anteriores.</w:delText>
        </w:r>
      </w:del>
    </w:p>
    <w:p w:rsidR="00301E38" w:rsidDel="006D044E" w:rsidRDefault="000D457C" w:rsidP="00F856C3">
      <w:pPr>
        <w:rPr>
          <w:del w:id="825" w:author="lfernandobra" w:date="2014-09-06T14:59:00Z"/>
        </w:rPr>
      </w:pPr>
      <w:del w:id="826" w:author="lfernandobra" w:date="2014-09-06T14:59:00Z">
        <w:r>
          <w:rPr>
            <w:noProof/>
            <w:rPrChange w:id="827">
              <w:rPr>
                <w:rFonts w:cs="Arial"/>
                <w:b/>
                <w:bCs/>
                <w:noProof/>
                <w:sz w:val="28"/>
                <w:szCs w:val="28"/>
              </w:rPr>
            </w:rPrChange>
          </w:rPr>
          <w:drawing>
            <wp:inline distT="0" distB="0" distL="0" distR="0">
              <wp:extent cx="5398770" cy="4337685"/>
              <wp:effectExtent l="19050" t="0" r="0" b="0"/>
              <wp:docPr id="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22"/>
                      <a:srcRect/>
                      <a:stretch>
                        <a:fillRect/>
                      </a:stretch>
                    </pic:blipFill>
                    <pic:spPr bwMode="auto">
                      <a:xfrm>
                        <a:off x="0" y="0"/>
                        <a:ext cx="5398770" cy="4337685"/>
                      </a:xfrm>
                      <a:prstGeom prst="rect">
                        <a:avLst/>
                      </a:prstGeom>
                      <a:noFill/>
                      <a:ln w="9525">
                        <a:noFill/>
                        <a:miter lim="800000"/>
                        <a:headEnd/>
                        <a:tailEnd/>
                      </a:ln>
                    </pic:spPr>
                  </pic:pic>
                </a:graphicData>
              </a:graphic>
            </wp:inline>
          </w:drawing>
        </w:r>
      </w:del>
    </w:p>
    <w:p w:rsidR="00301E38" w:rsidDel="006D044E" w:rsidRDefault="00301E38" w:rsidP="00F856C3">
      <w:pPr>
        <w:rPr>
          <w:del w:id="828" w:author="lfernandobra" w:date="2014-09-06T14:59:00Z"/>
        </w:rPr>
      </w:pPr>
    </w:p>
    <w:p w:rsidR="00301E38" w:rsidRPr="00F856C3" w:rsidDel="006D044E" w:rsidRDefault="00301E38" w:rsidP="00F856C3">
      <w:pPr>
        <w:pStyle w:val="Legenda"/>
        <w:rPr>
          <w:del w:id="829" w:author="lfernandobra" w:date="2014-09-06T14:59:00Z"/>
        </w:rPr>
      </w:pPr>
      <w:bookmarkStart w:id="830" w:name="_Toc348899599"/>
      <w:del w:id="831" w:author="lfernandobra" w:date="2014-09-06T14:59:00Z">
        <w:r w:rsidRPr="00F856C3" w:rsidDel="006D044E">
          <w:delText xml:space="preserve">Figura </w:delText>
        </w:r>
        <w:r w:rsidR="00102415" w:rsidRPr="00F856C3" w:rsidDel="006D044E">
          <w:fldChar w:fldCharType="begin"/>
        </w:r>
        <w:r w:rsidRPr="00F856C3" w:rsidDel="006D044E">
          <w:delInstrText xml:space="preserve"> SEQ Figura \* ARABIC </w:delInstrText>
        </w:r>
        <w:r w:rsidR="00102415" w:rsidRPr="00F856C3" w:rsidDel="006D044E">
          <w:fldChar w:fldCharType="separate"/>
        </w:r>
        <w:r w:rsidRPr="00F856C3" w:rsidDel="006D044E">
          <w:delText>8</w:delText>
        </w:r>
        <w:r w:rsidR="00102415" w:rsidRPr="00F856C3" w:rsidDel="006D044E">
          <w:fldChar w:fldCharType="end"/>
        </w:r>
        <w:r w:rsidRPr="00F856C3" w:rsidDel="006D044E">
          <w:delText xml:space="preserve"> - Diagrama de casos de uso (adaptado de RUP, 2008)</w:delText>
        </w:r>
        <w:bookmarkEnd w:id="830"/>
      </w:del>
    </w:p>
    <w:p w:rsidR="00301E38" w:rsidDel="006D044E" w:rsidRDefault="00301E38" w:rsidP="00F856C3">
      <w:pPr>
        <w:rPr>
          <w:del w:id="832" w:author="lfernandobra" w:date="2014-09-06T14:59:00Z"/>
        </w:rPr>
      </w:pPr>
    </w:p>
    <w:p w:rsidR="00301E38" w:rsidDel="006D044E" w:rsidRDefault="00301E38" w:rsidP="00F856C3">
      <w:pPr>
        <w:rPr>
          <w:del w:id="833" w:author="lfernandobra" w:date="2014-09-06T14:59:00Z"/>
        </w:rPr>
      </w:pPr>
    </w:p>
    <w:p w:rsidR="00E9228C" w:rsidRDefault="000D457C">
      <w:pPr>
        <w:spacing w:line="240" w:lineRule="auto"/>
        <w:jc w:val="left"/>
        <w:rPr>
          <w:rFonts w:cs="Arial"/>
          <w:b/>
          <w:bCs/>
          <w:sz w:val="28"/>
          <w:szCs w:val="28"/>
        </w:rPr>
      </w:pPr>
      <w:ins w:id="834" w:author="lfernandobra" w:date="2014-09-06T15:00:00Z">
        <w:r>
          <w:rPr>
            <w:noProof/>
            <w:rPrChange w:id="835">
              <w:rPr>
                <w:rFonts w:cs="Arial"/>
                <w:b/>
                <w:bCs/>
                <w:noProof/>
                <w:sz w:val="28"/>
                <w:szCs w:val="28"/>
              </w:rPr>
            </w:rPrChange>
          </w:rPr>
          <w:drawing>
            <wp:inline distT="0" distB="0" distL="0" distR="0">
              <wp:extent cx="4991100" cy="8896349"/>
              <wp:effectExtent l="0" t="0" r="0" b="63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0.jpg"/>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89319" cy="8893175"/>
                      </a:xfrm>
                      <a:prstGeom prst="rect">
                        <a:avLst/>
                      </a:prstGeom>
                    </pic:spPr>
                  </pic:pic>
                </a:graphicData>
              </a:graphic>
            </wp:inline>
          </w:drawing>
        </w:r>
      </w:ins>
      <w:r w:rsidR="00E9228C">
        <w:br w:type="page"/>
      </w:r>
    </w:p>
    <w:p w:rsidR="00E370D6" w:rsidRDefault="00E370D6" w:rsidP="00E370D6">
      <w:pPr>
        <w:pStyle w:val="Ttulo2"/>
      </w:pPr>
      <w:bookmarkStart w:id="836" w:name="_Toc359135189"/>
      <w:r>
        <w:lastRenderedPageBreak/>
        <w:t>Descrição dos Atores</w:t>
      </w:r>
      <w:bookmarkEnd w:id="836"/>
    </w:p>
    <w:p w:rsidR="00B6376F" w:rsidRPr="00E370D6" w:rsidDel="00B6376F" w:rsidRDefault="00E370D6" w:rsidP="00B6376F">
      <w:pPr>
        <w:pStyle w:val="Legenda"/>
        <w:rPr>
          <w:ins w:id="837" w:author="lfernandobra" w:date="2014-09-06T14:39:00Z"/>
        </w:rPr>
      </w:pPr>
      <w:bookmarkStart w:id="838" w:name="_Toc348899625"/>
      <w:r>
        <w:t xml:space="preserve">Tabela </w:t>
      </w:r>
      <w:r w:rsidR="00102415">
        <w:fldChar w:fldCharType="begin"/>
      </w:r>
      <w:r w:rsidR="006C723A">
        <w:instrText xml:space="preserve"> SEQ Tabela \* ARABIC </w:instrText>
      </w:r>
      <w:r w:rsidR="00102415">
        <w:fldChar w:fldCharType="separate"/>
      </w:r>
      <w:r>
        <w:rPr>
          <w:noProof/>
        </w:rPr>
        <w:t>1</w:t>
      </w:r>
      <w:r w:rsidR="00102415">
        <w:rPr>
          <w:noProof/>
        </w:rPr>
        <w:fldChar w:fldCharType="end"/>
      </w:r>
      <w:r>
        <w:t xml:space="preserve"> Ato</w:t>
      </w:r>
      <w:r w:rsidR="004B7BC2">
        <w:t>r</w:t>
      </w:r>
      <w:r>
        <w:t>es presentes no sistema</w:t>
      </w:r>
      <w:bookmarkEnd w:id="83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85"/>
        <w:gridCol w:w="5538"/>
      </w:tblGrid>
      <w:tr w:rsidR="00B6376F" w:rsidTr="00466EB5">
        <w:trPr>
          <w:trHeight w:val="418"/>
          <w:ins w:id="839" w:author="lfernandobra" w:date="2014-09-06T14:39:00Z"/>
        </w:trPr>
        <w:tc>
          <w:tcPr>
            <w:tcW w:w="3085" w:type="dxa"/>
            <w:shd w:val="clear" w:color="auto" w:fill="0D0D0D"/>
          </w:tcPr>
          <w:p w:rsidR="00B6376F" w:rsidRDefault="00B6376F" w:rsidP="00466EB5">
            <w:pPr>
              <w:rPr>
                <w:ins w:id="840" w:author="lfernandobra" w:date="2014-09-06T14:39:00Z"/>
              </w:rPr>
            </w:pPr>
            <w:ins w:id="841" w:author="lfernandobra" w:date="2014-09-06T14:39:00Z">
              <w:r>
                <w:t>Ator</w:t>
              </w:r>
            </w:ins>
          </w:p>
        </w:tc>
        <w:tc>
          <w:tcPr>
            <w:tcW w:w="5538" w:type="dxa"/>
            <w:shd w:val="clear" w:color="auto" w:fill="0D0D0D"/>
          </w:tcPr>
          <w:p w:rsidR="00B6376F" w:rsidRDefault="00B6376F" w:rsidP="00466EB5">
            <w:pPr>
              <w:rPr>
                <w:ins w:id="842" w:author="lfernandobra" w:date="2014-09-06T14:39:00Z"/>
              </w:rPr>
            </w:pPr>
            <w:ins w:id="843" w:author="lfernandobra" w:date="2014-09-06T14:39:00Z">
              <w:r>
                <w:t>Descrição</w:t>
              </w:r>
            </w:ins>
          </w:p>
        </w:tc>
      </w:tr>
      <w:tr w:rsidR="00B6376F" w:rsidTr="00466EB5">
        <w:trPr>
          <w:trHeight w:val="1644"/>
          <w:ins w:id="844" w:author="lfernandobra" w:date="2014-09-06T14:39:00Z"/>
        </w:trPr>
        <w:tc>
          <w:tcPr>
            <w:tcW w:w="3085" w:type="dxa"/>
          </w:tcPr>
          <w:p w:rsidR="00B6376F" w:rsidRDefault="00B6376F" w:rsidP="00466EB5">
            <w:pPr>
              <w:rPr>
                <w:ins w:id="845" w:author="lfernandobra" w:date="2014-09-06T14:39:00Z"/>
              </w:rPr>
            </w:pPr>
          </w:p>
          <w:p w:rsidR="00B6376F" w:rsidRDefault="00B6376F" w:rsidP="00466EB5">
            <w:pPr>
              <w:rPr>
                <w:ins w:id="846" w:author="lfernandobra" w:date="2014-09-06T14:39:00Z"/>
              </w:rPr>
            </w:pPr>
          </w:p>
          <w:p w:rsidR="00B6376F" w:rsidRPr="003A34EB" w:rsidRDefault="00B6376F" w:rsidP="00466EB5">
            <w:pPr>
              <w:rPr>
                <w:ins w:id="847" w:author="lfernandobra" w:date="2014-09-06T14:39:00Z"/>
              </w:rPr>
            </w:pPr>
            <w:ins w:id="848" w:author="lfernandobra" w:date="2014-09-06T14:39:00Z">
              <w:r w:rsidRPr="003A34EB">
                <w:t>Aluno</w:t>
              </w:r>
            </w:ins>
          </w:p>
        </w:tc>
        <w:tc>
          <w:tcPr>
            <w:tcW w:w="5538" w:type="dxa"/>
          </w:tcPr>
          <w:p w:rsidR="00B6376F" w:rsidRDefault="00B6376F" w:rsidP="00466EB5">
            <w:pPr>
              <w:rPr>
                <w:ins w:id="849" w:author="lfernandobra" w:date="2014-09-06T14:39:00Z"/>
              </w:rPr>
            </w:pPr>
            <w:ins w:id="850" w:author="lfernandobra" w:date="2014-09-06T14:39:00Z">
              <w:r>
                <w:t>Visualiza</w:t>
              </w:r>
              <w:r w:rsidRPr="003A34EB">
                <w:t xml:space="preserve"> seu boletim com as notas e faltas por cada disciplina que frequenta.</w:t>
              </w:r>
            </w:ins>
          </w:p>
          <w:p w:rsidR="00B6376F" w:rsidRPr="003A34EB" w:rsidRDefault="00B6376F" w:rsidP="00466EB5">
            <w:pPr>
              <w:rPr>
                <w:ins w:id="851" w:author="lfernandobra" w:date="2014-09-06T14:39:00Z"/>
              </w:rPr>
            </w:pPr>
            <w:ins w:id="852" w:author="lfernandobra" w:date="2014-09-06T14:39:00Z">
              <w:r>
                <w:t>Visualiza as tarefas de casa, solicitadas pelos professores de cada disciplina.</w:t>
              </w:r>
            </w:ins>
          </w:p>
        </w:tc>
      </w:tr>
      <w:tr w:rsidR="00B6376F" w:rsidTr="00466EB5">
        <w:trPr>
          <w:trHeight w:val="3302"/>
          <w:ins w:id="853" w:author="lfernandobra" w:date="2014-09-06T14:39:00Z"/>
        </w:trPr>
        <w:tc>
          <w:tcPr>
            <w:tcW w:w="3085" w:type="dxa"/>
          </w:tcPr>
          <w:p w:rsidR="00B6376F" w:rsidRDefault="00B6376F" w:rsidP="00466EB5">
            <w:pPr>
              <w:rPr>
                <w:ins w:id="854" w:author="lfernandobra" w:date="2014-09-06T14:39:00Z"/>
              </w:rPr>
            </w:pPr>
          </w:p>
          <w:p w:rsidR="00B6376F" w:rsidRDefault="00B6376F" w:rsidP="00466EB5">
            <w:pPr>
              <w:rPr>
                <w:ins w:id="855" w:author="lfernandobra" w:date="2014-09-06T14:39:00Z"/>
              </w:rPr>
            </w:pPr>
          </w:p>
          <w:p w:rsidR="00B6376F" w:rsidRDefault="00B6376F" w:rsidP="00466EB5">
            <w:pPr>
              <w:rPr>
                <w:ins w:id="856" w:author="lfernandobra" w:date="2014-09-06T14:39:00Z"/>
              </w:rPr>
            </w:pPr>
          </w:p>
          <w:p w:rsidR="00B6376F" w:rsidRDefault="00B6376F" w:rsidP="00466EB5">
            <w:pPr>
              <w:rPr>
                <w:ins w:id="857" w:author="lfernandobra" w:date="2014-09-06T14:39:00Z"/>
              </w:rPr>
            </w:pPr>
          </w:p>
          <w:p w:rsidR="00B6376F" w:rsidRDefault="00B6376F" w:rsidP="00466EB5">
            <w:pPr>
              <w:rPr>
                <w:ins w:id="858" w:author="lfernandobra" w:date="2014-09-06T14:39:00Z"/>
              </w:rPr>
            </w:pPr>
            <w:ins w:id="859" w:author="lfernandobra" w:date="2014-09-06T14:39:00Z">
              <w:r>
                <w:t>Pai</w:t>
              </w:r>
            </w:ins>
          </w:p>
        </w:tc>
        <w:tc>
          <w:tcPr>
            <w:tcW w:w="5538" w:type="dxa"/>
          </w:tcPr>
          <w:p w:rsidR="00B6376F" w:rsidRDefault="00B6376F" w:rsidP="00466EB5">
            <w:pPr>
              <w:rPr>
                <w:ins w:id="860" w:author="lfernandobra" w:date="2014-09-06T14:39:00Z"/>
              </w:rPr>
            </w:pPr>
            <w:ins w:id="861" w:author="lfernandobra" w:date="2014-09-06T14:39:00Z">
              <w:r>
                <w:t>Visualizao</w:t>
              </w:r>
              <w:r w:rsidRPr="003A34EB">
                <w:t xml:space="preserve"> boletim </w:t>
              </w:r>
              <w:r>
                <w:t xml:space="preserve">de seu filho </w:t>
              </w:r>
              <w:r w:rsidRPr="003A34EB">
                <w:t>com as notas e faltas por cada disciplina que frequenta.</w:t>
              </w:r>
            </w:ins>
          </w:p>
          <w:p w:rsidR="00B6376F" w:rsidRDefault="00B6376F" w:rsidP="00466EB5">
            <w:pPr>
              <w:rPr>
                <w:ins w:id="862" w:author="lfernandobra" w:date="2014-09-06T14:39:00Z"/>
              </w:rPr>
            </w:pPr>
            <w:ins w:id="863" w:author="lfernandobra" w:date="2014-09-06T14:39:00Z">
              <w:r>
                <w:t>Visualiza as tarefas de casa de seu filho, solicitadas pelos professores de cada disciplina.</w:t>
              </w:r>
            </w:ins>
          </w:p>
          <w:p w:rsidR="00B6376F" w:rsidRDefault="00B6376F" w:rsidP="00466EB5">
            <w:pPr>
              <w:rPr>
                <w:ins w:id="864" w:author="lfernandobra" w:date="2014-09-06T14:39:00Z"/>
              </w:rPr>
            </w:pPr>
            <w:ins w:id="865" w:author="lfernandobra" w:date="2014-09-06T14:39:00Z">
              <w:r>
                <w:t>Visualiza as ocorrências que seu filho teve registra na escola, pelos professores ou gestores, como indisciplina, cumprimento das tarefas de casa, ações eventuais.</w:t>
              </w:r>
            </w:ins>
          </w:p>
        </w:tc>
      </w:tr>
      <w:tr w:rsidR="00B6376F" w:rsidTr="00466EB5">
        <w:trPr>
          <w:trHeight w:val="1663"/>
          <w:ins w:id="866" w:author="lfernandobra" w:date="2014-09-06T14:39:00Z"/>
        </w:trPr>
        <w:tc>
          <w:tcPr>
            <w:tcW w:w="3085" w:type="dxa"/>
          </w:tcPr>
          <w:p w:rsidR="00B6376F" w:rsidRDefault="00B6376F" w:rsidP="00466EB5">
            <w:pPr>
              <w:rPr>
                <w:ins w:id="867" w:author="lfernandobra" w:date="2014-09-06T14:39:00Z"/>
              </w:rPr>
            </w:pPr>
          </w:p>
          <w:p w:rsidR="00B6376F" w:rsidRDefault="00B6376F" w:rsidP="00466EB5">
            <w:pPr>
              <w:rPr>
                <w:ins w:id="868" w:author="lfernandobra" w:date="2014-09-06T14:39:00Z"/>
              </w:rPr>
            </w:pPr>
          </w:p>
          <w:p w:rsidR="00B6376F" w:rsidRDefault="00B6376F" w:rsidP="00466EB5">
            <w:pPr>
              <w:rPr>
                <w:ins w:id="869" w:author="lfernandobra" w:date="2014-09-06T14:39:00Z"/>
              </w:rPr>
            </w:pPr>
            <w:ins w:id="870" w:author="lfernandobra" w:date="2014-09-06T14:39:00Z">
              <w:r>
                <w:t>Professor</w:t>
              </w:r>
            </w:ins>
          </w:p>
        </w:tc>
        <w:tc>
          <w:tcPr>
            <w:tcW w:w="5538" w:type="dxa"/>
          </w:tcPr>
          <w:p w:rsidR="00B6376F" w:rsidRDefault="00B6376F" w:rsidP="00466EB5">
            <w:pPr>
              <w:rPr>
                <w:ins w:id="871" w:author="lfernandobra" w:date="2014-09-06T14:39:00Z"/>
              </w:rPr>
            </w:pPr>
            <w:ins w:id="872" w:author="lfernandobra" w:date="2014-09-06T14:39:00Z">
              <w:r>
                <w:t>Insere,Visualiza e Edita as tarefas, notas e frequencia de cada aluno por bimestre.</w:t>
              </w:r>
            </w:ins>
          </w:p>
          <w:p w:rsidR="00B6376F" w:rsidRDefault="00B6376F" w:rsidP="00466EB5">
            <w:pPr>
              <w:rPr>
                <w:ins w:id="873" w:author="lfernandobra" w:date="2014-09-06T14:39:00Z"/>
              </w:rPr>
            </w:pPr>
            <w:ins w:id="874" w:author="lfernandobra" w:date="2014-09-06T14:39:00Z">
              <w:r>
                <w:t>Insere,Visualiza e Edita ocorrências do aluno em sala de aula, caso necessário.</w:t>
              </w:r>
            </w:ins>
          </w:p>
        </w:tc>
      </w:tr>
      <w:tr w:rsidR="00B6376F" w:rsidTr="00466EB5">
        <w:trPr>
          <w:trHeight w:val="1644"/>
          <w:ins w:id="875" w:author="lfernandobra" w:date="2014-09-06T14:39:00Z"/>
        </w:trPr>
        <w:tc>
          <w:tcPr>
            <w:tcW w:w="3085" w:type="dxa"/>
          </w:tcPr>
          <w:p w:rsidR="00B6376F" w:rsidRDefault="00B6376F" w:rsidP="00466EB5">
            <w:pPr>
              <w:rPr>
                <w:ins w:id="876" w:author="lfernandobra" w:date="2014-09-06T14:39:00Z"/>
              </w:rPr>
            </w:pPr>
          </w:p>
          <w:p w:rsidR="00B6376F" w:rsidRDefault="00B6376F" w:rsidP="00466EB5">
            <w:pPr>
              <w:rPr>
                <w:ins w:id="877" w:author="lfernandobra" w:date="2014-09-06T14:39:00Z"/>
              </w:rPr>
            </w:pPr>
          </w:p>
          <w:p w:rsidR="00B6376F" w:rsidRDefault="00B6376F" w:rsidP="00466EB5">
            <w:pPr>
              <w:rPr>
                <w:ins w:id="878" w:author="lfernandobra" w:date="2014-09-06T14:39:00Z"/>
              </w:rPr>
            </w:pPr>
            <w:ins w:id="879" w:author="lfernandobra" w:date="2014-09-06T14:39:00Z">
              <w:r>
                <w:t>Secretaria</w:t>
              </w:r>
            </w:ins>
          </w:p>
        </w:tc>
        <w:tc>
          <w:tcPr>
            <w:tcW w:w="5538" w:type="dxa"/>
          </w:tcPr>
          <w:p w:rsidR="00B6376F" w:rsidRDefault="00B6376F" w:rsidP="00466EB5">
            <w:pPr>
              <w:rPr>
                <w:ins w:id="880" w:author="lfernandobra" w:date="2014-09-06T14:39:00Z"/>
              </w:rPr>
            </w:pPr>
            <w:ins w:id="881" w:author="lfernandobra" w:date="2014-09-06T14:39:00Z">
              <w:r>
                <w:t>Insere,Visualiza e Edita alunos,responsáveis,professores,boletins e  turmas.</w:t>
              </w:r>
            </w:ins>
          </w:p>
          <w:p w:rsidR="00B6376F" w:rsidRDefault="00B6376F" w:rsidP="00466EB5">
            <w:pPr>
              <w:rPr>
                <w:ins w:id="882" w:author="lfernandobra" w:date="2014-09-06T14:39:00Z"/>
              </w:rPr>
            </w:pPr>
            <w:ins w:id="883" w:author="lfernandobra" w:date="2014-09-06T14:39:00Z">
              <w:r>
                <w:t>Registra professor e os alunos na sala de aula</w:t>
              </w:r>
            </w:ins>
          </w:p>
        </w:tc>
      </w:tr>
      <w:tr w:rsidR="00B6376F" w:rsidTr="00466EB5">
        <w:trPr>
          <w:trHeight w:val="987"/>
          <w:ins w:id="884" w:author="lfernandobra" w:date="2014-09-06T14:39:00Z"/>
        </w:trPr>
        <w:tc>
          <w:tcPr>
            <w:tcW w:w="3085" w:type="dxa"/>
          </w:tcPr>
          <w:p w:rsidR="00B6376F" w:rsidRDefault="00B6376F" w:rsidP="00466EB5">
            <w:pPr>
              <w:rPr>
                <w:ins w:id="885" w:author="lfernandobra" w:date="2014-09-06T14:39:00Z"/>
              </w:rPr>
            </w:pPr>
          </w:p>
          <w:p w:rsidR="00B6376F" w:rsidRDefault="00B6376F" w:rsidP="00466EB5">
            <w:pPr>
              <w:rPr>
                <w:ins w:id="886" w:author="lfernandobra" w:date="2014-09-06T14:39:00Z"/>
              </w:rPr>
            </w:pPr>
          </w:p>
          <w:p w:rsidR="00000000" w:rsidRDefault="00B6376F">
            <w:pPr>
              <w:jc w:val="left"/>
              <w:rPr>
                <w:ins w:id="887" w:author="lfernandobra" w:date="2014-09-06T14:39:00Z"/>
              </w:rPr>
              <w:pPrChange w:id="888" w:author="lfernandobra" w:date="2014-09-06T14:40:00Z">
                <w:pPr/>
              </w:pPrChange>
            </w:pPr>
            <w:ins w:id="889" w:author="lfernandobra" w:date="2014-09-06T14:39:00Z">
              <w:r>
                <w:t>Gestores</w:t>
              </w:r>
            </w:ins>
          </w:p>
        </w:tc>
        <w:tc>
          <w:tcPr>
            <w:tcW w:w="5538" w:type="dxa"/>
          </w:tcPr>
          <w:p w:rsidR="00B6376F" w:rsidRDefault="00B6376F" w:rsidP="00466EB5">
            <w:pPr>
              <w:rPr>
                <w:ins w:id="890" w:author="lfernandobra" w:date="2014-09-06T14:39:00Z"/>
              </w:rPr>
            </w:pPr>
            <w:ins w:id="891" w:author="lfernandobra" w:date="2014-09-06T14:39:00Z">
              <w:r>
                <w:t>Insere,Visualiza e Edita os relatórios obtidos por ocorrencias,tarefas e boletins</w:t>
              </w:r>
            </w:ins>
          </w:p>
        </w:tc>
      </w:tr>
      <w:tr w:rsidR="00B6376F" w:rsidTr="00466EB5">
        <w:trPr>
          <w:trHeight w:val="987"/>
          <w:ins w:id="892" w:author="lfernandobra" w:date="2014-09-06T14:39:00Z"/>
        </w:trPr>
        <w:tc>
          <w:tcPr>
            <w:tcW w:w="8623" w:type="dxa"/>
            <w:gridSpan w:val="2"/>
            <w:tcBorders>
              <w:left w:val="nil"/>
              <w:bottom w:val="nil"/>
              <w:right w:val="nil"/>
            </w:tcBorders>
          </w:tcPr>
          <w:p w:rsidR="00B6376F" w:rsidRDefault="00B6376F" w:rsidP="00466EB5">
            <w:pPr>
              <w:pStyle w:val="Legenda"/>
              <w:rPr>
                <w:ins w:id="893" w:author="lfernandobra" w:date="2014-09-06T14:39:00Z"/>
              </w:rPr>
            </w:pPr>
            <w:bookmarkStart w:id="894" w:name="_Toc388816956"/>
            <w:ins w:id="895" w:author="lfernandobra" w:date="2014-09-06T14:39:00Z">
              <w:r>
                <w:t xml:space="preserve">Tabela </w:t>
              </w:r>
              <w:r w:rsidR="00102415">
                <w:fldChar w:fldCharType="begin"/>
              </w:r>
              <w:r>
                <w:instrText xml:space="preserve"> SEQ Tabela \* ARABIC </w:instrText>
              </w:r>
              <w:r w:rsidR="00102415">
                <w:fldChar w:fldCharType="separate"/>
              </w:r>
              <w:r>
                <w:rPr>
                  <w:noProof/>
                </w:rPr>
                <w:t>1</w:t>
              </w:r>
              <w:r w:rsidR="00102415">
                <w:rPr>
                  <w:noProof/>
                </w:rPr>
                <w:fldChar w:fldCharType="end"/>
              </w:r>
              <w:r>
                <w:t xml:space="preserve"> Atores presentes no sistema</w:t>
              </w:r>
              <w:bookmarkEnd w:id="894"/>
            </w:ins>
          </w:p>
          <w:p w:rsidR="00B6376F" w:rsidRDefault="00B6376F" w:rsidP="00466EB5">
            <w:pPr>
              <w:rPr>
                <w:ins w:id="896" w:author="lfernandobra" w:date="2014-09-06T14:39:00Z"/>
              </w:rPr>
            </w:pPr>
          </w:p>
        </w:tc>
      </w:tr>
    </w:tbl>
    <w:p w:rsidR="00E370D6" w:rsidRPr="00E370D6" w:rsidDel="00B6376F" w:rsidRDefault="00E370D6" w:rsidP="00B6376F">
      <w:pPr>
        <w:pStyle w:val="Legenda"/>
        <w:rPr>
          <w:del w:id="897" w:author="lfernandobra" w:date="2014-09-06T14:39:00Z"/>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47"/>
        <w:gridCol w:w="4748"/>
      </w:tblGrid>
      <w:tr w:rsidR="00E370D6" w:rsidDel="00B6376F" w:rsidTr="00DA6250">
        <w:trPr>
          <w:del w:id="898" w:author="lfernandobra" w:date="2014-09-06T14:39:00Z"/>
        </w:trPr>
        <w:tc>
          <w:tcPr>
            <w:tcW w:w="4747" w:type="dxa"/>
            <w:shd w:val="clear" w:color="auto" w:fill="0D0D0D"/>
          </w:tcPr>
          <w:p w:rsidR="00E370D6" w:rsidDel="00B6376F" w:rsidRDefault="00E370D6" w:rsidP="00B6376F">
            <w:pPr>
              <w:pStyle w:val="Legenda"/>
              <w:rPr>
                <w:del w:id="899" w:author="lfernandobra" w:date="2014-09-06T14:39:00Z"/>
              </w:rPr>
            </w:pPr>
            <w:del w:id="900" w:author="lfernandobra" w:date="2014-09-06T14:39:00Z">
              <w:r w:rsidDel="00B6376F">
                <w:delText>Ator</w:delText>
              </w:r>
            </w:del>
          </w:p>
        </w:tc>
        <w:tc>
          <w:tcPr>
            <w:tcW w:w="4748" w:type="dxa"/>
            <w:shd w:val="clear" w:color="auto" w:fill="0D0D0D"/>
          </w:tcPr>
          <w:p w:rsidR="00E370D6" w:rsidDel="00B6376F" w:rsidRDefault="00E370D6" w:rsidP="00B6376F">
            <w:pPr>
              <w:pStyle w:val="Legenda"/>
              <w:rPr>
                <w:del w:id="901" w:author="lfernandobra" w:date="2014-09-06T14:39:00Z"/>
              </w:rPr>
            </w:pPr>
            <w:del w:id="902" w:author="lfernandobra" w:date="2014-09-06T14:39:00Z">
              <w:r w:rsidDel="00B6376F">
                <w:delText>Descrição</w:delText>
              </w:r>
            </w:del>
          </w:p>
        </w:tc>
      </w:tr>
      <w:tr w:rsidR="00E370D6" w:rsidDel="00B6376F" w:rsidTr="00DA6250">
        <w:trPr>
          <w:del w:id="903" w:author="lfernandobra" w:date="2014-09-06T14:39:00Z"/>
        </w:trPr>
        <w:tc>
          <w:tcPr>
            <w:tcW w:w="4747" w:type="dxa"/>
          </w:tcPr>
          <w:p w:rsidR="00E370D6" w:rsidRPr="00862CC5" w:rsidDel="00B6376F" w:rsidRDefault="00862CC5" w:rsidP="00B6376F">
            <w:pPr>
              <w:pStyle w:val="Legenda"/>
              <w:rPr>
                <w:del w:id="904" w:author="lfernandobra" w:date="2014-09-06T14:39:00Z"/>
                <w:color w:val="0000FF"/>
              </w:rPr>
            </w:pPr>
            <w:del w:id="905" w:author="lfernandobra" w:date="2014-09-06T14:39:00Z">
              <w:r w:rsidRPr="00862CC5" w:rsidDel="00B6376F">
                <w:rPr>
                  <w:color w:val="0000FF"/>
                </w:rPr>
                <w:delText>[</w:delText>
              </w:r>
              <w:r w:rsidDel="00B6376F">
                <w:rPr>
                  <w:color w:val="0000FF"/>
                </w:rPr>
                <w:delText>identidade do ator presente no caso de uso</w:delText>
              </w:r>
              <w:r w:rsidRPr="00862CC5" w:rsidDel="00B6376F">
                <w:rPr>
                  <w:color w:val="0000FF"/>
                </w:rPr>
                <w:delText>.]</w:delText>
              </w:r>
            </w:del>
          </w:p>
        </w:tc>
        <w:tc>
          <w:tcPr>
            <w:tcW w:w="4748" w:type="dxa"/>
          </w:tcPr>
          <w:p w:rsidR="00E370D6" w:rsidDel="00B6376F" w:rsidRDefault="00862CC5" w:rsidP="00B6376F">
            <w:pPr>
              <w:pStyle w:val="Legenda"/>
              <w:rPr>
                <w:del w:id="906" w:author="lfernandobra" w:date="2014-09-06T14:39:00Z"/>
              </w:rPr>
            </w:pPr>
            <w:del w:id="907" w:author="lfernandobra" w:date="2014-09-06T14:39:00Z">
              <w:r w:rsidRPr="00862CC5" w:rsidDel="00B6376F">
                <w:rPr>
                  <w:color w:val="0000FF"/>
                </w:rPr>
                <w:delText>[</w:delText>
              </w:r>
              <w:r w:rsidDel="00B6376F">
                <w:rPr>
                  <w:color w:val="0000FF"/>
                </w:rPr>
                <w:delText>descreve o papel do ator no sistema</w:delText>
              </w:r>
            </w:del>
          </w:p>
        </w:tc>
      </w:tr>
      <w:tr w:rsidR="00E370D6" w:rsidDel="00B6376F" w:rsidTr="00DA6250">
        <w:trPr>
          <w:del w:id="908" w:author="lfernandobra" w:date="2014-09-06T14:39:00Z"/>
        </w:trPr>
        <w:tc>
          <w:tcPr>
            <w:tcW w:w="4747" w:type="dxa"/>
          </w:tcPr>
          <w:p w:rsidR="00E370D6" w:rsidDel="00B6376F" w:rsidRDefault="00E370D6" w:rsidP="00B6376F">
            <w:pPr>
              <w:pStyle w:val="Legenda"/>
              <w:rPr>
                <w:del w:id="909" w:author="lfernandobra" w:date="2014-09-06T14:39:00Z"/>
              </w:rPr>
            </w:pPr>
          </w:p>
        </w:tc>
        <w:tc>
          <w:tcPr>
            <w:tcW w:w="4748" w:type="dxa"/>
          </w:tcPr>
          <w:p w:rsidR="00E370D6" w:rsidDel="00B6376F" w:rsidRDefault="00E370D6" w:rsidP="00B6376F">
            <w:pPr>
              <w:pStyle w:val="Legenda"/>
              <w:rPr>
                <w:del w:id="910" w:author="lfernandobra" w:date="2014-09-06T14:39:00Z"/>
              </w:rPr>
            </w:pPr>
          </w:p>
        </w:tc>
      </w:tr>
      <w:tr w:rsidR="00E370D6" w:rsidDel="00B6376F" w:rsidTr="00DA6250">
        <w:trPr>
          <w:del w:id="911" w:author="lfernandobra" w:date="2014-09-06T14:39:00Z"/>
        </w:trPr>
        <w:tc>
          <w:tcPr>
            <w:tcW w:w="4747" w:type="dxa"/>
          </w:tcPr>
          <w:p w:rsidR="00E370D6" w:rsidDel="00B6376F" w:rsidRDefault="00E370D6" w:rsidP="00B6376F">
            <w:pPr>
              <w:pStyle w:val="Legenda"/>
              <w:rPr>
                <w:del w:id="912" w:author="lfernandobra" w:date="2014-09-06T14:39:00Z"/>
              </w:rPr>
            </w:pPr>
          </w:p>
        </w:tc>
        <w:tc>
          <w:tcPr>
            <w:tcW w:w="4748" w:type="dxa"/>
          </w:tcPr>
          <w:p w:rsidR="00E370D6" w:rsidDel="00B6376F" w:rsidRDefault="00E370D6" w:rsidP="00B6376F">
            <w:pPr>
              <w:pStyle w:val="Legenda"/>
              <w:rPr>
                <w:del w:id="913" w:author="lfernandobra" w:date="2014-09-06T14:39:00Z"/>
              </w:rPr>
            </w:pPr>
          </w:p>
        </w:tc>
      </w:tr>
    </w:tbl>
    <w:p w:rsidR="00E370D6" w:rsidRDefault="00E370D6" w:rsidP="00B6376F">
      <w:pPr>
        <w:pStyle w:val="Legenda"/>
      </w:pPr>
    </w:p>
    <w:p w:rsidR="00301E38" w:rsidRDefault="00301E38">
      <w:pPr>
        <w:pStyle w:val="Ttulo2"/>
      </w:pPr>
      <w:bookmarkStart w:id="914" w:name="_Toc359135190"/>
      <w:r>
        <w:lastRenderedPageBreak/>
        <w:t xml:space="preserve">Descrição dos </w:t>
      </w:r>
      <w:r w:rsidR="00396A14">
        <w:t>Casos de U</w:t>
      </w:r>
      <w:r w:rsidRPr="00784EC4">
        <w:t>so</w:t>
      </w:r>
      <w:bookmarkEnd w:id="914"/>
    </w:p>
    <w:p w:rsidR="00301E38" w:rsidRPr="00725F5C" w:rsidDel="002B2842" w:rsidRDefault="00301E38" w:rsidP="00F856C3">
      <w:pPr>
        <w:rPr>
          <w:del w:id="915" w:author="lfernandobra" w:date="2014-09-06T14:31:00Z"/>
          <w:color w:val="0000FF"/>
        </w:rPr>
      </w:pPr>
      <w:del w:id="916" w:author="lfernandobra" w:date="2014-09-06T14:31:00Z">
        <w:r w:rsidRPr="00725F5C" w:rsidDel="002B2842">
          <w:rPr>
            <w:color w:val="0000FF"/>
          </w:rPr>
          <w:delText>A descrição dos casos de uso esclarece a lógica para execução da atividade desempenhada pelo caso de uso. Na tabela apresentada a seguir, é apresentado um modelo para descrição dos casos deuso, em</w:delText>
        </w:r>
      </w:del>
      <w:customXmlDelRangeStart w:id="917" w:author="lfernandobra" w:date="2014-09-06T14:31:00Z"/>
      <w:sdt>
        <w:sdtPr>
          <w:rPr>
            <w:color w:val="0000FF"/>
          </w:rPr>
          <w:id w:val="1826236"/>
          <w:citation/>
        </w:sdtPr>
        <w:sdtContent>
          <w:customXmlDelRangeEnd w:id="917"/>
          <w:del w:id="918" w:author="lfernandobra" w:date="2014-09-06T14:31:00Z">
            <w:r w:rsidR="00102415" w:rsidDel="002B2842">
              <w:rPr>
                <w:color w:val="0000FF"/>
              </w:rPr>
              <w:fldChar w:fldCharType="begin"/>
            </w:r>
            <w:r w:rsidR="00C6115E" w:rsidDel="002B2842">
              <w:rPr>
                <w:color w:val="0000FF"/>
              </w:rPr>
              <w:delInstrText xml:space="preserve"> CITATION Rat01 \l 1046 </w:delInstrText>
            </w:r>
            <w:r w:rsidR="00102415" w:rsidDel="002B2842">
              <w:rPr>
                <w:color w:val="0000FF"/>
              </w:rPr>
              <w:fldChar w:fldCharType="separate"/>
            </w:r>
            <w:r w:rsidR="00D32F11" w:rsidRPr="00D32F11" w:rsidDel="002B2842">
              <w:rPr>
                <w:noProof/>
                <w:color w:val="0000FF"/>
              </w:rPr>
              <w:delText>(Rational Software, 2001)</w:delText>
            </w:r>
            <w:r w:rsidR="00102415" w:rsidDel="002B2842">
              <w:rPr>
                <w:color w:val="0000FF"/>
              </w:rPr>
              <w:fldChar w:fldCharType="end"/>
            </w:r>
          </w:del>
          <w:customXmlDelRangeStart w:id="919" w:author="lfernandobra" w:date="2014-09-06T14:31:00Z"/>
        </w:sdtContent>
      </w:sdt>
      <w:customXmlDelRangeEnd w:id="919"/>
      <w:del w:id="920" w:author="lfernandobra" w:date="2014-09-06T14:31:00Z">
        <w:r w:rsidRPr="00725F5C" w:rsidDel="002B2842">
          <w:rPr>
            <w:color w:val="0000FF"/>
          </w:rPr>
          <w:delText xml:space="preserve">  estão disponíveis explicações e exemplos adicionais sobre os itens da tabela.</w:delText>
        </w:r>
      </w:del>
    </w:p>
    <w:p w:rsidR="00AE1535" w:rsidDel="002B2842" w:rsidRDefault="00AE1535" w:rsidP="00F856C3">
      <w:pPr>
        <w:rPr>
          <w:del w:id="921" w:author="lfernandobra" w:date="2014-09-06T14:31:00Z"/>
        </w:rPr>
      </w:pPr>
    </w:p>
    <w:p w:rsidR="00301E38" w:rsidRDefault="00301E38" w:rsidP="00F856C3">
      <w:pPr>
        <w:pStyle w:val="Legenda"/>
        <w:rPr>
          <w:ins w:id="922" w:author="lfernandobra" w:date="2014-09-06T14:33:00Z"/>
        </w:rPr>
      </w:pPr>
      <w:bookmarkStart w:id="923" w:name="_Toc348899626"/>
      <w:r>
        <w:t xml:space="preserve">Tabela </w:t>
      </w:r>
      <w:r w:rsidR="00102415">
        <w:fldChar w:fldCharType="begin"/>
      </w:r>
      <w:r w:rsidR="006C723A">
        <w:instrText xml:space="preserve"> SEQ Tabela \* ARABIC </w:instrText>
      </w:r>
      <w:r w:rsidR="00102415">
        <w:fldChar w:fldCharType="separate"/>
      </w:r>
      <w:r w:rsidR="00E370D6">
        <w:rPr>
          <w:noProof/>
        </w:rPr>
        <w:t>2</w:t>
      </w:r>
      <w:r w:rsidR="00102415">
        <w:rPr>
          <w:noProof/>
        </w:rPr>
        <w:fldChar w:fldCharType="end"/>
      </w:r>
      <w:r>
        <w:t xml:space="preserve"> - </w:t>
      </w:r>
      <w:ins w:id="924" w:author="lfernandobra" w:date="2014-09-06T14:32:00Z">
        <w:r w:rsidR="002B2842">
          <w:t>UC01 – Login</w:t>
        </w:r>
      </w:ins>
      <w:del w:id="925" w:author="lfernandobra" w:date="2014-09-06T14:32:00Z">
        <w:r w:rsidDel="002B2842">
          <w:delText xml:space="preserve">Modelo para </w:delText>
        </w:r>
        <w:r w:rsidRPr="00F856C3" w:rsidDel="002B2842">
          <w:delText>descrição</w:delText>
        </w:r>
        <w:r w:rsidDel="002B2842">
          <w:delText xml:space="preserve"> dos casos de uso</w:delText>
        </w:r>
      </w:del>
      <w:bookmarkEnd w:id="923"/>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5918"/>
      </w:tblGrid>
      <w:tr w:rsidR="002B2842" w:rsidRPr="003D4761" w:rsidTr="00466EB5">
        <w:trPr>
          <w:trHeight w:val="408"/>
          <w:ins w:id="926" w:author="lfernandobra" w:date="2014-09-06T14:33:00Z"/>
        </w:trPr>
        <w:tc>
          <w:tcPr>
            <w:tcW w:w="2658" w:type="dxa"/>
            <w:shd w:val="clear" w:color="auto" w:fill="D9D9D9"/>
          </w:tcPr>
          <w:p w:rsidR="002B2842" w:rsidRPr="003D4761" w:rsidRDefault="002B2842" w:rsidP="00466EB5">
            <w:pPr>
              <w:rPr>
                <w:ins w:id="927" w:author="lfernandobra" w:date="2014-09-06T14:33:00Z"/>
                <w:b/>
                <w:bCs/>
              </w:rPr>
            </w:pPr>
            <w:ins w:id="928" w:author="lfernandobra" w:date="2014-09-06T14:33:00Z">
              <w:r>
                <w:rPr>
                  <w:b/>
                  <w:bCs/>
                </w:rPr>
                <w:t>Nome do C</w:t>
              </w:r>
              <w:r w:rsidRPr="003D4761">
                <w:rPr>
                  <w:b/>
                  <w:bCs/>
                </w:rPr>
                <w:t>aso de Uso:</w:t>
              </w:r>
            </w:ins>
          </w:p>
        </w:tc>
        <w:tc>
          <w:tcPr>
            <w:tcW w:w="5918" w:type="dxa"/>
          </w:tcPr>
          <w:p w:rsidR="002B2842" w:rsidRPr="003D4761" w:rsidRDefault="002B2842" w:rsidP="00466EB5">
            <w:pPr>
              <w:rPr>
                <w:ins w:id="929" w:author="lfernandobra" w:date="2014-09-06T14:33:00Z"/>
              </w:rPr>
            </w:pPr>
            <w:ins w:id="930" w:author="lfernandobra" w:date="2014-09-06T14:33:00Z">
              <w:r>
                <w:t>UC01 – Login</w:t>
              </w:r>
            </w:ins>
          </w:p>
        </w:tc>
      </w:tr>
      <w:tr w:rsidR="002B2842" w:rsidRPr="003D4761" w:rsidTr="00466EB5">
        <w:trPr>
          <w:trHeight w:val="408"/>
          <w:ins w:id="931" w:author="lfernandobra" w:date="2014-09-06T14:33:00Z"/>
        </w:trPr>
        <w:tc>
          <w:tcPr>
            <w:tcW w:w="2658" w:type="dxa"/>
            <w:shd w:val="clear" w:color="auto" w:fill="D9D9D9"/>
          </w:tcPr>
          <w:p w:rsidR="002B2842" w:rsidRPr="003D4761" w:rsidRDefault="002B2842" w:rsidP="00466EB5">
            <w:pPr>
              <w:rPr>
                <w:ins w:id="932" w:author="lfernandobra" w:date="2014-09-06T14:33:00Z"/>
                <w:b/>
                <w:bCs/>
              </w:rPr>
            </w:pPr>
            <w:ins w:id="933" w:author="lfernandobra" w:date="2014-09-06T14:33:00Z">
              <w:r w:rsidRPr="003D4761">
                <w:rPr>
                  <w:b/>
                  <w:bCs/>
                </w:rPr>
                <w:t>Resumo:</w:t>
              </w:r>
            </w:ins>
          </w:p>
        </w:tc>
        <w:tc>
          <w:tcPr>
            <w:tcW w:w="5918" w:type="dxa"/>
          </w:tcPr>
          <w:p w:rsidR="002B2842" w:rsidRPr="003D4761" w:rsidRDefault="002B2842" w:rsidP="00466EB5">
            <w:pPr>
              <w:rPr>
                <w:ins w:id="934" w:author="lfernandobra" w:date="2014-09-06T14:33:00Z"/>
                <w:color w:val="548DD4"/>
              </w:rPr>
            </w:pPr>
            <w:ins w:id="935" w:author="lfernandobra" w:date="2014-09-06T14:33:00Z">
              <w:r>
                <w:t>Obter acesso ao sistema</w:t>
              </w:r>
            </w:ins>
          </w:p>
        </w:tc>
      </w:tr>
      <w:tr w:rsidR="002B2842" w:rsidRPr="003D4761" w:rsidTr="00466EB5">
        <w:trPr>
          <w:trHeight w:val="408"/>
          <w:ins w:id="936" w:author="lfernandobra" w:date="2014-09-06T14:33:00Z"/>
        </w:trPr>
        <w:tc>
          <w:tcPr>
            <w:tcW w:w="2658" w:type="dxa"/>
            <w:shd w:val="clear" w:color="auto" w:fill="D9D9D9"/>
          </w:tcPr>
          <w:p w:rsidR="002B2842" w:rsidRPr="003D4761" w:rsidRDefault="002B2842" w:rsidP="00466EB5">
            <w:pPr>
              <w:rPr>
                <w:ins w:id="937" w:author="lfernandobra" w:date="2014-09-06T14:33:00Z"/>
                <w:b/>
                <w:bCs/>
              </w:rPr>
            </w:pPr>
            <w:ins w:id="938" w:author="lfernandobra" w:date="2014-09-06T14:33:00Z">
              <w:r w:rsidRPr="003D4761">
                <w:rPr>
                  <w:b/>
                  <w:bCs/>
                </w:rPr>
                <w:t>Ator Principal:</w:t>
              </w:r>
            </w:ins>
          </w:p>
        </w:tc>
        <w:tc>
          <w:tcPr>
            <w:tcW w:w="5918" w:type="dxa"/>
          </w:tcPr>
          <w:p w:rsidR="002B2842" w:rsidRPr="00CB5E8D" w:rsidRDefault="002B2842" w:rsidP="00466EB5">
            <w:pPr>
              <w:rPr>
                <w:ins w:id="939" w:author="lfernandobra" w:date="2014-09-06T14:33:00Z"/>
              </w:rPr>
            </w:pPr>
            <w:ins w:id="940" w:author="lfernandobra" w:date="2014-09-06T14:33:00Z">
              <w:r>
                <w:t>Gestor, professor, secretaria, responsável(pais) e aluno</w:t>
              </w:r>
            </w:ins>
          </w:p>
        </w:tc>
      </w:tr>
      <w:tr w:rsidR="002B2842" w:rsidRPr="003D4761" w:rsidTr="00466EB5">
        <w:trPr>
          <w:trHeight w:val="423"/>
          <w:ins w:id="941" w:author="lfernandobra" w:date="2014-09-06T14:33:00Z"/>
        </w:trPr>
        <w:tc>
          <w:tcPr>
            <w:tcW w:w="2658" w:type="dxa"/>
            <w:shd w:val="clear" w:color="auto" w:fill="D9D9D9"/>
          </w:tcPr>
          <w:p w:rsidR="002B2842" w:rsidRPr="003D4761" w:rsidRDefault="002B2842" w:rsidP="00466EB5">
            <w:pPr>
              <w:rPr>
                <w:ins w:id="942" w:author="lfernandobra" w:date="2014-09-06T14:33:00Z"/>
                <w:b/>
                <w:bCs/>
              </w:rPr>
            </w:pPr>
            <w:ins w:id="943" w:author="lfernandobra" w:date="2014-09-06T14:33:00Z">
              <w:r w:rsidRPr="003D4761">
                <w:rPr>
                  <w:b/>
                  <w:bCs/>
                </w:rPr>
                <w:t>Pré-condição</w:t>
              </w:r>
            </w:ins>
          </w:p>
        </w:tc>
        <w:tc>
          <w:tcPr>
            <w:tcW w:w="5918" w:type="dxa"/>
          </w:tcPr>
          <w:p w:rsidR="002B2842" w:rsidRPr="00CB5E8D" w:rsidRDefault="002B2842" w:rsidP="00466EB5">
            <w:pPr>
              <w:rPr>
                <w:ins w:id="944" w:author="lfernandobra" w:date="2014-09-06T14:33:00Z"/>
              </w:rPr>
            </w:pPr>
            <w:ins w:id="945" w:author="lfernandobra" w:date="2014-09-06T14:33:00Z">
              <w:r>
                <w:t>Deve estar cadastrado no banco de dados</w:t>
              </w:r>
            </w:ins>
          </w:p>
        </w:tc>
      </w:tr>
      <w:tr w:rsidR="002B2842" w:rsidRPr="003D4761" w:rsidTr="00466EB5">
        <w:trPr>
          <w:trHeight w:val="831"/>
          <w:ins w:id="946" w:author="lfernandobra" w:date="2014-09-06T14:33:00Z"/>
        </w:trPr>
        <w:tc>
          <w:tcPr>
            <w:tcW w:w="2658" w:type="dxa"/>
            <w:shd w:val="clear" w:color="auto" w:fill="D9D9D9"/>
          </w:tcPr>
          <w:p w:rsidR="002B2842" w:rsidRPr="003D4761" w:rsidRDefault="002B2842" w:rsidP="00466EB5">
            <w:pPr>
              <w:rPr>
                <w:ins w:id="947" w:author="lfernandobra" w:date="2014-09-06T14:33:00Z"/>
                <w:b/>
                <w:bCs/>
              </w:rPr>
            </w:pPr>
            <w:ins w:id="948" w:author="lfernandobra" w:date="2014-09-06T14:33:00Z">
              <w:r w:rsidRPr="003D4761">
                <w:rPr>
                  <w:b/>
                  <w:bCs/>
                </w:rPr>
                <w:t>Pós-condição</w:t>
              </w:r>
            </w:ins>
          </w:p>
        </w:tc>
        <w:tc>
          <w:tcPr>
            <w:tcW w:w="5918" w:type="dxa"/>
          </w:tcPr>
          <w:p w:rsidR="002B2842" w:rsidRPr="00CB5E8D" w:rsidRDefault="002B2842" w:rsidP="00466EB5">
            <w:pPr>
              <w:rPr>
                <w:ins w:id="949" w:author="lfernandobra" w:date="2014-09-06T14:33:00Z"/>
              </w:rPr>
            </w:pPr>
            <w:ins w:id="950" w:author="lfernandobra" w:date="2014-09-06T14:33:00Z">
              <w:r>
                <w:t>O ator recebe um login e uma senha para acesso ao sistema que atenda ao seu perfil de usuário.</w:t>
              </w:r>
            </w:ins>
          </w:p>
        </w:tc>
      </w:tr>
      <w:tr w:rsidR="002B2842" w:rsidRPr="003D4761" w:rsidTr="00466EB5">
        <w:trPr>
          <w:trHeight w:val="6253"/>
          <w:ins w:id="951" w:author="lfernandobra" w:date="2014-09-06T14:33:00Z"/>
        </w:trPr>
        <w:tc>
          <w:tcPr>
            <w:tcW w:w="8576" w:type="dxa"/>
            <w:gridSpan w:val="2"/>
          </w:tcPr>
          <w:p w:rsidR="002B2842" w:rsidRPr="003D4761" w:rsidRDefault="002B2842" w:rsidP="00466EB5">
            <w:pPr>
              <w:rPr>
                <w:ins w:id="952" w:author="lfernandobra" w:date="2014-09-06T14:33:00Z"/>
                <w:b/>
                <w:bCs/>
              </w:rPr>
            </w:pPr>
          </w:p>
          <w:p w:rsidR="002B2842" w:rsidRDefault="002B2842" w:rsidP="00466EB5">
            <w:pPr>
              <w:rPr>
                <w:ins w:id="953" w:author="lfernandobra" w:date="2014-09-06T14:33:00Z"/>
                <w:color w:val="548DD4"/>
              </w:rPr>
            </w:pPr>
            <w:ins w:id="954" w:author="lfernandobra" w:date="2014-09-06T14:33:00Z">
              <w:r w:rsidRPr="003D4761">
                <w:rPr>
                  <w:b/>
                  <w:bCs/>
                </w:rPr>
                <w:t>Fluxo Principal</w:t>
              </w:r>
              <w:r w:rsidRPr="003D4761">
                <w:t xml:space="preserve">: </w:t>
              </w:r>
            </w:ins>
          </w:p>
          <w:p w:rsidR="002B2842" w:rsidRPr="00EB4F26" w:rsidRDefault="002B2842" w:rsidP="00466EB5">
            <w:pPr>
              <w:rPr>
                <w:ins w:id="955" w:author="lfernandobra" w:date="2014-09-06T14:33:00Z"/>
              </w:rPr>
            </w:pPr>
            <w:ins w:id="956" w:author="lfernandobra" w:date="2014-09-06T14:33:00Z">
              <w:r w:rsidRPr="00EB4F26">
                <w:t xml:space="preserve">FP01 – Este caso de uso inicia quando o </w:t>
              </w:r>
              <w:r>
                <w:t>ator</w:t>
              </w:r>
              <w:r w:rsidRPr="00EB4F26">
                <w:t xml:space="preserve"> deseja </w:t>
              </w:r>
              <w:r>
                <w:t>logar no sistema</w:t>
              </w:r>
            </w:ins>
          </w:p>
          <w:p w:rsidR="002B2842" w:rsidRDefault="002B2842" w:rsidP="00466EB5">
            <w:pPr>
              <w:rPr>
                <w:ins w:id="957" w:author="lfernandobra" w:date="2014-09-06T14:33:00Z"/>
              </w:rPr>
            </w:pPr>
            <w:ins w:id="958" w:author="lfernandobra" w:date="2014-09-06T14:33:00Z">
              <w:r w:rsidRPr="00EB4F26">
                <w:t xml:space="preserve">FP02 – </w:t>
              </w:r>
              <w:r>
                <w:t>O sistema oferece opção para inserir dados para verificação do acesso</w:t>
              </w:r>
            </w:ins>
          </w:p>
          <w:p w:rsidR="002B2842" w:rsidRDefault="002B2842" w:rsidP="00466EB5">
            <w:pPr>
              <w:rPr>
                <w:ins w:id="959" w:author="lfernandobra" w:date="2014-09-06T14:33:00Z"/>
              </w:rPr>
            </w:pPr>
            <w:ins w:id="960" w:author="lfernandobra" w:date="2014-09-06T14:33:00Z">
              <w:r w:rsidRPr="00EB4F26">
                <w:t xml:space="preserve">FP03 – </w:t>
              </w:r>
              <w:r>
                <w:t>O ator digita o login e a senha nos campos indicados</w:t>
              </w:r>
            </w:ins>
          </w:p>
          <w:p w:rsidR="002B2842" w:rsidRDefault="002B2842" w:rsidP="00466EB5">
            <w:pPr>
              <w:rPr>
                <w:ins w:id="961" w:author="lfernandobra" w:date="2014-09-06T14:33:00Z"/>
              </w:rPr>
            </w:pPr>
            <w:ins w:id="962" w:author="lfernandobra" w:date="2014-09-06T14:33:00Z">
              <w:r w:rsidRPr="00EB4F26">
                <w:t xml:space="preserve">FP04 – </w:t>
              </w:r>
              <w:r>
                <w:t>O s</w:t>
              </w:r>
              <w:r w:rsidRPr="00EB4F26">
                <w:t xml:space="preserve">istema </w:t>
              </w:r>
              <w:r>
                <w:t>libera as opções de acesso ao sistema, de acordo com o perfil do usuário</w:t>
              </w:r>
            </w:ins>
          </w:p>
          <w:p w:rsidR="002B2842" w:rsidRDefault="002B2842" w:rsidP="00466EB5">
            <w:pPr>
              <w:rPr>
                <w:ins w:id="963" w:author="lfernandobra" w:date="2014-09-06T14:33:00Z"/>
              </w:rPr>
            </w:pPr>
          </w:p>
          <w:p w:rsidR="002B2842" w:rsidRDefault="002B2842" w:rsidP="00466EB5">
            <w:pPr>
              <w:rPr>
                <w:ins w:id="964" w:author="lfernandobra" w:date="2014-09-06T14:33:00Z"/>
              </w:rPr>
            </w:pPr>
            <w:ins w:id="965" w:author="lfernandobra" w:date="2014-09-06T14:33:00Z">
              <w:r w:rsidRPr="003D4761">
                <w:rPr>
                  <w:b/>
                  <w:bCs/>
                </w:rPr>
                <w:t>Fluxo Alternativo:</w:t>
              </w:r>
            </w:ins>
          </w:p>
          <w:p w:rsidR="002B2842" w:rsidRDefault="002B2842" w:rsidP="00466EB5">
            <w:pPr>
              <w:rPr>
                <w:ins w:id="966" w:author="lfernandobra" w:date="2014-09-06T14:33:00Z"/>
              </w:rPr>
            </w:pPr>
            <w:ins w:id="967" w:author="lfernandobra" w:date="2014-09-06T14:33:00Z">
              <w:r>
                <w:t>FA01 – O ator digitou dados incorretos</w:t>
              </w:r>
            </w:ins>
          </w:p>
          <w:p w:rsidR="002B2842" w:rsidRDefault="002B2842" w:rsidP="00466EB5">
            <w:pPr>
              <w:rPr>
                <w:ins w:id="968" w:author="lfernandobra" w:date="2014-09-06T14:33:00Z"/>
              </w:rPr>
            </w:pPr>
            <w:ins w:id="969" w:author="lfernandobra" w:date="2014-09-06T14:33:00Z">
              <w:r>
                <w:t xml:space="preserve">FA02 – O sistema informa que o acesso foi negado por dados incorretos e oferece uma  nova tentativa </w:t>
              </w:r>
            </w:ins>
          </w:p>
          <w:p w:rsidR="002B2842" w:rsidRDefault="002B2842" w:rsidP="00466EB5">
            <w:pPr>
              <w:rPr>
                <w:ins w:id="970" w:author="lfernandobra" w:date="2014-09-06T14:33:00Z"/>
              </w:rPr>
            </w:pPr>
          </w:p>
          <w:p w:rsidR="002B2842" w:rsidRDefault="002B2842" w:rsidP="00466EB5">
            <w:pPr>
              <w:rPr>
                <w:ins w:id="971" w:author="lfernandobra" w:date="2014-09-06T14:33:00Z"/>
              </w:rPr>
            </w:pPr>
            <w:ins w:id="972" w:author="lfernandobra" w:date="2014-09-06T14:33:00Z">
              <w:r>
                <w:t>FA01 – O ator digitou informações não cadastradas.</w:t>
              </w:r>
            </w:ins>
          </w:p>
          <w:p w:rsidR="002B2842" w:rsidRPr="002B2842" w:rsidRDefault="002B2842" w:rsidP="00466EB5">
            <w:pPr>
              <w:rPr>
                <w:ins w:id="973" w:author="lfernandobra" w:date="2014-09-06T14:33:00Z"/>
                <w:color w:val="548DD4"/>
                <w:rPrChange w:id="974" w:author="lfernandobra" w:date="2014-09-06T14:33:00Z">
                  <w:rPr>
                    <w:ins w:id="975" w:author="lfernandobra" w:date="2014-09-06T14:33:00Z"/>
                  </w:rPr>
                </w:rPrChange>
              </w:rPr>
            </w:pPr>
            <w:ins w:id="976" w:author="lfernandobra" w:date="2014-09-06T14:33:00Z">
              <w:r>
                <w:t>FA02 – O sistema informa que o usuário não está cadastro e solicita o cadastro</w:t>
              </w:r>
            </w:ins>
          </w:p>
        </w:tc>
      </w:tr>
    </w:tbl>
    <w:p w:rsidR="00000000" w:rsidRDefault="000D457C">
      <w:pPr>
        <w:rPr>
          <w:del w:id="977" w:author="lfernandobra" w:date="2014-09-06T14:34:00Z"/>
        </w:rPr>
        <w:pPrChange w:id="978" w:author="lfernandobra" w:date="2014-09-06T14:33:00Z">
          <w:pPr>
            <w:pStyle w:val="Legenda"/>
          </w:pPr>
        </w:pPrChange>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301E38" w:rsidRPr="003D4761" w:rsidDel="002B2842" w:rsidTr="00814A28">
        <w:trPr>
          <w:del w:id="979" w:author="lfernandobra" w:date="2014-09-06T14:34:00Z"/>
        </w:trPr>
        <w:tc>
          <w:tcPr>
            <w:tcW w:w="2658" w:type="dxa"/>
            <w:shd w:val="clear" w:color="auto" w:fill="D9D9D9"/>
          </w:tcPr>
          <w:p w:rsidR="00301E38" w:rsidRPr="003D4761" w:rsidDel="002B2842" w:rsidRDefault="00BF10CB">
            <w:pPr>
              <w:rPr>
                <w:del w:id="980" w:author="lfernandobra" w:date="2014-09-06T14:34:00Z"/>
                <w:b/>
                <w:bCs/>
              </w:rPr>
            </w:pPr>
            <w:del w:id="981" w:author="lfernandobra" w:date="2014-09-06T14:34:00Z">
              <w:r w:rsidDel="002B2842">
                <w:rPr>
                  <w:b/>
                  <w:bCs/>
                </w:rPr>
                <w:delText>Nome do C</w:delText>
              </w:r>
              <w:r w:rsidR="00301E38" w:rsidRPr="003D4761" w:rsidDel="002B2842">
                <w:rPr>
                  <w:b/>
                  <w:bCs/>
                </w:rPr>
                <w:delText>aso de Uso:</w:delText>
              </w:r>
            </w:del>
          </w:p>
        </w:tc>
        <w:tc>
          <w:tcPr>
            <w:tcW w:w="6804" w:type="dxa"/>
          </w:tcPr>
          <w:p w:rsidR="00301E38" w:rsidRPr="003D4761" w:rsidDel="002B2842" w:rsidRDefault="00301E38">
            <w:pPr>
              <w:rPr>
                <w:del w:id="982" w:author="lfernandobra" w:date="2014-09-06T14:34:00Z"/>
                <w:color w:val="548DD4"/>
              </w:rPr>
            </w:pPr>
            <w:del w:id="983" w:author="lfernandobra" w:date="2014-09-06T14:34:00Z">
              <w:r w:rsidRPr="003D4761" w:rsidDel="002B2842">
                <w:rPr>
                  <w:color w:val="548DD4"/>
                </w:rPr>
                <w:delText>Nome do caso de uso exemplo UC01- Preencher Cadastro</w:delText>
              </w:r>
            </w:del>
          </w:p>
        </w:tc>
      </w:tr>
      <w:tr w:rsidR="00301E38" w:rsidRPr="003D4761" w:rsidDel="002B2842" w:rsidTr="00814A28">
        <w:trPr>
          <w:del w:id="984" w:author="lfernandobra" w:date="2014-09-06T14:34:00Z"/>
        </w:trPr>
        <w:tc>
          <w:tcPr>
            <w:tcW w:w="2658" w:type="dxa"/>
            <w:shd w:val="clear" w:color="auto" w:fill="D9D9D9"/>
          </w:tcPr>
          <w:p w:rsidR="00301E38" w:rsidRPr="003D4761" w:rsidDel="002B2842" w:rsidRDefault="00301E38">
            <w:pPr>
              <w:rPr>
                <w:del w:id="985" w:author="lfernandobra" w:date="2014-09-06T14:34:00Z"/>
                <w:b/>
                <w:bCs/>
              </w:rPr>
            </w:pPr>
            <w:del w:id="986" w:author="lfernandobra" w:date="2014-09-06T14:34:00Z">
              <w:r w:rsidRPr="003D4761" w:rsidDel="002B2842">
                <w:rPr>
                  <w:b/>
                  <w:bCs/>
                </w:rPr>
                <w:delText>Resumo:</w:delText>
              </w:r>
            </w:del>
          </w:p>
        </w:tc>
        <w:tc>
          <w:tcPr>
            <w:tcW w:w="6804" w:type="dxa"/>
          </w:tcPr>
          <w:p w:rsidR="00301E38" w:rsidRPr="003D4761" w:rsidDel="002B2842" w:rsidRDefault="00301E38">
            <w:pPr>
              <w:rPr>
                <w:del w:id="987" w:author="lfernandobra" w:date="2014-09-06T14:34:00Z"/>
                <w:color w:val="548DD4"/>
              </w:rPr>
            </w:pPr>
            <w:del w:id="988" w:author="lfernandobra" w:date="2014-09-06T14:34:00Z">
              <w:r w:rsidRPr="003D4761" w:rsidDel="002B2842">
                <w:rPr>
                  <w:color w:val="548DD4"/>
                </w:rPr>
                <w:delText>Descrição sintética do caso de uso</w:delText>
              </w:r>
            </w:del>
          </w:p>
        </w:tc>
      </w:tr>
      <w:tr w:rsidR="00301E38" w:rsidRPr="003D4761" w:rsidDel="002B2842" w:rsidTr="00814A28">
        <w:trPr>
          <w:del w:id="989" w:author="lfernandobra" w:date="2014-09-06T14:34:00Z"/>
        </w:trPr>
        <w:tc>
          <w:tcPr>
            <w:tcW w:w="2658" w:type="dxa"/>
            <w:shd w:val="clear" w:color="auto" w:fill="D9D9D9"/>
          </w:tcPr>
          <w:p w:rsidR="00301E38" w:rsidRPr="003D4761" w:rsidDel="002B2842" w:rsidRDefault="00301E38">
            <w:pPr>
              <w:rPr>
                <w:del w:id="990" w:author="lfernandobra" w:date="2014-09-06T14:34:00Z"/>
                <w:b/>
                <w:bCs/>
              </w:rPr>
            </w:pPr>
            <w:del w:id="991" w:author="lfernandobra" w:date="2014-09-06T14:34:00Z">
              <w:r w:rsidRPr="003D4761" w:rsidDel="002B2842">
                <w:rPr>
                  <w:b/>
                  <w:bCs/>
                </w:rPr>
                <w:delText>Ator Principal:</w:delText>
              </w:r>
            </w:del>
          </w:p>
        </w:tc>
        <w:tc>
          <w:tcPr>
            <w:tcW w:w="6804" w:type="dxa"/>
          </w:tcPr>
          <w:p w:rsidR="00301E38" w:rsidRPr="003D4761" w:rsidDel="002B2842" w:rsidRDefault="00301E38">
            <w:pPr>
              <w:rPr>
                <w:del w:id="992" w:author="lfernandobra" w:date="2014-09-06T14:34:00Z"/>
                <w:color w:val="548DD4"/>
              </w:rPr>
            </w:pPr>
            <w:del w:id="993" w:author="lfernandobra" w:date="2014-09-06T14:34:00Z">
              <w:r w:rsidRPr="003D4761" w:rsidDel="002B2842">
                <w:rPr>
                  <w:color w:val="548DD4"/>
                </w:rPr>
                <w:delText>Ator que aciona o caso de uso</w:delText>
              </w:r>
            </w:del>
          </w:p>
        </w:tc>
      </w:tr>
      <w:tr w:rsidR="00301E38" w:rsidRPr="003D4761" w:rsidDel="002B2842" w:rsidTr="00814A28">
        <w:trPr>
          <w:del w:id="994" w:author="lfernandobra" w:date="2014-09-06T14:34:00Z"/>
        </w:trPr>
        <w:tc>
          <w:tcPr>
            <w:tcW w:w="2658" w:type="dxa"/>
            <w:shd w:val="clear" w:color="auto" w:fill="D9D9D9"/>
          </w:tcPr>
          <w:p w:rsidR="00301E38" w:rsidRPr="003D4761" w:rsidDel="002B2842" w:rsidRDefault="00301E38">
            <w:pPr>
              <w:rPr>
                <w:del w:id="995" w:author="lfernandobra" w:date="2014-09-06T14:34:00Z"/>
                <w:b/>
                <w:bCs/>
              </w:rPr>
            </w:pPr>
            <w:del w:id="996" w:author="lfernandobra" w:date="2014-09-06T14:34:00Z">
              <w:r w:rsidRPr="003D4761" w:rsidDel="002B2842">
                <w:rPr>
                  <w:b/>
                  <w:bCs/>
                </w:rPr>
                <w:delText>Pré-condição</w:delText>
              </w:r>
            </w:del>
          </w:p>
        </w:tc>
        <w:tc>
          <w:tcPr>
            <w:tcW w:w="6804" w:type="dxa"/>
          </w:tcPr>
          <w:p w:rsidR="00301E38" w:rsidRPr="003D4761" w:rsidDel="002B2842" w:rsidRDefault="00301E38">
            <w:pPr>
              <w:rPr>
                <w:del w:id="997" w:author="lfernandobra" w:date="2014-09-06T14:34:00Z"/>
                <w:color w:val="548DD4"/>
              </w:rPr>
            </w:pPr>
            <w:del w:id="998" w:author="lfernandobra" w:date="2014-09-06T14:34:00Z">
              <w:r w:rsidRPr="003D4761" w:rsidDel="002B2842">
                <w:rPr>
                  <w:color w:val="548DD4"/>
                </w:rPr>
                <w:delText>Ação, atividade ou estado que deve ocorrer  antes do caso de uso ser acionado.</w:delText>
              </w:r>
            </w:del>
          </w:p>
        </w:tc>
      </w:tr>
      <w:tr w:rsidR="00301E38" w:rsidRPr="003D4761" w:rsidDel="002B2842" w:rsidTr="00814A28">
        <w:trPr>
          <w:del w:id="999" w:author="lfernandobra" w:date="2014-09-06T14:34:00Z"/>
        </w:trPr>
        <w:tc>
          <w:tcPr>
            <w:tcW w:w="2658" w:type="dxa"/>
            <w:shd w:val="clear" w:color="auto" w:fill="D9D9D9"/>
          </w:tcPr>
          <w:p w:rsidR="00301E38" w:rsidRPr="003D4761" w:rsidDel="002B2842" w:rsidRDefault="00301E38">
            <w:pPr>
              <w:rPr>
                <w:del w:id="1000" w:author="lfernandobra" w:date="2014-09-06T14:34:00Z"/>
                <w:b/>
                <w:bCs/>
              </w:rPr>
            </w:pPr>
            <w:del w:id="1001" w:author="lfernandobra" w:date="2014-09-06T14:34:00Z">
              <w:r w:rsidRPr="003D4761" w:rsidDel="002B2842">
                <w:rPr>
                  <w:b/>
                  <w:bCs/>
                </w:rPr>
                <w:delText>Pós-condição</w:delText>
              </w:r>
            </w:del>
          </w:p>
        </w:tc>
        <w:tc>
          <w:tcPr>
            <w:tcW w:w="6804" w:type="dxa"/>
          </w:tcPr>
          <w:p w:rsidR="00301E38" w:rsidRPr="003D4761" w:rsidDel="002B2842" w:rsidRDefault="00301E38">
            <w:pPr>
              <w:rPr>
                <w:del w:id="1002" w:author="lfernandobra" w:date="2014-09-06T14:34:00Z"/>
                <w:color w:val="548DD4"/>
              </w:rPr>
            </w:pPr>
            <w:del w:id="1003" w:author="lfernandobra" w:date="2014-09-06T14:34:00Z">
              <w:r w:rsidRPr="003D4761" w:rsidDel="002B2842">
                <w:rPr>
                  <w:color w:val="548DD4"/>
                </w:rPr>
                <w:delText>Ação, atividade ou estado gerado após a execução do caso de uso.</w:delText>
              </w:r>
            </w:del>
          </w:p>
        </w:tc>
      </w:tr>
      <w:tr w:rsidR="00301E38" w:rsidRPr="003D4761" w:rsidDel="002B2842" w:rsidTr="00814A28">
        <w:trPr>
          <w:del w:id="1004" w:author="lfernandobra" w:date="2014-09-06T14:34:00Z"/>
        </w:trPr>
        <w:tc>
          <w:tcPr>
            <w:tcW w:w="9462" w:type="dxa"/>
            <w:gridSpan w:val="2"/>
          </w:tcPr>
          <w:p w:rsidR="00301E38" w:rsidRPr="003D4761" w:rsidDel="002B2842" w:rsidRDefault="00301E38">
            <w:pPr>
              <w:rPr>
                <w:del w:id="1005" w:author="lfernandobra" w:date="2014-09-06T14:34:00Z"/>
                <w:b/>
                <w:bCs/>
              </w:rPr>
            </w:pPr>
          </w:p>
          <w:p w:rsidR="00301E38" w:rsidRPr="003D4761" w:rsidDel="002B2842" w:rsidRDefault="00301E38">
            <w:pPr>
              <w:rPr>
                <w:del w:id="1006" w:author="lfernandobra" w:date="2014-09-06T14:34:00Z"/>
                <w:color w:val="548DD4"/>
              </w:rPr>
            </w:pPr>
            <w:del w:id="1007" w:author="lfernandobra" w:date="2014-09-06T14:34:00Z">
              <w:r w:rsidRPr="003D4761" w:rsidDel="002B2842">
                <w:rPr>
                  <w:b/>
                  <w:bCs/>
                </w:rPr>
                <w:delText>Fluxo Principal</w:delText>
              </w:r>
              <w:r w:rsidRPr="003D4761" w:rsidDel="002B2842">
                <w:delText xml:space="preserve">: </w:delText>
              </w:r>
              <w:r w:rsidRPr="003D4761" w:rsidDel="002B2842">
                <w:rPr>
                  <w:color w:val="548DD4"/>
                </w:rPr>
                <w:delText xml:space="preserve">descrição da lógica de execução do caso de uso (seu algoritmo). </w:delText>
              </w:r>
            </w:del>
          </w:p>
          <w:p w:rsidR="00301E38" w:rsidRPr="003D4761" w:rsidDel="002B2842" w:rsidRDefault="00301E38">
            <w:pPr>
              <w:rPr>
                <w:del w:id="1008" w:author="lfernandobra" w:date="2014-09-06T14:34:00Z"/>
                <w:color w:val="548DD4"/>
              </w:rPr>
            </w:pPr>
          </w:p>
          <w:p w:rsidR="00301E38" w:rsidRPr="003D4761" w:rsidDel="002B2842" w:rsidRDefault="00301E38">
            <w:pPr>
              <w:rPr>
                <w:del w:id="1009" w:author="lfernandobra" w:date="2014-09-06T14:34:00Z"/>
                <w:color w:val="548DD4"/>
              </w:rPr>
            </w:pPr>
            <w:del w:id="1010" w:author="lfernandobra" w:date="2014-09-06T14:34:00Z">
              <w:r w:rsidRPr="003D4761" w:rsidDel="002B2842">
                <w:rPr>
                  <w:color w:val="548DD4"/>
                </w:rPr>
                <w:delText>Diretrizes para identificação do fluxo: FP01, FP02, FPNN</w:delText>
              </w:r>
            </w:del>
          </w:p>
          <w:p w:rsidR="00301E38" w:rsidRPr="003D4761" w:rsidDel="002B2842" w:rsidRDefault="00301E38">
            <w:pPr>
              <w:rPr>
                <w:del w:id="1011" w:author="lfernandobra" w:date="2014-09-06T14:34:00Z"/>
              </w:rPr>
            </w:pPr>
          </w:p>
          <w:p w:rsidR="00301E38" w:rsidRPr="003D4761" w:rsidDel="002B2842" w:rsidRDefault="00301E38">
            <w:pPr>
              <w:rPr>
                <w:del w:id="1012" w:author="lfernandobra" w:date="2014-09-06T14:34:00Z"/>
                <w:color w:val="548DD4"/>
              </w:rPr>
            </w:pPr>
            <w:del w:id="1013" w:author="lfernandobra" w:date="2014-09-06T14:34:00Z">
              <w:r w:rsidRPr="003D4761" w:rsidDel="002B2842">
                <w:rPr>
                  <w:b/>
                  <w:bCs/>
                </w:rPr>
                <w:delText>Fluxo Alternativo:</w:delText>
              </w:r>
              <w:r w:rsidRPr="003D4761" w:rsidDel="002B2842">
                <w:rPr>
                  <w:color w:val="548DD4"/>
                </w:rPr>
                <w:delText>descrição das ações que deverão ser realizadas quando ocorrer alguma ação inesperada no fluxo principal.</w:delText>
              </w:r>
            </w:del>
          </w:p>
          <w:p w:rsidR="00301E38" w:rsidRPr="003D4761" w:rsidDel="002B2842" w:rsidRDefault="00301E38">
            <w:pPr>
              <w:rPr>
                <w:del w:id="1014" w:author="lfernandobra" w:date="2014-09-06T14:34:00Z"/>
                <w:color w:val="548DD4"/>
              </w:rPr>
            </w:pPr>
          </w:p>
          <w:p w:rsidR="00301E38" w:rsidRPr="003D4761" w:rsidDel="002B2842" w:rsidRDefault="00301E38">
            <w:pPr>
              <w:rPr>
                <w:del w:id="1015" w:author="lfernandobra" w:date="2014-09-06T14:34:00Z"/>
                <w:color w:val="548DD4"/>
              </w:rPr>
            </w:pPr>
            <w:del w:id="1016" w:author="lfernandobra" w:date="2014-09-06T14:34:00Z">
              <w:r w:rsidRPr="003D4761" w:rsidDel="002B2842">
                <w:rPr>
                  <w:color w:val="548DD4"/>
                </w:rPr>
                <w:delText>Diretrizes para identificação do fluxo alternativo: FA01, FA02, FANN</w:delText>
              </w:r>
            </w:del>
          </w:p>
          <w:p w:rsidR="00301E38" w:rsidRPr="003D4761" w:rsidDel="002B2842" w:rsidRDefault="00301E38">
            <w:pPr>
              <w:rPr>
                <w:del w:id="1017" w:author="lfernandobra" w:date="2014-09-06T14:34:00Z"/>
                <w:color w:val="548DD4"/>
              </w:rPr>
            </w:pPr>
          </w:p>
          <w:p w:rsidR="00301E38" w:rsidRPr="003D4761" w:rsidDel="002B2842" w:rsidRDefault="00301E38">
            <w:pPr>
              <w:rPr>
                <w:del w:id="1018" w:author="lfernandobra" w:date="2014-09-06T14:34:00Z"/>
              </w:rPr>
            </w:pPr>
          </w:p>
          <w:p w:rsidR="00301E38" w:rsidRPr="003D4761" w:rsidDel="002B2842" w:rsidRDefault="00301E38">
            <w:pPr>
              <w:rPr>
                <w:del w:id="1019" w:author="lfernandobra" w:date="2014-09-06T14:34:00Z"/>
              </w:rPr>
            </w:pPr>
          </w:p>
          <w:p w:rsidR="00301E38" w:rsidRPr="003D4761" w:rsidDel="002B2842" w:rsidRDefault="00301E38">
            <w:pPr>
              <w:rPr>
                <w:del w:id="1020" w:author="lfernandobra" w:date="2014-09-06T14:34:00Z"/>
              </w:rPr>
            </w:pPr>
          </w:p>
          <w:p w:rsidR="00301E38" w:rsidRPr="003D4761" w:rsidDel="002B2842" w:rsidRDefault="00301E38">
            <w:pPr>
              <w:rPr>
                <w:del w:id="1021" w:author="lfernandobra" w:date="2014-09-06T14:34:00Z"/>
              </w:rPr>
            </w:pPr>
          </w:p>
        </w:tc>
      </w:tr>
    </w:tbl>
    <w:p w:rsidR="0054253E" w:rsidRDefault="0054253E" w:rsidP="002B2842">
      <w:pPr>
        <w:pStyle w:val="Legenda"/>
        <w:rPr>
          <w:ins w:id="1022" w:author="Diney" w:date="2014-09-07T22:35:00Z"/>
        </w:rPr>
      </w:pPr>
    </w:p>
    <w:p w:rsidR="002B2842" w:rsidRDefault="002B2842" w:rsidP="002B2842">
      <w:pPr>
        <w:pStyle w:val="Legenda"/>
        <w:rPr>
          <w:ins w:id="1023" w:author="lfernandobra" w:date="2014-09-06T14:35:00Z"/>
        </w:rPr>
      </w:pPr>
      <w:ins w:id="1024" w:author="lfernandobra" w:date="2014-09-06T14:31:00Z">
        <w:r>
          <w:t xml:space="preserve">Tabela </w:t>
        </w:r>
      </w:ins>
      <w:ins w:id="1025" w:author="lfernandobra" w:date="2014-09-06T14:34:00Z">
        <w:r>
          <w:t>3</w:t>
        </w:r>
      </w:ins>
      <w:ins w:id="1026" w:author="lfernandobra" w:date="2014-09-06T14:31:00Z">
        <w:r>
          <w:t xml:space="preserve"> - </w:t>
        </w:r>
      </w:ins>
      <w:ins w:id="1027" w:author="lfernandobra" w:date="2014-09-06T14:35:00Z">
        <w:r>
          <w:t>UC02 – VisualizarB</w:t>
        </w:r>
        <w:r w:rsidRPr="00AA34EB">
          <w:t>oletim</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38"/>
      </w:tblGrid>
      <w:tr w:rsidR="002B2842" w:rsidRPr="003D4761" w:rsidTr="00466EB5">
        <w:trPr>
          <w:trHeight w:val="144"/>
          <w:ins w:id="1028" w:author="lfernandobra" w:date="2014-09-06T14:35:00Z"/>
        </w:trPr>
        <w:tc>
          <w:tcPr>
            <w:tcW w:w="2658" w:type="dxa"/>
            <w:shd w:val="clear" w:color="auto" w:fill="D9D9D9"/>
          </w:tcPr>
          <w:p w:rsidR="002B2842" w:rsidRPr="003D4761" w:rsidRDefault="002B2842" w:rsidP="00466EB5">
            <w:pPr>
              <w:rPr>
                <w:ins w:id="1029" w:author="lfernandobra" w:date="2014-09-06T14:35:00Z"/>
                <w:b/>
                <w:bCs/>
              </w:rPr>
            </w:pPr>
            <w:ins w:id="1030" w:author="lfernandobra" w:date="2014-09-06T14:35:00Z">
              <w:r>
                <w:rPr>
                  <w:b/>
                  <w:bCs/>
                </w:rPr>
                <w:t>Nome do C</w:t>
              </w:r>
              <w:r w:rsidRPr="003D4761">
                <w:rPr>
                  <w:b/>
                  <w:bCs/>
                </w:rPr>
                <w:t>aso de Uso:</w:t>
              </w:r>
            </w:ins>
          </w:p>
        </w:tc>
        <w:tc>
          <w:tcPr>
            <w:tcW w:w="6038" w:type="dxa"/>
          </w:tcPr>
          <w:p w:rsidR="002B2842" w:rsidRPr="003D4761" w:rsidRDefault="002B2842" w:rsidP="00466EB5">
            <w:pPr>
              <w:rPr>
                <w:ins w:id="1031" w:author="lfernandobra" w:date="2014-09-06T14:35:00Z"/>
              </w:rPr>
            </w:pPr>
            <w:ins w:id="1032" w:author="lfernandobra" w:date="2014-09-06T14:35:00Z">
              <w:r>
                <w:t>UC02 – VisualizarB</w:t>
              </w:r>
              <w:r w:rsidRPr="00AA34EB">
                <w:t>oletim</w:t>
              </w:r>
            </w:ins>
          </w:p>
        </w:tc>
      </w:tr>
      <w:tr w:rsidR="002B2842" w:rsidRPr="003D4761" w:rsidTr="00466EB5">
        <w:trPr>
          <w:trHeight w:val="144"/>
          <w:ins w:id="1033" w:author="lfernandobra" w:date="2014-09-06T14:35:00Z"/>
        </w:trPr>
        <w:tc>
          <w:tcPr>
            <w:tcW w:w="2658" w:type="dxa"/>
            <w:shd w:val="clear" w:color="auto" w:fill="D9D9D9"/>
          </w:tcPr>
          <w:p w:rsidR="002B2842" w:rsidRPr="003D4761" w:rsidRDefault="002B2842" w:rsidP="00466EB5">
            <w:pPr>
              <w:rPr>
                <w:ins w:id="1034" w:author="lfernandobra" w:date="2014-09-06T14:35:00Z"/>
                <w:b/>
                <w:bCs/>
              </w:rPr>
            </w:pPr>
            <w:ins w:id="1035" w:author="lfernandobra" w:date="2014-09-06T14:35:00Z">
              <w:r w:rsidRPr="003D4761">
                <w:rPr>
                  <w:b/>
                  <w:bCs/>
                </w:rPr>
                <w:t>Resumo:</w:t>
              </w:r>
            </w:ins>
          </w:p>
        </w:tc>
        <w:tc>
          <w:tcPr>
            <w:tcW w:w="6038" w:type="dxa"/>
          </w:tcPr>
          <w:p w:rsidR="002B2842" w:rsidRPr="003D4761" w:rsidRDefault="002B2842" w:rsidP="00466EB5">
            <w:pPr>
              <w:rPr>
                <w:ins w:id="1036" w:author="lfernandobra" w:date="2014-09-06T14:35:00Z"/>
                <w:color w:val="548DD4"/>
              </w:rPr>
            </w:pPr>
            <w:ins w:id="1037" w:author="lfernandobra" w:date="2014-09-06T14:35:00Z">
              <w:r>
                <w:t xml:space="preserve">Visualização de notas e falta dos alunos </w:t>
              </w:r>
            </w:ins>
          </w:p>
        </w:tc>
      </w:tr>
      <w:tr w:rsidR="002B2842" w:rsidRPr="003D4761" w:rsidTr="00466EB5">
        <w:trPr>
          <w:trHeight w:val="144"/>
          <w:ins w:id="1038" w:author="lfernandobra" w:date="2014-09-06T14:35:00Z"/>
        </w:trPr>
        <w:tc>
          <w:tcPr>
            <w:tcW w:w="2658" w:type="dxa"/>
            <w:shd w:val="clear" w:color="auto" w:fill="D9D9D9"/>
          </w:tcPr>
          <w:p w:rsidR="002B2842" w:rsidRPr="003D4761" w:rsidRDefault="002B2842" w:rsidP="00466EB5">
            <w:pPr>
              <w:rPr>
                <w:ins w:id="1039" w:author="lfernandobra" w:date="2014-09-06T14:35:00Z"/>
                <w:b/>
                <w:bCs/>
              </w:rPr>
            </w:pPr>
            <w:ins w:id="1040" w:author="lfernandobra" w:date="2014-09-06T14:35:00Z">
              <w:r w:rsidRPr="003D4761">
                <w:rPr>
                  <w:b/>
                  <w:bCs/>
                </w:rPr>
                <w:t>Ator Principal:</w:t>
              </w:r>
            </w:ins>
          </w:p>
        </w:tc>
        <w:tc>
          <w:tcPr>
            <w:tcW w:w="6038" w:type="dxa"/>
          </w:tcPr>
          <w:p w:rsidR="002B2842" w:rsidRPr="00CB5E8D" w:rsidRDefault="002B2842" w:rsidP="00466EB5">
            <w:pPr>
              <w:rPr>
                <w:ins w:id="1041" w:author="lfernandobra" w:date="2014-09-06T14:35:00Z"/>
              </w:rPr>
            </w:pPr>
            <w:ins w:id="1042" w:author="lfernandobra" w:date="2014-09-06T14:35:00Z">
              <w:r>
                <w:t>Professores, Responsaveis(pai) e Alunos</w:t>
              </w:r>
            </w:ins>
          </w:p>
        </w:tc>
      </w:tr>
      <w:tr w:rsidR="002B2842" w:rsidRPr="003D4761" w:rsidTr="00466EB5">
        <w:trPr>
          <w:trHeight w:val="144"/>
          <w:ins w:id="1043" w:author="lfernandobra" w:date="2014-09-06T14:35:00Z"/>
        </w:trPr>
        <w:tc>
          <w:tcPr>
            <w:tcW w:w="2658" w:type="dxa"/>
            <w:shd w:val="clear" w:color="auto" w:fill="D9D9D9"/>
          </w:tcPr>
          <w:p w:rsidR="002B2842" w:rsidRPr="003D4761" w:rsidRDefault="002B2842" w:rsidP="00466EB5">
            <w:pPr>
              <w:rPr>
                <w:ins w:id="1044" w:author="lfernandobra" w:date="2014-09-06T14:35:00Z"/>
                <w:b/>
                <w:bCs/>
              </w:rPr>
            </w:pPr>
            <w:ins w:id="1045" w:author="lfernandobra" w:date="2014-09-06T14:35:00Z">
              <w:r w:rsidRPr="003D4761">
                <w:rPr>
                  <w:b/>
                  <w:bCs/>
                </w:rPr>
                <w:t>Pré-condição</w:t>
              </w:r>
            </w:ins>
          </w:p>
        </w:tc>
        <w:tc>
          <w:tcPr>
            <w:tcW w:w="6038" w:type="dxa"/>
          </w:tcPr>
          <w:p w:rsidR="002B2842" w:rsidRDefault="002B2842" w:rsidP="00466EB5">
            <w:pPr>
              <w:rPr>
                <w:ins w:id="1046" w:author="lfernandobra" w:date="2014-09-06T14:35:00Z"/>
              </w:rPr>
            </w:pPr>
            <w:ins w:id="1047" w:author="lfernandobra" w:date="2014-09-06T14:35:00Z">
              <w:r>
                <w:t>Boletim inserido no sistema</w:t>
              </w:r>
            </w:ins>
          </w:p>
          <w:p w:rsidR="002B2842" w:rsidRPr="00CB5E8D" w:rsidRDefault="002B2842" w:rsidP="00466EB5">
            <w:pPr>
              <w:rPr>
                <w:ins w:id="1048" w:author="lfernandobra" w:date="2014-09-06T14:35:00Z"/>
              </w:rPr>
            </w:pPr>
            <w:ins w:id="1049" w:author="lfernandobra" w:date="2014-09-06T14:35:00Z">
              <w:r>
                <w:t>O ator deve estar logado</w:t>
              </w:r>
            </w:ins>
          </w:p>
        </w:tc>
      </w:tr>
      <w:tr w:rsidR="002B2842" w:rsidRPr="003D4761" w:rsidTr="00466EB5">
        <w:trPr>
          <w:trHeight w:val="144"/>
          <w:ins w:id="1050" w:author="lfernandobra" w:date="2014-09-06T14:35:00Z"/>
        </w:trPr>
        <w:tc>
          <w:tcPr>
            <w:tcW w:w="2658" w:type="dxa"/>
            <w:shd w:val="clear" w:color="auto" w:fill="D9D9D9"/>
          </w:tcPr>
          <w:p w:rsidR="002B2842" w:rsidRPr="003D4761" w:rsidRDefault="002B2842" w:rsidP="00466EB5">
            <w:pPr>
              <w:rPr>
                <w:ins w:id="1051" w:author="lfernandobra" w:date="2014-09-06T14:35:00Z"/>
                <w:b/>
                <w:bCs/>
              </w:rPr>
            </w:pPr>
            <w:ins w:id="1052" w:author="lfernandobra" w:date="2014-09-06T14:35:00Z">
              <w:r w:rsidRPr="003D4761">
                <w:rPr>
                  <w:b/>
                  <w:bCs/>
                </w:rPr>
                <w:t>Pós-condição</w:t>
              </w:r>
            </w:ins>
          </w:p>
        </w:tc>
        <w:tc>
          <w:tcPr>
            <w:tcW w:w="6038" w:type="dxa"/>
          </w:tcPr>
          <w:p w:rsidR="002B2842" w:rsidRPr="00CB5E8D" w:rsidRDefault="002B2842" w:rsidP="00466EB5">
            <w:pPr>
              <w:rPr>
                <w:ins w:id="1053" w:author="lfernandobra" w:date="2014-09-06T14:35:00Z"/>
              </w:rPr>
            </w:pPr>
            <w:ins w:id="1054" w:author="lfernandobra" w:date="2014-09-06T14:35:00Z">
              <w:r>
                <w:t xml:space="preserve">Boletim visualizado </w:t>
              </w:r>
            </w:ins>
          </w:p>
        </w:tc>
      </w:tr>
      <w:tr w:rsidR="002B2842" w:rsidRPr="003D4761" w:rsidTr="00466EB5">
        <w:trPr>
          <w:trHeight w:val="4545"/>
          <w:ins w:id="1055" w:author="lfernandobra" w:date="2014-09-06T14:35:00Z"/>
        </w:trPr>
        <w:tc>
          <w:tcPr>
            <w:tcW w:w="8696" w:type="dxa"/>
            <w:gridSpan w:val="2"/>
          </w:tcPr>
          <w:p w:rsidR="002B2842" w:rsidRDefault="002B2842" w:rsidP="00466EB5">
            <w:pPr>
              <w:rPr>
                <w:ins w:id="1056" w:author="lfernandobra" w:date="2014-09-06T14:35:00Z"/>
                <w:b/>
                <w:bCs/>
              </w:rPr>
            </w:pPr>
          </w:p>
          <w:p w:rsidR="002B2842" w:rsidRDefault="002B2842" w:rsidP="00466EB5">
            <w:pPr>
              <w:rPr>
                <w:ins w:id="1057" w:author="lfernandobra" w:date="2014-09-06T14:35:00Z"/>
                <w:color w:val="548DD4"/>
              </w:rPr>
            </w:pPr>
            <w:ins w:id="1058" w:author="lfernandobra" w:date="2014-09-06T14:35:00Z">
              <w:r w:rsidRPr="003D4761">
                <w:rPr>
                  <w:b/>
                  <w:bCs/>
                </w:rPr>
                <w:t>Fluxo Principal</w:t>
              </w:r>
              <w:r w:rsidRPr="003D4761">
                <w:t xml:space="preserve">: </w:t>
              </w:r>
            </w:ins>
          </w:p>
          <w:p w:rsidR="002B2842" w:rsidRPr="00EB4F26" w:rsidRDefault="002B2842" w:rsidP="00466EB5">
            <w:pPr>
              <w:rPr>
                <w:ins w:id="1059" w:author="lfernandobra" w:date="2014-09-06T14:35:00Z"/>
              </w:rPr>
            </w:pPr>
            <w:ins w:id="1060" w:author="lfernandobra" w:date="2014-09-06T14:35:00Z">
              <w:r w:rsidRPr="00EB4F26">
                <w:t xml:space="preserve">FP01 – Este caso de uso inicia quando </w:t>
              </w:r>
              <w:r>
                <w:t>os atores desejam visualizar um boletim</w:t>
              </w:r>
            </w:ins>
          </w:p>
          <w:p w:rsidR="002B2842" w:rsidRDefault="002B2842" w:rsidP="00466EB5">
            <w:pPr>
              <w:rPr>
                <w:ins w:id="1061" w:author="lfernandobra" w:date="2014-09-06T14:35:00Z"/>
              </w:rPr>
            </w:pPr>
            <w:ins w:id="1062" w:author="lfernandobra" w:date="2014-09-06T14:35:00Z">
              <w:r w:rsidRPr="00EB4F26">
                <w:t>FP0</w:t>
              </w:r>
              <w:r>
                <w:t>2</w:t>
              </w:r>
              <w:r w:rsidRPr="00EB4F26">
                <w:t xml:space="preserve"> – </w:t>
              </w:r>
              <w:r>
                <w:t xml:space="preserve">O ator </w:t>
              </w:r>
              <w:r w:rsidRPr="00EB4F26">
                <w:t xml:space="preserve">seleciona a </w:t>
              </w:r>
              <w:r>
                <w:t>opção Visualizar Boletim</w:t>
              </w:r>
            </w:ins>
          </w:p>
          <w:p w:rsidR="002B2842" w:rsidRDefault="002B2842" w:rsidP="00466EB5">
            <w:pPr>
              <w:rPr>
                <w:ins w:id="1063" w:author="lfernandobra" w:date="2014-09-06T14:35:00Z"/>
              </w:rPr>
            </w:pPr>
            <w:ins w:id="1064" w:author="lfernandobra" w:date="2014-09-06T14:35:00Z">
              <w:r w:rsidRPr="00EB4F26">
                <w:t>FP0</w:t>
              </w:r>
              <w:r>
                <w:t>3</w:t>
              </w:r>
              <w:r w:rsidRPr="00EB4F26">
                <w:t xml:space="preserve"> – </w:t>
              </w:r>
              <w:r>
                <w:t>O sistema exibe a tela com os boletins inseridos no sistema de acordo com o perfil do ator logado</w:t>
              </w:r>
            </w:ins>
          </w:p>
          <w:p w:rsidR="002B2842" w:rsidRDefault="002B2842" w:rsidP="00466EB5">
            <w:pPr>
              <w:rPr>
                <w:ins w:id="1065" w:author="lfernandobra" w:date="2014-09-06T14:35:00Z"/>
              </w:rPr>
            </w:pPr>
            <w:ins w:id="1066" w:author="lfernandobra" w:date="2014-09-06T14:35:00Z">
              <w:r>
                <w:t>FP04 – O sistema emite aviso de notas visualizadas</w:t>
              </w:r>
            </w:ins>
          </w:p>
          <w:p w:rsidR="002B2842" w:rsidRDefault="002B2842" w:rsidP="00466EB5">
            <w:pPr>
              <w:rPr>
                <w:ins w:id="1067" w:author="lfernandobra" w:date="2014-09-06T14:35:00Z"/>
                <w:b/>
                <w:bCs/>
              </w:rPr>
            </w:pPr>
          </w:p>
          <w:p w:rsidR="002B2842" w:rsidRDefault="002B2842" w:rsidP="00466EB5">
            <w:pPr>
              <w:rPr>
                <w:ins w:id="1068" w:author="lfernandobra" w:date="2014-09-06T14:35:00Z"/>
                <w:b/>
                <w:bCs/>
              </w:rPr>
            </w:pPr>
            <w:ins w:id="1069" w:author="lfernandobra" w:date="2014-09-06T14:35:00Z">
              <w:r w:rsidRPr="003D4761">
                <w:rPr>
                  <w:b/>
                  <w:bCs/>
                </w:rPr>
                <w:t>Fluxo Alternativo:</w:t>
              </w:r>
            </w:ins>
          </w:p>
          <w:p w:rsidR="002B2842" w:rsidRPr="00673DAE" w:rsidRDefault="002B2842" w:rsidP="00466EB5">
            <w:pPr>
              <w:rPr>
                <w:ins w:id="1070" w:author="lfernandobra" w:date="2014-09-06T14:35:00Z"/>
              </w:rPr>
            </w:pPr>
          </w:p>
        </w:tc>
      </w:tr>
    </w:tbl>
    <w:p w:rsidR="00000000" w:rsidRDefault="000D457C">
      <w:pPr>
        <w:rPr>
          <w:ins w:id="1071" w:author="lfernandobra" w:date="2014-09-06T14:35:00Z"/>
        </w:rPr>
        <w:pPrChange w:id="1072" w:author="lfernandobra" w:date="2014-09-06T14:35:00Z">
          <w:pPr>
            <w:pStyle w:val="Legenda"/>
          </w:pPr>
        </w:pPrChange>
      </w:pPr>
    </w:p>
    <w:p w:rsidR="003D109B" w:rsidRDefault="003D109B" w:rsidP="003D109B">
      <w:pPr>
        <w:pStyle w:val="Legenda"/>
        <w:rPr>
          <w:ins w:id="1073" w:author="lfernandobra" w:date="2014-09-06T23:55:00Z"/>
        </w:rPr>
      </w:pPr>
      <w:ins w:id="1074" w:author="lfernandobra" w:date="2014-09-06T23:55:00Z">
        <w:r>
          <w:t xml:space="preserve">Tabela </w:t>
        </w:r>
      </w:ins>
      <w:ins w:id="1075" w:author="lfernandobra" w:date="2014-09-06T23:56:00Z">
        <w:r>
          <w:t>4</w:t>
        </w:r>
      </w:ins>
      <w:ins w:id="1076" w:author="lfernandobra" w:date="2014-09-06T23:55:00Z">
        <w:r>
          <w:t xml:space="preserve"> - UC0</w:t>
        </w:r>
      </w:ins>
      <w:ins w:id="1077" w:author="lfernandobra" w:date="2014-09-06T23:57:00Z">
        <w:r>
          <w:t>3</w:t>
        </w:r>
      </w:ins>
      <w:ins w:id="1078" w:author="lfernandobra" w:date="2014-09-06T23:55:00Z">
        <w:r>
          <w:t xml:space="preserve"> – Visualizar</w:t>
        </w:r>
      </w:ins>
      <w:ins w:id="1079" w:author="lfernandobra" w:date="2014-09-06T23:56:00Z">
        <w:r>
          <w:t>Tarefa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00"/>
        <w:gridCol w:w="5918"/>
      </w:tblGrid>
      <w:tr w:rsidR="003D109B" w:rsidRPr="00D96646" w:rsidTr="00A46585">
        <w:trPr>
          <w:ins w:id="1080" w:author="lfernandobra" w:date="2014-09-06T23:56:00Z"/>
        </w:trPr>
        <w:tc>
          <w:tcPr>
            <w:tcW w:w="2800" w:type="dxa"/>
            <w:shd w:val="clear" w:color="auto" w:fill="D9D9D9"/>
          </w:tcPr>
          <w:p w:rsidR="003D109B" w:rsidRPr="003D4761" w:rsidRDefault="003D109B" w:rsidP="00A46585">
            <w:pPr>
              <w:rPr>
                <w:ins w:id="1081" w:author="lfernandobra" w:date="2014-09-06T23:56:00Z"/>
                <w:b/>
                <w:bCs/>
              </w:rPr>
            </w:pPr>
            <w:ins w:id="1082" w:author="lfernandobra" w:date="2014-09-06T23:56:00Z">
              <w:r>
                <w:rPr>
                  <w:b/>
                  <w:bCs/>
                </w:rPr>
                <w:t>Nome do C</w:t>
              </w:r>
              <w:r w:rsidRPr="003D4761">
                <w:rPr>
                  <w:b/>
                  <w:bCs/>
                </w:rPr>
                <w:t>aso de Uso:</w:t>
              </w:r>
            </w:ins>
          </w:p>
        </w:tc>
        <w:tc>
          <w:tcPr>
            <w:tcW w:w="5918" w:type="dxa"/>
          </w:tcPr>
          <w:p w:rsidR="003D109B" w:rsidRPr="00D96646" w:rsidRDefault="003D109B" w:rsidP="00A46585">
            <w:pPr>
              <w:rPr>
                <w:ins w:id="1083" w:author="lfernandobra" w:date="2014-09-06T23:56:00Z"/>
              </w:rPr>
            </w:pPr>
            <w:ins w:id="1084" w:author="lfernandobra" w:date="2014-09-06T23:56:00Z">
              <w:r>
                <w:t>UC03 – Visualizar Tarefa</w:t>
              </w:r>
            </w:ins>
          </w:p>
        </w:tc>
      </w:tr>
      <w:tr w:rsidR="003D109B" w:rsidRPr="00D96646" w:rsidTr="00A46585">
        <w:trPr>
          <w:ins w:id="1085" w:author="lfernandobra" w:date="2014-09-06T23:56:00Z"/>
        </w:trPr>
        <w:tc>
          <w:tcPr>
            <w:tcW w:w="2800" w:type="dxa"/>
            <w:shd w:val="clear" w:color="auto" w:fill="D9D9D9"/>
          </w:tcPr>
          <w:p w:rsidR="003D109B" w:rsidRPr="003D4761" w:rsidRDefault="003D109B" w:rsidP="00A46585">
            <w:pPr>
              <w:rPr>
                <w:ins w:id="1086" w:author="lfernandobra" w:date="2014-09-06T23:56:00Z"/>
                <w:b/>
                <w:bCs/>
              </w:rPr>
            </w:pPr>
            <w:ins w:id="1087" w:author="lfernandobra" w:date="2014-09-06T23:56:00Z">
              <w:r w:rsidRPr="003D4761">
                <w:rPr>
                  <w:b/>
                  <w:bCs/>
                </w:rPr>
                <w:t>Resumo:</w:t>
              </w:r>
            </w:ins>
          </w:p>
        </w:tc>
        <w:tc>
          <w:tcPr>
            <w:tcW w:w="5918" w:type="dxa"/>
          </w:tcPr>
          <w:p w:rsidR="003D109B" w:rsidRPr="00D96646" w:rsidRDefault="003D109B" w:rsidP="00A46585">
            <w:pPr>
              <w:rPr>
                <w:ins w:id="1088" w:author="lfernandobra" w:date="2014-09-06T23:56:00Z"/>
              </w:rPr>
            </w:pPr>
            <w:ins w:id="1089" w:author="lfernandobra" w:date="2014-09-06T23:56:00Z">
              <w:r>
                <w:t>Os alunos e pais conferem as tarefas de casa para os próximos dias.</w:t>
              </w:r>
            </w:ins>
          </w:p>
        </w:tc>
      </w:tr>
      <w:tr w:rsidR="003D109B" w:rsidRPr="00D96646" w:rsidTr="00A46585">
        <w:trPr>
          <w:ins w:id="1090" w:author="lfernandobra" w:date="2014-09-06T23:56:00Z"/>
        </w:trPr>
        <w:tc>
          <w:tcPr>
            <w:tcW w:w="2800" w:type="dxa"/>
            <w:shd w:val="clear" w:color="auto" w:fill="D9D9D9"/>
          </w:tcPr>
          <w:p w:rsidR="003D109B" w:rsidRPr="003D4761" w:rsidRDefault="003D109B" w:rsidP="00A46585">
            <w:pPr>
              <w:rPr>
                <w:ins w:id="1091" w:author="lfernandobra" w:date="2014-09-06T23:56:00Z"/>
                <w:b/>
                <w:bCs/>
              </w:rPr>
            </w:pPr>
            <w:ins w:id="1092" w:author="lfernandobra" w:date="2014-09-06T23:56:00Z">
              <w:r w:rsidRPr="003D4761">
                <w:rPr>
                  <w:b/>
                  <w:bCs/>
                </w:rPr>
                <w:t>Ator Principal:</w:t>
              </w:r>
            </w:ins>
          </w:p>
        </w:tc>
        <w:tc>
          <w:tcPr>
            <w:tcW w:w="5918" w:type="dxa"/>
          </w:tcPr>
          <w:p w:rsidR="003D109B" w:rsidRPr="00D96646" w:rsidRDefault="003D109B" w:rsidP="00A46585">
            <w:pPr>
              <w:rPr>
                <w:ins w:id="1093" w:author="lfernandobra" w:date="2014-09-06T23:56:00Z"/>
              </w:rPr>
            </w:pPr>
            <w:ins w:id="1094" w:author="lfernandobra" w:date="2014-09-06T23:56:00Z">
              <w:r>
                <w:t>Aluno e pais</w:t>
              </w:r>
            </w:ins>
          </w:p>
        </w:tc>
      </w:tr>
      <w:tr w:rsidR="003D109B" w:rsidRPr="00D96646" w:rsidTr="00A46585">
        <w:trPr>
          <w:ins w:id="1095" w:author="lfernandobra" w:date="2014-09-06T23:56:00Z"/>
        </w:trPr>
        <w:tc>
          <w:tcPr>
            <w:tcW w:w="2800" w:type="dxa"/>
            <w:shd w:val="clear" w:color="auto" w:fill="D9D9D9"/>
          </w:tcPr>
          <w:p w:rsidR="003D109B" w:rsidRPr="003D4761" w:rsidRDefault="003D109B" w:rsidP="00A46585">
            <w:pPr>
              <w:rPr>
                <w:ins w:id="1096" w:author="lfernandobra" w:date="2014-09-06T23:56:00Z"/>
                <w:b/>
                <w:bCs/>
              </w:rPr>
            </w:pPr>
            <w:ins w:id="1097" w:author="lfernandobra" w:date="2014-09-06T23:56:00Z">
              <w:r w:rsidRPr="003D4761">
                <w:rPr>
                  <w:b/>
                  <w:bCs/>
                </w:rPr>
                <w:t>Pré-condição</w:t>
              </w:r>
            </w:ins>
          </w:p>
        </w:tc>
        <w:tc>
          <w:tcPr>
            <w:tcW w:w="5918" w:type="dxa"/>
          </w:tcPr>
          <w:p w:rsidR="003D109B" w:rsidRPr="00D96646" w:rsidRDefault="003D109B" w:rsidP="00A46585">
            <w:pPr>
              <w:rPr>
                <w:ins w:id="1098" w:author="lfernandobra" w:date="2014-09-06T23:56:00Z"/>
              </w:rPr>
            </w:pPr>
            <w:ins w:id="1099" w:author="lfernandobra" w:date="2014-09-06T23:56:00Z">
              <w:r>
                <w:t>Os atores devem estar logados</w:t>
              </w:r>
            </w:ins>
          </w:p>
        </w:tc>
      </w:tr>
      <w:tr w:rsidR="003D109B" w:rsidRPr="00D96646" w:rsidTr="00A46585">
        <w:trPr>
          <w:ins w:id="1100" w:author="lfernandobra" w:date="2014-09-06T23:56:00Z"/>
        </w:trPr>
        <w:tc>
          <w:tcPr>
            <w:tcW w:w="2800" w:type="dxa"/>
            <w:shd w:val="clear" w:color="auto" w:fill="D9D9D9"/>
          </w:tcPr>
          <w:p w:rsidR="003D109B" w:rsidRPr="003D4761" w:rsidRDefault="003D109B" w:rsidP="00A46585">
            <w:pPr>
              <w:rPr>
                <w:ins w:id="1101" w:author="lfernandobra" w:date="2014-09-06T23:56:00Z"/>
                <w:b/>
                <w:bCs/>
              </w:rPr>
            </w:pPr>
            <w:ins w:id="1102" w:author="lfernandobra" w:date="2014-09-06T23:56:00Z">
              <w:r w:rsidRPr="003D4761">
                <w:rPr>
                  <w:b/>
                  <w:bCs/>
                </w:rPr>
                <w:t>Pós-condição</w:t>
              </w:r>
            </w:ins>
          </w:p>
        </w:tc>
        <w:tc>
          <w:tcPr>
            <w:tcW w:w="5918" w:type="dxa"/>
          </w:tcPr>
          <w:p w:rsidR="003D109B" w:rsidRPr="00D96646" w:rsidRDefault="003D109B" w:rsidP="00A46585">
            <w:pPr>
              <w:rPr>
                <w:ins w:id="1103" w:author="lfernandobra" w:date="2014-09-06T23:56:00Z"/>
              </w:rPr>
            </w:pPr>
            <w:ins w:id="1104" w:author="lfernandobra" w:date="2014-09-06T23:56:00Z">
              <w:r>
                <w:t>Tarefa visualizada</w:t>
              </w:r>
            </w:ins>
          </w:p>
        </w:tc>
      </w:tr>
      <w:tr w:rsidR="003D109B" w:rsidRPr="003D4761" w:rsidTr="00A46585">
        <w:trPr>
          <w:ins w:id="1105" w:author="lfernandobra" w:date="2014-09-06T23:56:00Z"/>
        </w:trPr>
        <w:tc>
          <w:tcPr>
            <w:tcW w:w="8718" w:type="dxa"/>
            <w:gridSpan w:val="2"/>
          </w:tcPr>
          <w:p w:rsidR="003D109B" w:rsidRPr="003D4761" w:rsidRDefault="003D109B" w:rsidP="00A46585">
            <w:pPr>
              <w:rPr>
                <w:ins w:id="1106" w:author="lfernandobra" w:date="2014-09-06T23:56:00Z"/>
                <w:b/>
                <w:bCs/>
              </w:rPr>
            </w:pPr>
          </w:p>
          <w:p w:rsidR="003D109B" w:rsidRDefault="003D109B" w:rsidP="00A46585">
            <w:pPr>
              <w:rPr>
                <w:ins w:id="1107" w:author="lfernandobra" w:date="2014-09-06T23:56:00Z"/>
              </w:rPr>
            </w:pPr>
            <w:ins w:id="1108" w:author="lfernandobra" w:date="2014-09-06T23:56:00Z">
              <w:r w:rsidRPr="003D4761">
                <w:rPr>
                  <w:b/>
                  <w:bCs/>
                </w:rPr>
                <w:t>Fluxo Principal</w:t>
              </w:r>
              <w:r w:rsidRPr="003D4761">
                <w:t xml:space="preserve">: </w:t>
              </w:r>
            </w:ins>
          </w:p>
          <w:p w:rsidR="003D109B" w:rsidRDefault="003D109B" w:rsidP="00A46585">
            <w:pPr>
              <w:jc w:val="left"/>
              <w:rPr>
                <w:ins w:id="1109" w:author="lfernandobra" w:date="2014-09-06T23:56:00Z"/>
              </w:rPr>
            </w:pPr>
            <w:ins w:id="1110" w:author="lfernandobra" w:date="2014-09-06T23:56:00Z">
              <w:r w:rsidRPr="00EB4F26">
                <w:t>FP</w:t>
              </w:r>
              <w:r>
                <w:t>01</w:t>
              </w:r>
              <w:r w:rsidRPr="00EB4F26">
                <w:t xml:space="preserve"> –</w:t>
              </w:r>
              <w:r>
                <w:t xml:space="preserve"> Este caso de uso inicia-se quando o ator deseja consultar tarefa</w:t>
              </w:r>
            </w:ins>
          </w:p>
          <w:p w:rsidR="003D109B" w:rsidRDefault="003D109B" w:rsidP="00A46585">
            <w:pPr>
              <w:jc w:val="left"/>
              <w:rPr>
                <w:ins w:id="1111" w:author="lfernandobra" w:date="2014-09-06T23:56:00Z"/>
              </w:rPr>
            </w:pPr>
            <w:ins w:id="1112" w:author="lfernandobra" w:date="2014-09-06T23:56:00Z">
              <w:r w:rsidRPr="00EB4F26">
                <w:t>FP</w:t>
              </w:r>
              <w:r>
                <w:t>02</w:t>
              </w:r>
              <w:r w:rsidRPr="00EB4F26">
                <w:t xml:space="preserve"> –</w:t>
              </w:r>
              <w:r>
                <w:t xml:space="preserve"> O ator seleciona a opção tarefas</w:t>
              </w:r>
            </w:ins>
          </w:p>
          <w:p w:rsidR="003D109B" w:rsidRDefault="003D109B" w:rsidP="00A46585">
            <w:pPr>
              <w:jc w:val="left"/>
              <w:rPr>
                <w:ins w:id="1113" w:author="lfernandobra" w:date="2014-09-06T23:56:00Z"/>
              </w:rPr>
            </w:pPr>
            <w:ins w:id="1114" w:author="lfernandobra" w:date="2014-09-06T23:56:00Z">
              <w:r w:rsidRPr="00EB4F26">
                <w:t>FP</w:t>
              </w:r>
              <w:r>
                <w:t xml:space="preserve">03 </w:t>
              </w:r>
              <w:r w:rsidRPr="00EB4F26">
                <w:t>–</w:t>
              </w:r>
              <w:r>
                <w:t xml:space="preserve"> O sistema abre a listagem das tarefas registradas por data e por professor e disciplina, apenas para visualização.</w:t>
              </w:r>
            </w:ins>
          </w:p>
          <w:p w:rsidR="003D109B" w:rsidRPr="003D4761" w:rsidRDefault="003D109B" w:rsidP="00A46585">
            <w:pPr>
              <w:jc w:val="left"/>
              <w:rPr>
                <w:ins w:id="1115" w:author="lfernandobra" w:date="2014-09-06T23:56:00Z"/>
              </w:rPr>
            </w:pPr>
          </w:p>
          <w:p w:rsidR="003D109B" w:rsidRDefault="003D109B" w:rsidP="00A46585">
            <w:pPr>
              <w:rPr>
                <w:ins w:id="1116" w:author="lfernandobra" w:date="2014-09-06T23:56:00Z"/>
              </w:rPr>
            </w:pPr>
            <w:ins w:id="1117" w:author="lfernandobra" w:date="2014-09-06T23:56:00Z">
              <w:r w:rsidRPr="003D4761">
                <w:rPr>
                  <w:b/>
                  <w:bCs/>
                </w:rPr>
                <w:t>Fluxo Alternativo:</w:t>
              </w:r>
            </w:ins>
          </w:p>
          <w:p w:rsidR="003D109B" w:rsidRPr="003D4761" w:rsidRDefault="003D109B" w:rsidP="00A46585">
            <w:pPr>
              <w:rPr>
                <w:ins w:id="1118" w:author="lfernandobra" w:date="2014-09-06T23:56:00Z"/>
              </w:rPr>
            </w:pPr>
          </w:p>
        </w:tc>
      </w:tr>
    </w:tbl>
    <w:p w:rsidR="00000000" w:rsidRDefault="000D457C">
      <w:pPr>
        <w:pStyle w:val="Legenda"/>
        <w:jc w:val="both"/>
        <w:rPr>
          <w:ins w:id="1119" w:author="lfernandobra" w:date="2014-09-06T23:57:00Z"/>
        </w:rPr>
        <w:pPrChange w:id="1120" w:author="lfernandobra" w:date="2014-09-06T23:55:00Z">
          <w:pPr/>
        </w:pPrChange>
      </w:pPr>
    </w:p>
    <w:p w:rsidR="003D109B" w:rsidRDefault="003D109B">
      <w:pPr>
        <w:rPr>
          <w:ins w:id="1121" w:author="lfernandobra" w:date="2014-09-06T23:57:00Z"/>
        </w:rPr>
      </w:pPr>
    </w:p>
    <w:p w:rsidR="003D109B" w:rsidRDefault="003D109B">
      <w:pPr>
        <w:rPr>
          <w:ins w:id="1122" w:author="lfernandobra" w:date="2014-09-06T23:57:00Z"/>
        </w:rPr>
      </w:pPr>
    </w:p>
    <w:p w:rsidR="003D109B" w:rsidRDefault="003D109B">
      <w:pPr>
        <w:rPr>
          <w:ins w:id="1123" w:author="lfernandobra" w:date="2014-09-06T23:57:00Z"/>
        </w:rPr>
      </w:pPr>
    </w:p>
    <w:p w:rsidR="003D109B" w:rsidRPr="003D109B" w:rsidRDefault="003D109B">
      <w:pPr>
        <w:rPr>
          <w:ins w:id="1124" w:author="lfernandobra" w:date="2014-09-06T14:44:00Z"/>
        </w:rPr>
      </w:pPr>
    </w:p>
    <w:p w:rsidR="003D109B" w:rsidRDefault="003D109B" w:rsidP="003D109B">
      <w:pPr>
        <w:pStyle w:val="Legenda"/>
        <w:rPr>
          <w:ins w:id="1125" w:author="lfernandobra" w:date="2014-09-06T23:56:00Z"/>
        </w:rPr>
      </w:pPr>
      <w:ins w:id="1126" w:author="lfernandobra" w:date="2014-09-06T23:56:00Z">
        <w:r>
          <w:lastRenderedPageBreak/>
          <w:t>Tabela 5 - UC0</w:t>
        </w:r>
      </w:ins>
      <w:ins w:id="1127" w:author="lfernandobra" w:date="2014-09-06T23:59:00Z">
        <w:r>
          <w:t>4</w:t>
        </w:r>
      </w:ins>
      <w:ins w:id="1128" w:author="lfernandobra" w:date="2014-09-06T23:56:00Z">
        <w:r>
          <w:t xml:space="preserve"> – </w:t>
        </w:r>
      </w:ins>
      <w:ins w:id="1129" w:author="lfernandobra" w:date="2014-09-06T23:59:00Z">
        <w:r>
          <w:t>Inserir</w:t>
        </w:r>
      </w:ins>
      <w:ins w:id="1130" w:author="lfernandobra" w:date="2014-09-06T23:56:00Z">
        <w:r>
          <w:t>Tarefa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60"/>
      </w:tblGrid>
      <w:tr w:rsidR="003D109B" w:rsidRPr="00D96646" w:rsidTr="00A46585">
        <w:trPr>
          <w:ins w:id="1131" w:author="lfernandobra" w:date="2014-09-06T23:59:00Z"/>
        </w:trPr>
        <w:tc>
          <w:tcPr>
            <w:tcW w:w="2658" w:type="dxa"/>
            <w:shd w:val="clear" w:color="auto" w:fill="D9D9D9"/>
          </w:tcPr>
          <w:p w:rsidR="003D109B" w:rsidRPr="003D4761" w:rsidRDefault="003D109B" w:rsidP="00A46585">
            <w:pPr>
              <w:rPr>
                <w:ins w:id="1132" w:author="lfernandobra" w:date="2014-09-06T23:59:00Z"/>
                <w:b/>
                <w:bCs/>
              </w:rPr>
            </w:pPr>
            <w:ins w:id="1133" w:author="lfernandobra" w:date="2014-09-06T23:59:00Z">
              <w:r>
                <w:rPr>
                  <w:b/>
                  <w:bCs/>
                </w:rPr>
                <w:t>Nome do C</w:t>
              </w:r>
              <w:r w:rsidRPr="003D4761">
                <w:rPr>
                  <w:b/>
                  <w:bCs/>
                </w:rPr>
                <w:t>aso de Uso:</w:t>
              </w:r>
            </w:ins>
          </w:p>
        </w:tc>
        <w:tc>
          <w:tcPr>
            <w:tcW w:w="6060" w:type="dxa"/>
          </w:tcPr>
          <w:p w:rsidR="003D109B" w:rsidRPr="00D96646" w:rsidRDefault="003D109B" w:rsidP="00A46585">
            <w:pPr>
              <w:rPr>
                <w:ins w:id="1134" w:author="lfernandobra" w:date="2014-09-06T23:59:00Z"/>
              </w:rPr>
            </w:pPr>
            <w:ins w:id="1135" w:author="lfernandobra" w:date="2014-09-06T23:59:00Z">
              <w:r>
                <w:t>UC04 – Inserir tarefa</w:t>
              </w:r>
            </w:ins>
          </w:p>
        </w:tc>
      </w:tr>
      <w:tr w:rsidR="003D109B" w:rsidRPr="00D96646" w:rsidTr="00A46585">
        <w:trPr>
          <w:ins w:id="1136" w:author="lfernandobra" w:date="2014-09-06T23:59:00Z"/>
        </w:trPr>
        <w:tc>
          <w:tcPr>
            <w:tcW w:w="2658" w:type="dxa"/>
            <w:shd w:val="clear" w:color="auto" w:fill="D9D9D9"/>
          </w:tcPr>
          <w:p w:rsidR="003D109B" w:rsidRPr="003D4761" w:rsidRDefault="003D109B" w:rsidP="00A46585">
            <w:pPr>
              <w:rPr>
                <w:ins w:id="1137" w:author="lfernandobra" w:date="2014-09-06T23:59:00Z"/>
                <w:b/>
                <w:bCs/>
              </w:rPr>
            </w:pPr>
            <w:ins w:id="1138" w:author="lfernandobra" w:date="2014-09-06T23:59:00Z">
              <w:r w:rsidRPr="003D4761">
                <w:rPr>
                  <w:b/>
                  <w:bCs/>
                </w:rPr>
                <w:t>Resumo:</w:t>
              </w:r>
            </w:ins>
          </w:p>
        </w:tc>
        <w:tc>
          <w:tcPr>
            <w:tcW w:w="6060" w:type="dxa"/>
          </w:tcPr>
          <w:p w:rsidR="003D109B" w:rsidRPr="00D96646" w:rsidRDefault="003D109B" w:rsidP="00A46585">
            <w:pPr>
              <w:rPr>
                <w:ins w:id="1139" w:author="lfernandobra" w:date="2014-09-06T23:59:00Z"/>
              </w:rPr>
            </w:pPr>
            <w:ins w:id="1140" w:author="lfernandobra" w:date="2014-09-06T23:59:00Z">
              <w:r>
                <w:t>As tarefas de uma disciplina são registradas no sistema para acesso de cada aluno e pai.</w:t>
              </w:r>
            </w:ins>
          </w:p>
        </w:tc>
      </w:tr>
      <w:tr w:rsidR="003D109B" w:rsidRPr="00D96646" w:rsidTr="00A46585">
        <w:trPr>
          <w:ins w:id="1141" w:author="lfernandobra" w:date="2014-09-06T23:59:00Z"/>
        </w:trPr>
        <w:tc>
          <w:tcPr>
            <w:tcW w:w="2658" w:type="dxa"/>
            <w:shd w:val="clear" w:color="auto" w:fill="D9D9D9"/>
          </w:tcPr>
          <w:p w:rsidR="003D109B" w:rsidRPr="003D4761" w:rsidRDefault="003D109B" w:rsidP="00A46585">
            <w:pPr>
              <w:rPr>
                <w:ins w:id="1142" w:author="lfernandobra" w:date="2014-09-06T23:59:00Z"/>
                <w:b/>
                <w:bCs/>
              </w:rPr>
            </w:pPr>
            <w:ins w:id="1143" w:author="lfernandobra" w:date="2014-09-06T23:59:00Z">
              <w:r w:rsidRPr="003D4761">
                <w:rPr>
                  <w:b/>
                  <w:bCs/>
                </w:rPr>
                <w:t>Ator Principal:</w:t>
              </w:r>
            </w:ins>
          </w:p>
        </w:tc>
        <w:tc>
          <w:tcPr>
            <w:tcW w:w="6060" w:type="dxa"/>
          </w:tcPr>
          <w:p w:rsidR="003D109B" w:rsidRPr="00D96646" w:rsidRDefault="003D109B" w:rsidP="00A46585">
            <w:pPr>
              <w:rPr>
                <w:ins w:id="1144" w:author="lfernandobra" w:date="2014-09-06T23:59:00Z"/>
              </w:rPr>
            </w:pPr>
            <w:ins w:id="1145" w:author="lfernandobra" w:date="2014-09-06T23:59:00Z">
              <w:r>
                <w:t>Professor</w:t>
              </w:r>
            </w:ins>
          </w:p>
        </w:tc>
      </w:tr>
      <w:tr w:rsidR="003D109B" w:rsidRPr="00D96646" w:rsidTr="00A46585">
        <w:trPr>
          <w:ins w:id="1146" w:author="lfernandobra" w:date="2014-09-06T23:59:00Z"/>
        </w:trPr>
        <w:tc>
          <w:tcPr>
            <w:tcW w:w="2658" w:type="dxa"/>
            <w:shd w:val="clear" w:color="auto" w:fill="D9D9D9"/>
          </w:tcPr>
          <w:p w:rsidR="003D109B" w:rsidRPr="003D4761" w:rsidRDefault="003D109B" w:rsidP="00A46585">
            <w:pPr>
              <w:rPr>
                <w:ins w:id="1147" w:author="lfernandobra" w:date="2014-09-06T23:59:00Z"/>
                <w:b/>
                <w:bCs/>
              </w:rPr>
            </w:pPr>
            <w:ins w:id="1148" w:author="lfernandobra" w:date="2014-09-06T23:59:00Z">
              <w:r w:rsidRPr="003D4761">
                <w:rPr>
                  <w:b/>
                  <w:bCs/>
                </w:rPr>
                <w:t>Pré-condição</w:t>
              </w:r>
            </w:ins>
          </w:p>
        </w:tc>
        <w:tc>
          <w:tcPr>
            <w:tcW w:w="6060" w:type="dxa"/>
          </w:tcPr>
          <w:p w:rsidR="003D109B" w:rsidRDefault="003D109B" w:rsidP="00A46585">
            <w:pPr>
              <w:rPr>
                <w:ins w:id="1149" w:author="lfernandobra" w:date="2014-09-06T23:59:00Z"/>
              </w:rPr>
            </w:pPr>
            <w:ins w:id="1150" w:author="lfernandobra" w:date="2014-09-06T23:59:00Z">
              <w:r>
                <w:t>As turmas e professor devem estar ativados no sistema.</w:t>
              </w:r>
            </w:ins>
          </w:p>
          <w:p w:rsidR="003D109B" w:rsidRPr="00D96646" w:rsidRDefault="003D109B" w:rsidP="00A46585">
            <w:pPr>
              <w:rPr>
                <w:ins w:id="1151" w:author="lfernandobra" w:date="2014-09-06T23:59:00Z"/>
              </w:rPr>
            </w:pPr>
            <w:ins w:id="1152" w:author="lfernandobra" w:date="2014-09-06T23:59:00Z">
              <w:r>
                <w:t>O professor deve estar logado.</w:t>
              </w:r>
            </w:ins>
          </w:p>
        </w:tc>
      </w:tr>
      <w:tr w:rsidR="003D109B" w:rsidRPr="00D96646" w:rsidTr="00A46585">
        <w:trPr>
          <w:ins w:id="1153" w:author="lfernandobra" w:date="2014-09-06T23:59:00Z"/>
        </w:trPr>
        <w:tc>
          <w:tcPr>
            <w:tcW w:w="2658" w:type="dxa"/>
            <w:shd w:val="clear" w:color="auto" w:fill="D9D9D9"/>
          </w:tcPr>
          <w:p w:rsidR="003D109B" w:rsidRPr="003D4761" w:rsidRDefault="003D109B" w:rsidP="00A46585">
            <w:pPr>
              <w:rPr>
                <w:ins w:id="1154" w:author="lfernandobra" w:date="2014-09-06T23:59:00Z"/>
                <w:b/>
                <w:bCs/>
              </w:rPr>
            </w:pPr>
            <w:ins w:id="1155" w:author="lfernandobra" w:date="2014-09-06T23:59:00Z">
              <w:r w:rsidRPr="003D4761">
                <w:rPr>
                  <w:b/>
                  <w:bCs/>
                </w:rPr>
                <w:t>Pós-condição</w:t>
              </w:r>
            </w:ins>
          </w:p>
        </w:tc>
        <w:tc>
          <w:tcPr>
            <w:tcW w:w="6060" w:type="dxa"/>
          </w:tcPr>
          <w:p w:rsidR="003D109B" w:rsidRPr="00D96646" w:rsidRDefault="003D109B" w:rsidP="00A46585">
            <w:pPr>
              <w:rPr>
                <w:ins w:id="1156" w:author="lfernandobra" w:date="2014-09-06T23:59:00Z"/>
              </w:rPr>
            </w:pPr>
            <w:ins w:id="1157" w:author="lfernandobra" w:date="2014-09-06T23:59:00Z">
              <w:r>
                <w:t>A tarefa do professor deve ficar registrada no sistema com data da inserção.</w:t>
              </w:r>
            </w:ins>
          </w:p>
        </w:tc>
      </w:tr>
      <w:tr w:rsidR="003D109B" w:rsidRPr="003D4761" w:rsidTr="00A46585">
        <w:trPr>
          <w:ins w:id="1158" w:author="lfernandobra" w:date="2014-09-06T23:59:00Z"/>
        </w:trPr>
        <w:tc>
          <w:tcPr>
            <w:tcW w:w="8718" w:type="dxa"/>
            <w:gridSpan w:val="2"/>
          </w:tcPr>
          <w:p w:rsidR="003D109B" w:rsidRPr="003D4761" w:rsidRDefault="003D109B" w:rsidP="00A46585">
            <w:pPr>
              <w:rPr>
                <w:ins w:id="1159" w:author="lfernandobra" w:date="2014-09-06T23:59:00Z"/>
                <w:b/>
                <w:bCs/>
              </w:rPr>
            </w:pPr>
          </w:p>
          <w:p w:rsidR="003D109B" w:rsidRDefault="003D109B" w:rsidP="00A46585">
            <w:pPr>
              <w:rPr>
                <w:ins w:id="1160" w:author="lfernandobra" w:date="2014-09-06T23:59:00Z"/>
              </w:rPr>
            </w:pPr>
            <w:ins w:id="1161" w:author="lfernandobra" w:date="2014-09-06T23:59:00Z">
              <w:r w:rsidRPr="003D4761">
                <w:rPr>
                  <w:b/>
                  <w:bCs/>
                </w:rPr>
                <w:t>Fluxo Principal</w:t>
              </w:r>
              <w:r w:rsidRPr="003D4761">
                <w:t xml:space="preserve">: </w:t>
              </w:r>
            </w:ins>
          </w:p>
          <w:p w:rsidR="003D109B" w:rsidRDefault="003D109B" w:rsidP="00A46585">
            <w:pPr>
              <w:rPr>
                <w:ins w:id="1162" w:author="lfernandobra" w:date="2014-09-06T23:59:00Z"/>
              </w:rPr>
            </w:pPr>
            <w:ins w:id="1163" w:author="lfernandobra" w:date="2014-09-06T23:59:00Z">
              <w:r w:rsidRPr="00EB4F26">
                <w:t>FP</w:t>
              </w:r>
              <w:r>
                <w:t>01</w:t>
              </w:r>
              <w:r w:rsidRPr="00EB4F26">
                <w:t xml:space="preserve"> –</w:t>
              </w:r>
              <w:r>
                <w:t xml:space="preserve"> Este caso de uso inicia-se quando o professor deseja registrar tarefa</w:t>
              </w:r>
            </w:ins>
          </w:p>
          <w:p w:rsidR="003D109B" w:rsidRPr="007A2C87" w:rsidRDefault="003D109B" w:rsidP="00A46585">
            <w:pPr>
              <w:jc w:val="left"/>
              <w:rPr>
                <w:ins w:id="1164" w:author="lfernandobra" w:date="2014-09-06T23:59:00Z"/>
              </w:rPr>
            </w:pPr>
            <w:ins w:id="1165" w:author="lfernandobra" w:date="2014-09-06T23:59:00Z">
              <w:r w:rsidRPr="00EB4F26">
                <w:t>FP</w:t>
              </w:r>
              <w:r>
                <w:t>02</w:t>
              </w:r>
              <w:r w:rsidRPr="00EB4F26">
                <w:t xml:space="preserve"> –</w:t>
              </w:r>
              <w:r>
                <w:t xml:space="preserve"> O sistema abre a tela das turmas ativadas</w:t>
              </w:r>
            </w:ins>
          </w:p>
          <w:p w:rsidR="003D109B" w:rsidRPr="007A2C87" w:rsidRDefault="003D109B" w:rsidP="00A46585">
            <w:pPr>
              <w:jc w:val="left"/>
              <w:rPr>
                <w:ins w:id="1166" w:author="lfernandobra" w:date="2014-09-06T23:59:00Z"/>
              </w:rPr>
            </w:pPr>
            <w:ins w:id="1167" w:author="lfernandobra" w:date="2014-09-06T23:59:00Z">
              <w:r w:rsidRPr="00EB4F26">
                <w:t>FP</w:t>
              </w:r>
              <w:r>
                <w:t>03</w:t>
              </w:r>
              <w:r w:rsidRPr="00EB4F26">
                <w:t xml:space="preserve"> –</w:t>
              </w:r>
              <w:r>
                <w:t xml:space="preserve"> O professor seleciona a turma</w:t>
              </w:r>
            </w:ins>
          </w:p>
          <w:p w:rsidR="003D109B" w:rsidRPr="007A2C87" w:rsidRDefault="003D109B" w:rsidP="00A46585">
            <w:pPr>
              <w:jc w:val="left"/>
              <w:rPr>
                <w:ins w:id="1168" w:author="lfernandobra" w:date="2014-09-06T23:59:00Z"/>
              </w:rPr>
            </w:pPr>
            <w:ins w:id="1169" w:author="lfernandobra" w:date="2014-09-06T23:59:00Z">
              <w:r w:rsidRPr="00EB4F26">
                <w:t>FP</w:t>
              </w:r>
              <w:r>
                <w:t>04</w:t>
              </w:r>
              <w:r w:rsidRPr="00EB4F26">
                <w:t xml:space="preserve"> –</w:t>
              </w:r>
              <w:r>
                <w:t xml:space="preserve"> O sistema oferece as opções de registro diário: tarefa e ocorrência</w:t>
              </w:r>
            </w:ins>
          </w:p>
          <w:p w:rsidR="003D109B" w:rsidRPr="002328DD" w:rsidRDefault="003D109B" w:rsidP="00A46585">
            <w:pPr>
              <w:rPr>
                <w:ins w:id="1170" w:author="lfernandobra" w:date="2014-09-06T23:59:00Z"/>
              </w:rPr>
            </w:pPr>
            <w:ins w:id="1171" w:author="lfernandobra" w:date="2014-09-06T23:59:00Z">
              <w:r w:rsidRPr="00EB4F26">
                <w:t>FP</w:t>
              </w:r>
              <w:r>
                <w:t>05</w:t>
              </w:r>
              <w:r w:rsidRPr="00EB4F26">
                <w:t xml:space="preserve"> –</w:t>
              </w:r>
              <w:r>
                <w:t xml:space="preserve"> O professor seleciona o registro diário</w:t>
              </w:r>
            </w:ins>
          </w:p>
          <w:p w:rsidR="003D109B" w:rsidRDefault="003D109B" w:rsidP="00A46585">
            <w:pPr>
              <w:rPr>
                <w:ins w:id="1172" w:author="lfernandobra" w:date="2014-09-06T23:59:00Z"/>
              </w:rPr>
            </w:pPr>
            <w:ins w:id="1173" w:author="lfernandobra" w:date="2014-09-06T23:59:00Z">
              <w:r w:rsidRPr="00EB4F26">
                <w:t>FP</w:t>
              </w:r>
              <w:r>
                <w:t>06</w:t>
              </w:r>
              <w:r w:rsidRPr="00EB4F26">
                <w:t xml:space="preserve"> –</w:t>
              </w:r>
              <w:r>
                <w:t xml:space="preserve"> O sistema abre opções para registro de tarefas e alteração de tarefas</w:t>
              </w:r>
            </w:ins>
          </w:p>
          <w:p w:rsidR="003D109B" w:rsidRDefault="003D109B" w:rsidP="00A46585">
            <w:pPr>
              <w:rPr>
                <w:ins w:id="1174" w:author="lfernandobra" w:date="2014-09-06T23:59:00Z"/>
              </w:rPr>
            </w:pPr>
            <w:ins w:id="1175" w:author="lfernandobra" w:date="2014-09-06T23:59:00Z">
              <w:r>
                <w:t>FP07 – O professor seleciona registro de tarefas</w:t>
              </w:r>
            </w:ins>
          </w:p>
          <w:p w:rsidR="003D109B" w:rsidRPr="002328DD" w:rsidRDefault="003D109B" w:rsidP="00A46585">
            <w:pPr>
              <w:rPr>
                <w:ins w:id="1176" w:author="lfernandobra" w:date="2014-09-06T23:59:00Z"/>
              </w:rPr>
            </w:pPr>
            <w:ins w:id="1177" w:author="lfernandobra" w:date="2014-09-06T23:59:00Z">
              <w:r>
                <w:t>FP08 – O sistema abre tela para registro da tarefa para todos os alunos da turma</w:t>
              </w:r>
            </w:ins>
          </w:p>
          <w:p w:rsidR="003D109B" w:rsidRDefault="003D109B" w:rsidP="00A46585">
            <w:pPr>
              <w:rPr>
                <w:ins w:id="1178" w:author="lfernandobra" w:date="2014-09-06T23:59:00Z"/>
              </w:rPr>
            </w:pPr>
            <w:ins w:id="1179" w:author="lfernandobra" w:date="2014-09-06T23:59:00Z">
              <w:r w:rsidRPr="00EB4F26">
                <w:t>FP</w:t>
              </w:r>
              <w:r>
                <w:t>09</w:t>
              </w:r>
              <w:r w:rsidRPr="00EB4F26">
                <w:t xml:space="preserve"> –</w:t>
              </w:r>
              <w:r>
                <w:t xml:space="preserve"> O professor digita a comanda da tarefa para os alunos daquela turma.</w:t>
              </w:r>
            </w:ins>
          </w:p>
          <w:p w:rsidR="003D109B" w:rsidRDefault="003D109B" w:rsidP="00A46585">
            <w:pPr>
              <w:rPr>
                <w:ins w:id="1180" w:author="lfernandobra" w:date="2014-09-06T23:59:00Z"/>
              </w:rPr>
            </w:pPr>
            <w:ins w:id="1181" w:author="lfernandobra" w:date="2014-09-06T23:59:00Z">
              <w:r>
                <w:t>FP10 – O sistema disponibiliza calendário para professor selecionar a data da entrega da tarefa.</w:t>
              </w:r>
            </w:ins>
          </w:p>
          <w:p w:rsidR="003D109B" w:rsidRPr="002328DD" w:rsidRDefault="003D109B" w:rsidP="00A46585">
            <w:pPr>
              <w:rPr>
                <w:ins w:id="1182" w:author="lfernandobra" w:date="2014-09-06T23:59:00Z"/>
              </w:rPr>
            </w:pPr>
            <w:ins w:id="1183" w:author="lfernandobra" w:date="2014-09-06T23:59:00Z">
              <w:r w:rsidRPr="00EB4F26">
                <w:t>FP</w:t>
              </w:r>
              <w:r>
                <w:t>11</w:t>
              </w:r>
              <w:r w:rsidRPr="00EB4F26">
                <w:t xml:space="preserve"> –</w:t>
              </w:r>
              <w:r>
                <w:t xml:space="preserve"> O professor salva as informações inseridas, com a data da inserção do registro e também com o nome do professor que realizou a inserção.</w:t>
              </w:r>
            </w:ins>
          </w:p>
          <w:p w:rsidR="003D109B" w:rsidRDefault="003D109B" w:rsidP="00A46585">
            <w:pPr>
              <w:rPr>
                <w:ins w:id="1184" w:author="lfernandobra" w:date="2014-09-06T23:59:00Z"/>
              </w:rPr>
            </w:pPr>
            <w:ins w:id="1185" w:author="lfernandobra" w:date="2014-09-06T23:59:00Z">
              <w:r w:rsidRPr="00EB4F26">
                <w:t>FP</w:t>
              </w:r>
              <w:r>
                <w:t>12</w:t>
              </w:r>
              <w:r w:rsidRPr="00EB4F26">
                <w:t xml:space="preserve"> –</w:t>
              </w:r>
              <w:r>
                <w:t xml:space="preserve"> O sistema envia as tarefas para cada aluno</w:t>
              </w:r>
            </w:ins>
          </w:p>
          <w:p w:rsidR="003D109B" w:rsidRPr="002328DD" w:rsidRDefault="003D109B" w:rsidP="00A46585">
            <w:pPr>
              <w:rPr>
                <w:ins w:id="1186" w:author="lfernandobra" w:date="2014-09-06T23:59:00Z"/>
              </w:rPr>
            </w:pPr>
            <w:ins w:id="1187" w:author="lfernandobra" w:date="2014-09-06T23:59:00Z">
              <w:r w:rsidRPr="00EB4F26">
                <w:t>FP</w:t>
              </w:r>
              <w:r>
                <w:t>13</w:t>
              </w:r>
              <w:r w:rsidRPr="00EB4F26">
                <w:t xml:space="preserve"> –</w:t>
              </w:r>
              <w:r>
                <w:t xml:space="preserve"> O sistema envia aviso de tarefas enviadas com sucesso</w:t>
              </w:r>
            </w:ins>
          </w:p>
          <w:p w:rsidR="003D109B" w:rsidRPr="003D4761" w:rsidRDefault="003D109B" w:rsidP="00A46585">
            <w:pPr>
              <w:rPr>
                <w:ins w:id="1188" w:author="lfernandobra" w:date="2014-09-06T23:59:00Z"/>
              </w:rPr>
            </w:pPr>
          </w:p>
          <w:p w:rsidR="003D109B" w:rsidRDefault="003D109B" w:rsidP="00A46585">
            <w:pPr>
              <w:rPr>
                <w:ins w:id="1189" w:author="lfernandobra" w:date="2014-09-06T23:59:00Z"/>
              </w:rPr>
            </w:pPr>
            <w:ins w:id="1190" w:author="lfernandobra" w:date="2014-09-06T23:59:00Z">
              <w:r w:rsidRPr="003D4761">
                <w:rPr>
                  <w:b/>
                  <w:bCs/>
                </w:rPr>
                <w:t>Fluxo Alternativo:</w:t>
              </w:r>
              <w:r>
                <w:t xml:space="preserve"> Editar Tarefa.</w:t>
              </w:r>
            </w:ins>
          </w:p>
          <w:p w:rsidR="003D109B" w:rsidRDefault="003D109B" w:rsidP="00A46585">
            <w:pPr>
              <w:jc w:val="left"/>
              <w:rPr>
                <w:ins w:id="1191" w:author="lfernandobra" w:date="2014-09-06T23:59:00Z"/>
              </w:rPr>
            </w:pPr>
            <w:ins w:id="1192" w:author="lfernandobra" w:date="2014-09-06T23:59:00Z">
              <w:r w:rsidRPr="0055616C">
                <w:t>Este caso de uso inicia-se quando o professor de</w:t>
              </w:r>
              <w:r>
                <w:t>seja editar a tarefa. No passo 4 o professor seleciona o editar tarefa</w:t>
              </w:r>
              <w:r w:rsidRPr="0055616C">
                <w:t>.</w:t>
              </w:r>
            </w:ins>
          </w:p>
          <w:p w:rsidR="003D109B" w:rsidRPr="003D4761" w:rsidRDefault="003D109B" w:rsidP="00A46585">
            <w:pPr>
              <w:jc w:val="left"/>
              <w:rPr>
                <w:ins w:id="1193" w:author="lfernandobra" w:date="2014-09-06T23:59:00Z"/>
              </w:rPr>
            </w:pPr>
          </w:p>
        </w:tc>
      </w:tr>
    </w:tbl>
    <w:p w:rsidR="00000000" w:rsidRDefault="000D457C">
      <w:pPr>
        <w:pStyle w:val="Legenda"/>
        <w:jc w:val="both"/>
        <w:rPr>
          <w:ins w:id="1194" w:author="lfernandobra" w:date="2014-09-06T14:44:00Z"/>
        </w:rPr>
        <w:pPrChange w:id="1195" w:author="lfernandobra" w:date="2014-09-06T23:59:00Z">
          <w:pPr/>
        </w:pPrChange>
      </w:pPr>
    </w:p>
    <w:p w:rsidR="00000000" w:rsidRDefault="000D457C">
      <w:pPr>
        <w:pStyle w:val="Legenda"/>
        <w:rPr>
          <w:ins w:id="1196" w:author="lfernandobra" w:date="2014-09-06T14:44:00Z"/>
        </w:rPr>
        <w:pPrChange w:id="1197" w:author="lfernandobra" w:date="2014-09-06T14:44:00Z">
          <w:pPr/>
        </w:pPrChange>
      </w:pPr>
    </w:p>
    <w:p w:rsidR="00854E5F" w:rsidRDefault="00854E5F" w:rsidP="00854E5F">
      <w:pPr>
        <w:pStyle w:val="Legenda"/>
        <w:rPr>
          <w:ins w:id="1198" w:author="lfernandobra" w:date="2014-09-07T00:00:00Z"/>
        </w:rPr>
      </w:pPr>
      <w:ins w:id="1199" w:author="lfernandobra" w:date="2014-09-07T00:00:00Z">
        <w:r>
          <w:lastRenderedPageBreak/>
          <w:t xml:space="preserve">Tabela 6 - UC05 – </w:t>
        </w:r>
      </w:ins>
      <w:ins w:id="1200" w:author="lfernandobra" w:date="2014-09-07T00:01:00Z">
        <w:r>
          <w:t>Editar</w:t>
        </w:r>
      </w:ins>
      <w:ins w:id="1201" w:author="lfernandobra" w:date="2014-09-07T00:00:00Z">
        <w:r>
          <w:t>Tarefa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60"/>
      </w:tblGrid>
      <w:tr w:rsidR="00854E5F" w:rsidRPr="00D96646" w:rsidTr="00A46585">
        <w:trPr>
          <w:ins w:id="1202" w:author="lfernandobra" w:date="2014-09-07T00:00:00Z"/>
        </w:trPr>
        <w:tc>
          <w:tcPr>
            <w:tcW w:w="2658" w:type="dxa"/>
            <w:shd w:val="clear" w:color="auto" w:fill="D9D9D9"/>
          </w:tcPr>
          <w:p w:rsidR="00854E5F" w:rsidRPr="003D4761" w:rsidRDefault="00854E5F" w:rsidP="00A46585">
            <w:pPr>
              <w:rPr>
                <w:ins w:id="1203" w:author="lfernandobra" w:date="2014-09-07T00:00:00Z"/>
                <w:b/>
                <w:bCs/>
              </w:rPr>
            </w:pPr>
            <w:ins w:id="1204" w:author="lfernandobra" w:date="2014-09-07T00:00:00Z">
              <w:r>
                <w:rPr>
                  <w:b/>
                  <w:bCs/>
                </w:rPr>
                <w:t>Nome do C</w:t>
              </w:r>
              <w:r w:rsidRPr="003D4761">
                <w:rPr>
                  <w:b/>
                  <w:bCs/>
                </w:rPr>
                <w:t>aso de Uso:</w:t>
              </w:r>
            </w:ins>
          </w:p>
        </w:tc>
        <w:tc>
          <w:tcPr>
            <w:tcW w:w="6060" w:type="dxa"/>
          </w:tcPr>
          <w:p w:rsidR="00854E5F" w:rsidRPr="00D96646" w:rsidRDefault="00854E5F" w:rsidP="00A46585">
            <w:pPr>
              <w:rPr>
                <w:ins w:id="1205" w:author="lfernandobra" w:date="2014-09-07T00:00:00Z"/>
              </w:rPr>
            </w:pPr>
            <w:ins w:id="1206" w:author="lfernandobra" w:date="2014-09-07T00:00:00Z">
              <w:r>
                <w:t>UC05 – Editar  tarefa</w:t>
              </w:r>
            </w:ins>
          </w:p>
        </w:tc>
      </w:tr>
      <w:tr w:rsidR="00854E5F" w:rsidRPr="00D96646" w:rsidTr="00A46585">
        <w:trPr>
          <w:ins w:id="1207" w:author="lfernandobra" w:date="2014-09-07T00:00:00Z"/>
        </w:trPr>
        <w:tc>
          <w:tcPr>
            <w:tcW w:w="2658" w:type="dxa"/>
            <w:shd w:val="clear" w:color="auto" w:fill="D9D9D9"/>
          </w:tcPr>
          <w:p w:rsidR="00854E5F" w:rsidRPr="003D4761" w:rsidRDefault="00854E5F" w:rsidP="00A46585">
            <w:pPr>
              <w:rPr>
                <w:ins w:id="1208" w:author="lfernandobra" w:date="2014-09-07T00:00:00Z"/>
                <w:b/>
                <w:bCs/>
              </w:rPr>
            </w:pPr>
            <w:ins w:id="1209" w:author="lfernandobra" w:date="2014-09-07T00:00:00Z">
              <w:r w:rsidRPr="003D4761">
                <w:rPr>
                  <w:b/>
                  <w:bCs/>
                </w:rPr>
                <w:t>Resumo:</w:t>
              </w:r>
            </w:ins>
          </w:p>
        </w:tc>
        <w:tc>
          <w:tcPr>
            <w:tcW w:w="6060" w:type="dxa"/>
          </w:tcPr>
          <w:p w:rsidR="00854E5F" w:rsidRPr="00D96646" w:rsidRDefault="00854E5F" w:rsidP="00A46585">
            <w:pPr>
              <w:rPr>
                <w:ins w:id="1210" w:author="lfernandobra" w:date="2014-09-07T00:00:00Z"/>
              </w:rPr>
            </w:pPr>
            <w:ins w:id="1211" w:author="lfernandobra" w:date="2014-09-07T00:00:00Z">
              <w:r>
                <w:t>As tarefas de uma disciplina são alteradas no sistema para acesso de cada aluno e pai.</w:t>
              </w:r>
            </w:ins>
          </w:p>
        </w:tc>
      </w:tr>
      <w:tr w:rsidR="00854E5F" w:rsidRPr="00D96646" w:rsidTr="00A46585">
        <w:trPr>
          <w:ins w:id="1212" w:author="lfernandobra" w:date="2014-09-07T00:00:00Z"/>
        </w:trPr>
        <w:tc>
          <w:tcPr>
            <w:tcW w:w="2658" w:type="dxa"/>
            <w:shd w:val="clear" w:color="auto" w:fill="D9D9D9"/>
          </w:tcPr>
          <w:p w:rsidR="00854E5F" w:rsidRPr="003D4761" w:rsidRDefault="00854E5F" w:rsidP="00A46585">
            <w:pPr>
              <w:rPr>
                <w:ins w:id="1213" w:author="lfernandobra" w:date="2014-09-07T00:00:00Z"/>
                <w:b/>
                <w:bCs/>
              </w:rPr>
            </w:pPr>
            <w:ins w:id="1214" w:author="lfernandobra" w:date="2014-09-07T00:00:00Z">
              <w:r w:rsidRPr="003D4761">
                <w:rPr>
                  <w:b/>
                  <w:bCs/>
                </w:rPr>
                <w:t>Ator Principal:</w:t>
              </w:r>
            </w:ins>
          </w:p>
        </w:tc>
        <w:tc>
          <w:tcPr>
            <w:tcW w:w="6060" w:type="dxa"/>
          </w:tcPr>
          <w:p w:rsidR="00854E5F" w:rsidRPr="00D96646" w:rsidRDefault="00854E5F" w:rsidP="00A46585">
            <w:pPr>
              <w:rPr>
                <w:ins w:id="1215" w:author="lfernandobra" w:date="2014-09-07T00:00:00Z"/>
              </w:rPr>
            </w:pPr>
            <w:ins w:id="1216" w:author="lfernandobra" w:date="2014-09-07T00:00:00Z">
              <w:r>
                <w:t>Professor</w:t>
              </w:r>
            </w:ins>
          </w:p>
        </w:tc>
      </w:tr>
      <w:tr w:rsidR="00854E5F" w:rsidRPr="00D96646" w:rsidTr="00A46585">
        <w:trPr>
          <w:ins w:id="1217" w:author="lfernandobra" w:date="2014-09-07T00:00:00Z"/>
        </w:trPr>
        <w:tc>
          <w:tcPr>
            <w:tcW w:w="2658" w:type="dxa"/>
            <w:shd w:val="clear" w:color="auto" w:fill="D9D9D9"/>
          </w:tcPr>
          <w:p w:rsidR="00854E5F" w:rsidRPr="003D4761" w:rsidRDefault="00854E5F" w:rsidP="00A46585">
            <w:pPr>
              <w:rPr>
                <w:ins w:id="1218" w:author="lfernandobra" w:date="2014-09-07T00:00:00Z"/>
                <w:b/>
                <w:bCs/>
              </w:rPr>
            </w:pPr>
            <w:ins w:id="1219" w:author="lfernandobra" w:date="2014-09-07T00:00:00Z">
              <w:r w:rsidRPr="003D4761">
                <w:rPr>
                  <w:b/>
                  <w:bCs/>
                </w:rPr>
                <w:t>Pré-condição</w:t>
              </w:r>
            </w:ins>
          </w:p>
        </w:tc>
        <w:tc>
          <w:tcPr>
            <w:tcW w:w="6060" w:type="dxa"/>
          </w:tcPr>
          <w:p w:rsidR="00854E5F" w:rsidRDefault="00854E5F" w:rsidP="00A46585">
            <w:pPr>
              <w:rPr>
                <w:ins w:id="1220" w:author="lfernandobra" w:date="2014-09-07T00:00:00Z"/>
              </w:rPr>
            </w:pPr>
            <w:ins w:id="1221" w:author="lfernandobra" w:date="2014-09-07T00:00:00Z">
              <w:r>
                <w:t>A tarefa deve estar cadastrada no sistema.</w:t>
              </w:r>
            </w:ins>
          </w:p>
          <w:p w:rsidR="00854E5F" w:rsidRPr="00D96646" w:rsidRDefault="00854E5F" w:rsidP="00A46585">
            <w:pPr>
              <w:rPr>
                <w:ins w:id="1222" w:author="lfernandobra" w:date="2014-09-07T00:00:00Z"/>
              </w:rPr>
            </w:pPr>
            <w:ins w:id="1223" w:author="lfernandobra" w:date="2014-09-07T00:00:00Z">
              <w:r>
                <w:t>O professor deve estar logado.</w:t>
              </w:r>
            </w:ins>
          </w:p>
        </w:tc>
      </w:tr>
      <w:tr w:rsidR="00854E5F" w:rsidRPr="00D96646" w:rsidTr="00A46585">
        <w:trPr>
          <w:ins w:id="1224" w:author="lfernandobra" w:date="2014-09-07T00:00:00Z"/>
        </w:trPr>
        <w:tc>
          <w:tcPr>
            <w:tcW w:w="2658" w:type="dxa"/>
            <w:shd w:val="clear" w:color="auto" w:fill="D9D9D9"/>
          </w:tcPr>
          <w:p w:rsidR="00854E5F" w:rsidRPr="003D4761" w:rsidRDefault="00854E5F" w:rsidP="00A46585">
            <w:pPr>
              <w:rPr>
                <w:ins w:id="1225" w:author="lfernandobra" w:date="2014-09-07T00:00:00Z"/>
                <w:b/>
                <w:bCs/>
              </w:rPr>
            </w:pPr>
            <w:ins w:id="1226" w:author="lfernandobra" w:date="2014-09-07T00:00:00Z">
              <w:r w:rsidRPr="003D4761">
                <w:rPr>
                  <w:b/>
                  <w:bCs/>
                </w:rPr>
                <w:t>Pós-condição</w:t>
              </w:r>
            </w:ins>
          </w:p>
        </w:tc>
        <w:tc>
          <w:tcPr>
            <w:tcW w:w="6060" w:type="dxa"/>
          </w:tcPr>
          <w:p w:rsidR="00854E5F" w:rsidRPr="00D96646" w:rsidRDefault="00854E5F" w:rsidP="00A46585">
            <w:pPr>
              <w:rPr>
                <w:ins w:id="1227" w:author="lfernandobra" w:date="2014-09-07T00:00:00Z"/>
              </w:rPr>
            </w:pPr>
            <w:ins w:id="1228" w:author="lfernandobra" w:date="2014-09-07T00:00:00Z">
              <w:r>
                <w:t>A tarefa do professor continua registrada, com data da alteração incluída no registro.</w:t>
              </w:r>
            </w:ins>
          </w:p>
        </w:tc>
      </w:tr>
      <w:tr w:rsidR="00854E5F" w:rsidRPr="003D4761" w:rsidTr="00A46585">
        <w:trPr>
          <w:ins w:id="1229" w:author="lfernandobra" w:date="2014-09-07T00:00:00Z"/>
        </w:trPr>
        <w:tc>
          <w:tcPr>
            <w:tcW w:w="8718" w:type="dxa"/>
            <w:gridSpan w:val="2"/>
          </w:tcPr>
          <w:p w:rsidR="00854E5F" w:rsidRPr="003D4761" w:rsidRDefault="00854E5F" w:rsidP="00A46585">
            <w:pPr>
              <w:rPr>
                <w:ins w:id="1230" w:author="lfernandobra" w:date="2014-09-07T00:00:00Z"/>
                <w:b/>
                <w:bCs/>
              </w:rPr>
            </w:pPr>
          </w:p>
          <w:p w:rsidR="00854E5F" w:rsidRDefault="00854E5F" w:rsidP="00A46585">
            <w:pPr>
              <w:rPr>
                <w:ins w:id="1231" w:author="lfernandobra" w:date="2014-09-07T00:00:00Z"/>
              </w:rPr>
            </w:pPr>
            <w:ins w:id="1232" w:author="lfernandobra" w:date="2014-09-07T00:00:00Z">
              <w:r w:rsidRPr="003D4761">
                <w:rPr>
                  <w:b/>
                  <w:bCs/>
                </w:rPr>
                <w:t>Fluxo Principal</w:t>
              </w:r>
              <w:r w:rsidRPr="003D4761">
                <w:t xml:space="preserve">: </w:t>
              </w:r>
            </w:ins>
          </w:p>
          <w:p w:rsidR="00854E5F" w:rsidRDefault="00854E5F" w:rsidP="00A46585">
            <w:pPr>
              <w:rPr>
                <w:ins w:id="1233" w:author="lfernandobra" w:date="2014-09-07T00:00:00Z"/>
              </w:rPr>
            </w:pPr>
            <w:ins w:id="1234" w:author="lfernandobra" w:date="2014-09-07T00:00:00Z">
              <w:r w:rsidRPr="00EB4F26">
                <w:t>FP</w:t>
              </w:r>
              <w:r>
                <w:t>01</w:t>
              </w:r>
              <w:r w:rsidRPr="00EB4F26">
                <w:t xml:space="preserve"> –</w:t>
              </w:r>
              <w:r>
                <w:t xml:space="preserve"> Este caso de uso inicia-se quando o professor deseja alterar uma tarefa registrada.</w:t>
              </w:r>
            </w:ins>
          </w:p>
          <w:p w:rsidR="00854E5F" w:rsidRPr="007A2C87" w:rsidRDefault="00854E5F" w:rsidP="00A46585">
            <w:pPr>
              <w:jc w:val="left"/>
              <w:rPr>
                <w:ins w:id="1235" w:author="lfernandobra" w:date="2014-09-07T00:00:00Z"/>
              </w:rPr>
            </w:pPr>
            <w:ins w:id="1236" w:author="lfernandobra" w:date="2014-09-07T00:00:00Z">
              <w:r w:rsidRPr="00EB4F26">
                <w:t>FP</w:t>
              </w:r>
              <w:r>
                <w:t>02</w:t>
              </w:r>
              <w:r w:rsidRPr="00EB4F26">
                <w:t xml:space="preserve"> –</w:t>
              </w:r>
              <w:r>
                <w:t xml:space="preserve"> O sistema abre a tela das turmas ativadas</w:t>
              </w:r>
            </w:ins>
          </w:p>
          <w:p w:rsidR="00854E5F" w:rsidRPr="007A2C87" w:rsidRDefault="00854E5F" w:rsidP="00A46585">
            <w:pPr>
              <w:jc w:val="left"/>
              <w:rPr>
                <w:ins w:id="1237" w:author="lfernandobra" w:date="2014-09-07T00:00:00Z"/>
              </w:rPr>
            </w:pPr>
            <w:ins w:id="1238" w:author="lfernandobra" w:date="2014-09-07T00:00:00Z">
              <w:r w:rsidRPr="00EB4F26">
                <w:t>FP</w:t>
              </w:r>
              <w:r>
                <w:t>03</w:t>
              </w:r>
              <w:r w:rsidRPr="00EB4F26">
                <w:t xml:space="preserve"> –</w:t>
              </w:r>
              <w:r>
                <w:t xml:space="preserve"> O professor seleciona a turma</w:t>
              </w:r>
            </w:ins>
          </w:p>
          <w:p w:rsidR="00854E5F" w:rsidRDefault="00854E5F" w:rsidP="00A46585">
            <w:pPr>
              <w:jc w:val="left"/>
              <w:rPr>
                <w:ins w:id="1239" w:author="lfernandobra" w:date="2014-09-07T00:00:00Z"/>
              </w:rPr>
            </w:pPr>
            <w:ins w:id="1240" w:author="lfernandobra" w:date="2014-09-07T00:00:00Z">
              <w:r w:rsidRPr="00EB4F26">
                <w:t>FP</w:t>
              </w:r>
              <w:r>
                <w:t>04</w:t>
              </w:r>
              <w:r w:rsidRPr="00EB4F26">
                <w:t xml:space="preserve"> –</w:t>
              </w:r>
              <w:r>
                <w:t xml:space="preserve"> O sistema oferece as opções de registro diário: tarefa e ocorrência </w:t>
              </w:r>
            </w:ins>
          </w:p>
          <w:p w:rsidR="00854E5F" w:rsidRDefault="00854E5F" w:rsidP="00A46585">
            <w:pPr>
              <w:jc w:val="left"/>
              <w:rPr>
                <w:ins w:id="1241" w:author="lfernandobra" w:date="2014-09-07T00:00:00Z"/>
              </w:rPr>
            </w:pPr>
            <w:ins w:id="1242" w:author="lfernandobra" w:date="2014-09-07T00:00:00Z">
              <w:r>
                <w:t>FP05 – O professor seleciona tarefa</w:t>
              </w:r>
            </w:ins>
          </w:p>
          <w:p w:rsidR="00854E5F" w:rsidRDefault="00854E5F" w:rsidP="00A46585">
            <w:pPr>
              <w:jc w:val="left"/>
              <w:rPr>
                <w:ins w:id="1243" w:author="lfernandobra" w:date="2014-09-07T00:00:00Z"/>
              </w:rPr>
            </w:pPr>
            <w:ins w:id="1244" w:author="lfernandobra" w:date="2014-09-07T00:00:00Z">
              <w:r>
                <w:t>FP06 – O sistema oferece opção de inserir tarefa ou editar tarefa</w:t>
              </w:r>
            </w:ins>
          </w:p>
          <w:p w:rsidR="00854E5F" w:rsidRDefault="00854E5F" w:rsidP="00A46585">
            <w:pPr>
              <w:rPr>
                <w:ins w:id="1245" w:author="lfernandobra" w:date="2014-09-07T00:00:00Z"/>
              </w:rPr>
            </w:pPr>
            <w:ins w:id="1246" w:author="lfernandobra" w:date="2014-09-07T00:00:00Z">
              <w:r w:rsidRPr="00EB4F26">
                <w:t>FP</w:t>
              </w:r>
              <w:r>
                <w:t>07</w:t>
              </w:r>
              <w:r w:rsidRPr="00EB4F26">
                <w:t xml:space="preserve"> –</w:t>
              </w:r>
              <w:r>
                <w:t xml:space="preserve"> O professor seleciona o editar tarefa.</w:t>
              </w:r>
            </w:ins>
          </w:p>
          <w:p w:rsidR="00854E5F" w:rsidRPr="002328DD" w:rsidRDefault="00854E5F" w:rsidP="00A46585">
            <w:pPr>
              <w:rPr>
                <w:ins w:id="1247" w:author="lfernandobra" w:date="2014-09-07T00:00:00Z"/>
              </w:rPr>
            </w:pPr>
            <w:ins w:id="1248" w:author="lfernandobra" w:date="2014-09-07T00:00:00Z">
              <w:r>
                <w:t>FP08 – O sistema oferece as tarefas inseridas pelo professor</w:t>
              </w:r>
            </w:ins>
          </w:p>
          <w:p w:rsidR="00854E5F" w:rsidRDefault="00854E5F" w:rsidP="00A46585">
            <w:pPr>
              <w:rPr>
                <w:ins w:id="1249" w:author="lfernandobra" w:date="2014-09-07T00:00:00Z"/>
              </w:rPr>
            </w:pPr>
            <w:ins w:id="1250" w:author="lfernandobra" w:date="2014-09-07T00:00:00Z">
              <w:r w:rsidRPr="00EB4F26">
                <w:t>FP</w:t>
              </w:r>
              <w:r>
                <w:t>09</w:t>
              </w:r>
              <w:r w:rsidRPr="00EB4F26">
                <w:t xml:space="preserve"> –</w:t>
              </w:r>
              <w:r>
                <w:t xml:space="preserve"> O professor seleciona uma das tarefas registradas no sistema.</w:t>
              </w:r>
            </w:ins>
          </w:p>
          <w:p w:rsidR="00854E5F" w:rsidRDefault="00854E5F" w:rsidP="00A46585">
            <w:pPr>
              <w:rPr>
                <w:ins w:id="1251" w:author="lfernandobra" w:date="2014-09-07T00:00:00Z"/>
              </w:rPr>
            </w:pPr>
            <w:ins w:id="1252" w:author="lfernandobra" w:date="2014-09-07T00:00:00Z">
              <w:r>
                <w:t>FP10 – O sistema abre a tarefa selecionada.</w:t>
              </w:r>
            </w:ins>
          </w:p>
          <w:p w:rsidR="00854E5F" w:rsidRDefault="00854E5F" w:rsidP="00A46585">
            <w:pPr>
              <w:rPr>
                <w:ins w:id="1253" w:author="lfernandobra" w:date="2014-09-07T00:00:00Z"/>
              </w:rPr>
            </w:pPr>
            <w:ins w:id="1254" w:author="lfernandobra" w:date="2014-09-07T00:00:00Z">
              <w:r>
                <w:t>FP11 – O professor faz as alterações necessárias no texto, para editar a tarefa.</w:t>
              </w:r>
            </w:ins>
          </w:p>
          <w:p w:rsidR="00854E5F" w:rsidRDefault="00854E5F" w:rsidP="00A46585">
            <w:pPr>
              <w:rPr>
                <w:ins w:id="1255" w:author="lfernandobra" w:date="2014-09-07T00:00:00Z"/>
              </w:rPr>
            </w:pPr>
            <w:ins w:id="1256" w:author="lfernandobra" w:date="2014-09-07T00:00:00Z">
              <w:r>
                <w:t>FP12 – O professor seleciona salvar a tarefa.</w:t>
              </w:r>
            </w:ins>
          </w:p>
          <w:p w:rsidR="00854E5F" w:rsidRDefault="00854E5F" w:rsidP="00A46585">
            <w:pPr>
              <w:rPr>
                <w:ins w:id="1257" w:author="lfernandobra" w:date="2014-09-07T00:00:00Z"/>
              </w:rPr>
            </w:pPr>
            <w:ins w:id="1258" w:author="lfernandobra" w:date="2014-09-07T00:00:00Z">
              <w:r>
                <w:t>FP13 – O sistema disponibiliza calendário para professor selecionar a data da entrega da tarefa.</w:t>
              </w:r>
            </w:ins>
          </w:p>
          <w:p w:rsidR="00854E5F" w:rsidRPr="002328DD" w:rsidRDefault="00854E5F" w:rsidP="00A46585">
            <w:pPr>
              <w:rPr>
                <w:ins w:id="1259" w:author="lfernandobra" w:date="2014-09-07T00:00:00Z"/>
              </w:rPr>
            </w:pPr>
            <w:ins w:id="1260" w:author="lfernandobra" w:date="2014-09-07T00:00:00Z">
              <w:r w:rsidRPr="00EB4F26">
                <w:t>FP</w:t>
              </w:r>
              <w:r>
                <w:t>14</w:t>
              </w:r>
              <w:r w:rsidRPr="00EB4F26">
                <w:t xml:space="preserve"> –</w:t>
              </w:r>
              <w:r>
                <w:t xml:space="preserve"> O professor salva as informações inseridas, com a data da alteração na tarefa e também com o nome do professor que realizou a alteração.</w:t>
              </w:r>
            </w:ins>
          </w:p>
          <w:p w:rsidR="00854E5F" w:rsidRDefault="00854E5F" w:rsidP="00A46585">
            <w:pPr>
              <w:rPr>
                <w:ins w:id="1261" w:author="lfernandobra" w:date="2014-09-07T00:00:00Z"/>
              </w:rPr>
            </w:pPr>
            <w:ins w:id="1262" w:author="lfernandobra" w:date="2014-09-07T00:00:00Z">
              <w:r w:rsidRPr="00EB4F26">
                <w:t>FP</w:t>
              </w:r>
              <w:r>
                <w:t>15</w:t>
              </w:r>
              <w:r w:rsidRPr="00EB4F26">
                <w:t xml:space="preserve"> –</w:t>
              </w:r>
              <w:r>
                <w:t xml:space="preserve"> O sistema envia a alteração da tarefa para cada aluno</w:t>
              </w:r>
            </w:ins>
          </w:p>
          <w:p w:rsidR="00854E5F" w:rsidRPr="002328DD" w:rsidRDefault="00854E5F" w:rsidP="00A46585">
            <w:pPr>
              <w:rPr>
                <w:ins w:id="1263" w:author="lfernandobra" w:date="2014-09-07T00:00:00Z"/>
              </w:rPr>
            </w:pPr>
            <w:ins w:id="1264" w:author="lfernandobra" w:date="2014-09-07T00:00:00Z">
              <w:r w:rsidRPr="00EB4F26">
                <w:t>FP</w:t>
              </w:r>
              <w:r>
                <w:t>16</w:t>
              </w:r>
              <w:r w:rsidRPr="00EB4F26">
                <w:t xml:space="preserve"> –</w:t>
              </w:r>
              <w:r>
                <w:t xml:space="preserve"> O sistema envia aviso de tarefas enviadas com sucesso</w:t>
              </w:r>
            </w:ins>
          </w:p>
          <w:p w:rsidR="00854E5F" w:rsidRDefault="00854E5F" w:rsidP="00A46585">
            <w:pPr>
              <w:rPr>
                <w:ins w:id="1265" w:author="lfernandobra" w:date="2014-09-07T00:00:00Z"/>
              </w:rPr>
            </w:pPr>
          </w:p>
          <w:p w:rsidR="00854E5F" w:rsidRDefault="00854E5F" w:rsidP="00A46585">
            <w:pPr>
              <w:rPr>
                <w:ins w:id="1266" w:author="lfernandobra" w:date="2014-09-07T00:00:00Z"/>
              </w:rPr>
            </w:pPr>
          </w:p>
          <w:p w:rsidR="00854E5F" w:rsidRPr="003D4761" w:rsidRDefault="00854E5F" w:rsidP="00A46585">
            <w:pPr>
              <w:rPr>
                <w:ins w:id="1267" w:author="lfernandobra" w:date="2014-09-07T00:00:00Z"/>
              </w:rPr>
            </w:pPr>
          </w:p>
          <w:p w:rsidR="00854E5F" w:rsidRDefault="00854E5F" w:rsidP="00A46585">
            <w:pPr>
              <w:rPr>
                <w:ins w:id="1268" w:author="lfernandobra" w:date="2014-09-07T00:00:00Z"/>
              </w:rPr>
            </w:pPr>
            <w:ins w:id="1269" w:author="lfernandobra" w:date="2014-09-07T00:00:00Z">
              <w:r w:rsidRPr="003D4761">
                <w:rPr>
                  <w:b/>
                  <w:bCs/>
                </w:rPr>
                <w:lastRenderedPageBreak/>
                <w:t>Fluxo Alternativo:</w:t>
              </w:r>
            </w:ins>
          </w:p>
          <w:p w:rsidR="00854E5F" w:rsidRPr="003D4761" w:rsidRDefault="00854E5F" w:rsidP="00A46585">
            <w:pPr>
              <w:rPr>
                <w:ins w:id="1270" w:author="lfernandobra" w:date="2014-09-07T00:00:00Z"/>
              </w:rPr>
            </w:pPr>
          </w:p>
        </w:tc>
      </w:tr>
    </w:tbl>
    <w:p w:rsidR="00000000" w:rsidRDefault="000D457C">
      <w:pPr>
        <w:pStyle w:val="Legenda"/>
        <w:jc w:val="both"/>
        <w:rPr>
          <w:ins w:id="1271" w:author="lfernandobra" w:date="2014-09-06T14:44:00Z"/>
        </w:rPr>
        <w:pPrChange w:id="1272" w:author="lfernandobra" w:date="2014-09-07T00:00:00Z">
          <w:pPr/>
        </w:pPrChange>
      </w:pPr>
    </w:p>
    <w:p w:rsidR="00854E5F" w:rsidRDefault="00854E5F" w:rsidP="00854E5F">
      <w:pPr>
        <w:pStyle w:val="Legenda"/>
        <w:rPr>
          <w:ins w:id="1273" w:author="lfernandobra" w:date="2014-09-07T00:01:00Z"/>
        </w:rPr>
      </w:pPr>
      <w:ins w:id="1274" w:author="lfernandobra" w:date="2014-09-07T00:01:00Z">
        <w:r>
          <w:t xml:space="preserve">Tabela 7 - UC06 – </w:t>
        </w:r>
      </w:ins>
      <w:ins w:id="1275" w:author="lfernandobra" w:date="2014-09-07T00:02:00Z">
        <w:r>
          <w:t>Visualizar Ocorrência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60"/>
      </w:tblGrid>
      <w:tr w:rsidR="00854E5F" w:rsidRPr="00D96646" w:rsidTr="00A46585">
        <w:trPr>
          <w:ins w:id="1276" w:author="lfernandobra" w:date="2014-09-07T00:01:00Z"/>
        </w:trPr>
        <w:tc>
          <w:tcPr>
            <w:tcW w:w="2658" w:type="dxa"/>
            <w:shd w:val="clear" w:color="auto" w:fill="D9D9D9"/>
          </w:tcPr>
          <w:p w:rsidR="00854E5F" w:rsidRPr="003D4761" w:rsidRDefault="00854E5F" w:rsidP="00A46585">
            <w:pPr>
              <w:rPr>
                <w:ins w:id="1277" w:author="lfernandobra" w:date="2014-09-07T00:01:00Z"/>
                <w:b/>
                <w:bCs/>
              </w:rPr>
            </w:pPr>
            <w:ins w:id="1278" w:author="lfernandobra" w:date="2014-09-07T00:01:00Z">
              <w:r>
                <w:rPr>
                  <w:b/>
                  <w:bCs/>
                </w:rPr>
                <w:t>Nome do C</w:t>
              </w:r>
              <w:r w:rsidRPr="003D4761">
                <w:rPr>
                  <w:b/>
                  <w:bCs/>
                </w:rPr>
                <w:t>aso de Uso:</w:t>
              </w:r>
            </w:ins>
          </w:p>
        </w:tc>
        <w:tc>
          <w:tcPr>
            <w:tcW w:w="6060" w:type="dxa"/>
          </w:tcPr>
          <w:p w:rsidR="00854E5F" w:rsidRPr="00D96646" w:rsidRDefault="00854E5F" w:rsidP="00A46585">
            <w:pPr>
              <w:rPr>
                <w:ins w:id="1279" w:author="lfernandobra" w:date="2014-09-07T00:01:00Z"/>
              </w:rPr>
            </w:pPr>
            <w:ins w:id="1280" w:author="lfernandobra" w:date="2014-09-07T00:01:00Z">
              <w:r>
                <w:t>UC06 – Visualizar Ocorrência</w:t>
              </w:r>
            </w:ins>
          </w:p>
        </w:tc>
      </w:tr>
      <w:tr w:rsidR="00854E5F" w:rsidRPr="00D96646" w:rsidTr="00A46585">
        <w:trPr>
          <w:ins w:id="1281" w:author="lfernandobra" w:date="2014-09-07T00:01:00Z"/>
        </w:trPr>
        <w:tc>
          <w:tcPr>
            <w:tcW w:w="2658" w:type="dxa"/>
            <w:shd w:val="clear" w:color="auto" w:fill="D9D9D9"/>
          </w:tcPr>
          <w:p w:rsidR="00854E5F" w:rsidRPr="003D4761" w:rsidRDefault="00854E5F" w:rsidP="00A46585">
            <w:pPr>
              <w:rPr>
                <w:ins w:id="1282" w:author="lfernandobra" w:date="2014-09-07T00:01:00Z"/>
                <w:b/>
                <w:bCs/>
              </w:rPr>
            </w:pPr>
            <w:ins w:id="1283" w:author="lfernandobra" w:date="2014-09-07T00:01:00Z">
              <w:r w:rsidRPr="003D4761">
                <w:rPr>
                  <w:b/>
                  <w:bCs/>
                </w:rPr>
                <w:t>Resumo:</w:t>
              </w:r>
            </w:ins>
          </w:p>
        </w:tc>
        <w:tc>
          <w:tcPr>
            <w:tcW w:w="6060" w:type="dxa"/>
          </w:tcPr>
          <w:p w:rsidR="00854E5F" w:rsidRPr="00D96646" w:rsidRDefault="00854E5F" w:rsidP="00A46585">
            <w:pPr>
              <w:rPr>
                <w:ins w:id="1284" w:author="lfernandobra" w:date="2014-09-07T00:01:00Z"/>
              </w:rPr>
            </w:pPr>
            <w:ins w:id="1285" w:author="lfernandobra" w:date="2014-09-07T00:01:00Z">
              <w:r>
                <w:t>Consultar uma ocorrência registrada no sistema</w:t>
              </w:r>
            </w:ins>
          </w:p>
        </w:tc>
      </w:tr>
      <w:tr w:rsidR="00854E5F" w:rsidRPr="00D96646" w:rsidTr="00A46585">
        <w:trPr>
          <w:ins w:id="1286" w:author="lfernandobra" w:date="2014-09-07T00:01:00Z"/>
        </w:trPr>
        <w:tc>
          <w:tcPr>
            <w:tcW w:w="2658" w:type="dxa"/>
            <w:shd w:val="clear" w:color="auto" w:fill="D9D9D9"/>
          </w:tcPr>
          <w:p w:rsidR="00854E5F" w:rsidRPr="003D4761" w:rsidRDefault="00854E5F" w:rsidP="00A46585">
            <w:pPr>
              <w:rPr>
                <w:ins w:id="1287" w:author="lfernandobra" w:date="2014-09-07T00:01:00Z"/>
                <w:b/>
                <w:bCs/>
              </w:rPr>
            </w:pPr>
            <w:ins w:id="1288" w:author="lfernandobra" w:date="2014-09-07T00:01:00Z">
              <w:r w:rsidRPr="003D4761">
                <w:rPr>
                  <w:b/>
                  <w:bCs/>
                </w:rPr>
                <w:t>Ator Principal:</w:t>
              </w:r>
            </w:ins>
          </w:p>
        </w:tc>
        <w:tc>
          <w:tcPr>
            <w:tcW w:w="6060" w:type="dxa"/>
          </w:tcPr>
          <w:p w:rsidR="00854E5F" w:rsidRPr="00D96646" w:rsidRDefault="00854E5F" w:rsidP="00A46585">
            <w:pPr>
              <w:rPr>
                <w:ins w:id="1289" w:author="lfernandobra" w:date="2014-09-07T00:01:00Z"/>
              </w:rPr>
            </w:pPr>
            <w:ins w:id="1290" w:author="lfernandobra" w:date="2014-09-07T00:01:00Z">
              <w:r>
                <w:t>Gestor e professor e pais e/ou responsáveis</w:t>
              </w:r>
            </w:ins>
          </w:p>
        </w:tc>
      </w:tr>
      <w:tr w:rsidR="00854E5F" w:rsidRPr="00D96646" w:rsidTr="00A46585">
        <w:trPr>
          <w:ins w:id="1291" w:author="lfernandobra" w:date="2014-09-07T00:01:00Z"/>
        </w:trPr>
        <w:tc>
          <w:tcPr>
            <w:tcW w:w="2658" w:type="dxa"/>
            <w:shd w:val="clear" w:color="auto" w:fill="D9D9D9"/>
          </w:tcPr>
          <w:p w:rsidR="00854E5F" w:rsidRPr="003D4761" w:rsidRDefault="00854E5F" w:rsidP="00A46585">
            <w:pPr>
              <w:rPr>
                <w:ins w:id="1292" w:author="lfernandobra" w:date="2014-09-07T00:01:00Z"/>
                <w:b/>
                <w:bCs/>
              </w:rPr>
            </w:pPr>
            <w:ins w:id="1293" w:author="lfernandobra" w:date="2014-09-07T00:01:00Z">
              <w:r w:rsidRPr="003D4761">
                <w:rPr>
                  <w:b/>
                  <w:bCs/>
                </w:rPr>
                <w:t>Pré-condição</w:t>
              </w:r>
            </w:ins>
          </w:p>
        </w:tc>
        <w:tc>
          <w:tcPr>
            <w:tcW w:w="6060" w:type="dxa"/>
          </w:tcPr>
          <w:p w:rsidR="00854E5F" w:rsidRDefault="00854E5F" w:rsidP="00A46585">
            <w:pPr>
              <w:rPr>
                <w:ins w:id="1294" w:author="lfernandobra" w:date="2014-09-07T00:01:00Z"/>
              </w:rPr>
            </w:pPr>
            <w:ins w:id="1295" w:author="lfernandobra" w:date="2014-09-07T00:01:00Z">
              <w:r>
                <w:t>O aluno deve estar registrado no sistema.</w:t>
              </w:r>
            </w:ins>
          </w:p>
          <w:p w:rsidR="00854E5F" w:rsidRDefault="00854E5F" w:rsidP="00A46585">
            <w:pPr>
              <w:rPr>
                <w:ins w:id="1296" w:author="lfernandobra" w:date="2014-09-07T00:01:00Z"/>
              </w:rPr>
            </w:pPr>
            <w:ins w:id="1297" w:author="lfernandobra" w:date="2014-09-07T00:01:00Z">
              <w:r>
                <w:t>O ator deve estar logado.</w:t>
              </w:r>
            </w:ins>
          </w:p>
          <w:p w:rsidR="00854E5F" w:rsidRPr="00D96646" w:rsidRDefault="00854E5F" w:rsidP="00A46585">
            <w:pPr>
              <w:rPr>
                <w:ins w:id="1298" w:author="lfernandobra" w:date="2014-09-07T00:01:00Z"/>
              </w:rPr>
            </w:pPr>
            <w:ins w:id="1299" w:author="lfernandobra" w:date="2014-09-07T00:01:00Z">
              <w:r>
                <w:t>A ocorrência deve estar registrada no sistema.</w:t>
              </w:r>
            </w:ins>
          </w:p>
        </w:tc>
      </w:tr>
      <w:tr w:rsidR="00854E5F" w:rsidRPr="00D96646" w:rsidTr="00A46585">
        <w:trPr>
          <w:ins w:id="1300" w:author="lfernandobra" w:date="2014-09-07T00:01:00Z"/>
        </w:trPr>
        <w:tc>
          <w:tcPr>
            <w:tcW w:w="2658" w:type="dxa"/>
            <w:shd w:val="clear" w:color="auto" w:fill="D9D9D9"/>
          </w:tcPr>
          <w:p w:rsidR="00854E5F" w:rsidRPr="003D4761" w:rsidRDefault="00854E5F" w:rsidP="00A46585">
            <w:pPr>
              <w:rPr>
                <w:ins w:id="1301" w:author="lfernandobra" w:date="2014-09-07T00:01:00Z"/>
                <w:b/>
                <w:bCs/>
              </w:rPr>
            </w:pPr>
            <w:ins w:id="1302" w:author="lfernandobra" w:date="2014-09-07T00:01:00Z">
              <w:r w:rsidRPr="003D4761">
                <w:rPr>
                  <w:b/>
                  <w:bCs/>
                </w:rPr>
                <w:t>Pós-condição</w:t>
              </w:r>
            </w:ins>
          </w:p>
        </w:tc>
        <w:tc>
          <w:tcPr>
            <w:tcW w:w="6060" w:type="dxa"/>
          </w:tcPr>
          <w:p w:rsidR="00854E5F" w:rsidRPr="00D96646" w:rsidRDefault="00854E5F" w:rsidP="00A46585">
            <w:pPr>
              <w:rPr>
                <w:ins w:id="1303" w:author="lfernandobra" w:date="2014-09-07T00:01:00Z"/>
              </w:rPr>
            </w:pPr>
            <w:ins w:id="1304" w:author="lfernandobra" w:date="2014-09-07T00:01:00Z">
              <w:r>
                <w:t>Ocorrência exibida com sucesso.</w:t>
              </w:r>
            </w:ins>
          </w:p>
        </w:tc>
      </w:tr>
      <w:tr w:rsidR="00854E5F" w:rsidRPr="003D4761" w:rsidTr="00A46585">
        <w:trPr>
          <w:ins w:id="1305" w:author="lfernandobra" w:date="2014-09-07T00:01:00Z"/>
        </w:trPr>
        <w:tc>
          <w:tcPr>
            <w:tcW w:w="8718" w:type="dxa"/>
            <w:gridSpan w:val="2"/>
          </w:tcPr>
          <w:p w:rsidR="00854E5F" w:rsidRPr="003D4761" w:rsidRDefault="00854E5F" w:rsidP="00A46585">
            <w:pPr>
              <w:rPr>
                <w:ins w:id="1306" w:author="lfernandobra" w:date="2014-09-07T00:01:00Z"/>
                <w:b/>
                <w:bCs/>
              </w:rPr>
            </w:pPr>
          </w:p>
          <w:p w:rsidR="00854E5F" w:rsidRDefault="00854E5F" w:rsidP="00A46585">
            <w:pPr>
              <w:rPr>
                <w:ins w:id="1307" w:author="lfernandobra" w:date="2014-09-07T00:01:00Z"/>
              </w:rPr>
            </w:pPr>
            <w:ins w:id="1308" w:author="lfernandobra" w:date="2014-09-07T00:01:00Z">
              <w:r w:rsidRPr="003D4761">
                <w:rPr>
                  <w:b/>
                  <w:bCs/>
                </w:rPr>
                <w:t>Fluxo Principal</w:t>
              </w:r>
              <w:r w:rsidRPr="003D4761">
                <w:t xml:space="preserve">: </w:t>
              </w:r>
            </w:ins>
          </w:p>
          <w:p w:rsidR="00854E5F" w:rsidRDefault="00854E5F" w:rsidP="00A46585">
            <w:pPr>
              <w:jc w:val="left"/>
              <w:rPr>
                <w:ins w:id="1309" w:author="lfernandobra" w:date="2014-09-07T00:01:00Z"/>
              </w:rPr>
            </w:pPr>
            <w:ins w:id="1310" w:author="lfernandobra" w:date="2014-09-07T00:01:00Z">
              <w:r w:rsidRPr="00EB4F26">
                <w:t>FP</w:t>
              </w:r>
              <w:r>
                <w:t>01</w:t>
              </w:r>
              <w:r w:rsidRPr="00EB4F26">
                <w:t xml:space="preserve"> –</w:t>
              </w:r>
              <w:r>
                <w:t xml:space="preserve"> Este caso de uso inicia-se quando o ator deseja consultar uma ocorrência escolar de um aluno.</w:t>
              </w:r>
            </w:ins>
          </w:p>
          <w:p w:rsidR="00854E5F" w:rsidRDefault="00854E5F" w:rsidP="00A46585">
            <w:pPr>
              <w:jc w:val="left"/>
              <w:rPr>
                <w:ins w:id="1311" w:author="lfernandobra" w:date="2014-09-07T00:01:00Z"/>
              </w:rPr>
            </w:pPr>
            <w:ins w:id="1312" w:author="lfernandobra" w:date="2014-09-07T00:01:00Z">
              <w:r w:rsidRPr="00EB4F26">
                <w:t>FP</w:t>
              </w:r>
              <w:r>
                <w:t>02</w:t>
              </w:r>
              <w:r w:rsidRPr="00EB4F26">
                <w:t xml:space="preserve"> –</w:t>
              </w:r>
              <w:r>
                <w:t xml:space="preserve"> O ator seleciona no sistema o consultar Ocorrência</w:t>
              </w:r>
            </w:ins>
          </w:p>
          <w:p w:rsidR="00854E5F" w:rsidRPr="007A2C87" w:rsidRDefault="00854E5F" w:rsidP="00A46585">
            <w:pPr>
              <w:jc w:val="left"/>
              <w:rPr>
                <w:ins w:id="1313" w:author="lfernandobra" w:date="2014-09-07T00:01:00Z"/>
              </w:rPr>
            </w:pPr>
            <w:ins w:id="1314" w:author="lfernandobra" w:date="2014-09-07T00:01:00Z">
              <w:r w:rsidRPr="00EB4F26">
                <w:t>FP</w:t>
              </w:r>
              <w:r>
                <w:t>03</w:t>
              </w:r>
              <w:r w:rsidRPr="00EB4F26">
                <w:t xml:space="preserve"> –</w:t>
              </w:r>
              <w:r>
                <w:t xml:space="preserve"> O sistema oferece os alunos cadastrados</w:t>
              </w:r>
            </w:ins>
          </w:p>
          <w:p w:rsidR="00854E5F" w:rsidRPr="007A2C87" w:rsidRDefault="00854E5F" w:rsidP="00A46585">
            <w:pPr>
              <w:jc w:val="left"/>
              <w:rPr>
                <w:ins w:id="1315" w:author="lfernandobra" w:date="2014-09-07T00:01:00Z"/>
              </w:rPr>
            </w:pPr>
            <w:ins w:id="1316" w:author="lfernandobra" w:date="2014-09-07T00:01:00Z">
              <w:r w:rsidRPr="00EB4F26">
                <w:t>FP</w:t>
              </w:r>
              <w:r>
                <w:t>04</w:t>
              </w:r>
              <w:r w:rsidRPr="00EB4F26">
                <w:t xml:space="preserve"> –</w:t>
              </w:r>
              <w:r>
                <w:t xml:space="preserve"> O ator seleciona o aluno desejado.</w:t>
              </w:r>
            </w:ins>
          </w:p>
          <w:p w:rsidR="00854E5F" w:rsidRDefault="00854E5F" w:rsidP="00A46585">
            <w:pPr>
              <w:jc w:val="left"/>
              <w:rPr>
                <w:ins w:id="1317" w:author="lfernandobra" w:date="2014-09-07T00:01:00Z"/>
              </w:rPr>
            </w:pPr>
            <w:ins w:id="1318" w:author="lfernandobra" w:date="2014-09-07T00:01:00Z">
              <w:r w:rsidRPr="00EB4F26">
                <w:t>FP</w:t>
              </w:r>
              <w:r>
                <w:t>05</w:t>
              </w:r>
              <w:r w:rsidRPr="00EB4F26">
                <w:t xml:space="preserve"> –</w:t>
              </w:r>
              <w:r>
                <w:t xml:space="preserve"> O sistema exibe as ocorrências por data</w:t>
              </w:r>
            </w:ins>
          </w:p>
          <w:p w:rsidR="00854E5F" w:rsidRDefault="00854E5F" w:rsidP="00A46585">
            <w:pPr>
              <w:jc w:val="left"/>
              <w:rPr>
                <w:ins w:id="1319" w:author="lfernandobra" w:date="2014-09-07T00:01:00Z"/>
              </w:rPr>
            </w:pPr>
            <w:ins w:id="1320" w:author="lfernandobra" w:date="2014-09-07T00:01:00Z">
              <w:r w:rsidRPr="00EB4F26">
                <w:t>FP</w:t>
              </w:r>
              <w:r>
                <w:t>06</w:t>
              </w:r>
              <w:r w:rsidRPr="00EB4F26">
                <w:t xml:space="preserve"> –</w:t>
              </w:r>
              <w:r>
                <w:t xml:space="preserve"> O ator seleciona a data</w:t>
              </w:r>
            </w:ins>
          </w:p>
          <w:p w:rsidR="00854E5F" w:rsidRDefault="00854E5F" w:rsidP="00A46585">
            <w:pPr>
              <w:jc w:val="left"/>
              <w:rPr>
                <w:ins w:id="1321" w:author="lfernandobra" w:date="2014-09-07T00:01:00Z"/>
              </w:rPr>
            </w:pPr>
            <w:ins w:id="1322" w:author="lfernandobra" w:date="2014-09-07T00:01:00Z">
              <w:r>
                <w:t>FP07 – O sistema exibe a Ocorrência selecionada, através da data.</w:t>
              </w:r>
            </w:ins>
          </w:p>
          <w:p w:rsidR="00854E5F" w:rsidRDefault="00854E5F" w:rsidP="00A46585">
            <w:pPr>
              <w:jc w:val="left"/>
              <w:rPr>
                <w:ins w:id="1323" w:author="lfernandobra" w:date="2014-09-07T00:01:00Z"/>
              </w:rPr>
            </w:pPr>
          </w:p>
          <w:p w:rsidR="00854E5F" w:rsidRPr="003D4761" w:rsidRDefault="00854E5F" w:rsidP="00A46585">
            <w:pPr>
              <w:rPr>
                <w:ins w:id="1324" w:author="lfernandobra" w:date="2014-09-07T00:01:00Z"/>
              </w:rPr>
            </w:pPr>
          </w:p>
          <w:p w:rsidR="00854E5F" w:rsidRDefault="00854E5F" w:rsidP="00A46585">
            <w:pPr>
              <w:rPr>
                <w:ins w:id="1325" w:author="lfernandobra" w:date="2014-09-07T00:01:00Z"/>
                <w:bCs/>
              </w:rPr>
            </w:pPr>
            <w:ins w:id="1326" w:author="lfernandobra" w:date="2014-09-07T00:01:00Z">
              <w:r w:rsidRPr="003D4761">
                <w:rPr>
                  <w:b/>
                  <w:bCs/>
                </w:rPr>
                <w:t>Fluxo Alternativo:</w:t>
              </w:r>
              <w:r>
                <w:rPr>
                  <w:bCs/>
                </w:rPr>
                <w:t>Quando o ator for pais e/ou responsável, o sistema não executará FP03 e FP04, o próprio sistema seleciona o aluno, de acordo com o login do pai, buscando os alunos cadastrados para o login. Assim indo para o FP05.</w:t>
              </w:r>
            </w:ins>
          </w:p>
          <w:p w:rsidR="00854E5F" w:rsidRDefault="00854E5F" w:rsidP="00A46585">
            <w:pPr>
              <w:rPr>
                <w:ins w:id="1327" w:author="lfernandobra" w:date="2014-09-07T00:01:00Z"/>
                <w:bCs/>
              </w:rPr>
            </w:pPr>
          </w:p>
          <w:p w:rsidR="00854E5F" w:rsidRPr="00BE686E" w:rsidRDefault="00854E5F" w:rsidP="00A46585">
            <w:pPr>
              <w:rPr>
                <w:ins w:id="1328" w:author="lfernandobra" w:date="2014-09-07T00:01:00Z"/>
              </w:rPr>
            </w:pPr>
            <w:ins w:id="1329" w:author="lfernandobra" w:date="2014-09-07T00:01:00Z">
              <w:r>
                <w:rPr>
                  <w:bCs/>
                </w:rPr>
                <w:t>Para selecionar outra ocorrência o ator pode voltar ao passo FP05, através da opção de voltar à tela anterior.</w:t>
              </w:r>
            </w:ins>
          </w:p>
        </w:tc>
      </w:tr>
    </w:tbl>
    <w:p w:rsidR="00000000" w:rsidRDefault="000D457C">
      <w:pPr>
        <w:pStyle w:val="Legenda"/>
        <w:jc w:val="both"/>
        <w:rPr>
          <w:ins w:id="1330" w:author="lfernandobra" w:date="2014-09-06T14:44:00Z"/>
        </w:rPr>
        <w:pPrChange w:id="1331" w:author="lfernandobra" w:date="2014-09-07T00:01:00Z">
          <w:pPr/>
        </w:pPrChange>
      </w:pPr>
    </w:p>
    <w:p w:rsidR="00000000" w:rsidRDefault="000D457C">
      <w:pPr>
        <w:pStyle w:val="Legenda"/>
        <w:rPr>
          <w:ins w:id="1332" w:author="lfernandobra" w:date="2014-09-06T14:44:00Z"/>
        </w:rPr>
        <w:pPrChange w:id="1333" w:author="lfernandobra" w:date="2014-09-06T14:44:00Z">
          <w:pPr/>
        </w:pPrChange>
      </w:pPr>
    </w:p>
    <w:p w:rsidR="00000000" w:rsidRDefault="000D457C">
      <w:pPr>
        <w:pStyle w:val="Legenda"/>
        <w:rPr>
          <w:ins w:id="1334" w:author="lfernandobra" w:date="2014-09-06T14:44:00Z"/>
        </w:rPr>
        <w:pPrChange w:id="1335" w:author="lfernandobra" w:date="2014-09-06T14:44:00Z">
          <w:pPr/>
        </w:pPrChange>
      </w:pPr>
    </w:p>
    <w:p w:rsidR="00A46585" w:rsidRDefault="00A46585" w:rsidP="00A46585">
      <w:pPr>
        <w:pStyle w:val="Legenda"/>
        <w:rPr>
          <w:ins w:id="1336" w:author="lfernandobra" w:date="2014-09-07T00:03:00Z"/>
        </w:rPr>
      </w:pPr>
      <w:ins w:id="1337" w:author="lfernandobra" w:date="2014-09-07T00:03:00Z">
        <w:r>
          <w:lastRenderedPageBreak/>
          <w:t>Tabela 8 - UC07 – Inserir Ocorrência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60"/>
      </w:tblGrid>
      <w:tr w:rsidR="00A46585" w:rsidRPr="00D96646" w:rsidTr="00A46585">
        <w:trPr>
          <w:ins w:id="1338" w:author="lfernandobra" w:date="2014-09-07T00:03:00Z"/>
        </w:trPr>
        <w:tc>
          <w:tcPr>
            <w:tcW w:w="2658" w:type="dxa"/>
            <w:shd w:val="clear" w:color="auto" w:fill="D9D9D9"/>
          </w:tcPr>
          <w:p w:rsidR="00A46585" w:rsidRPr="003D4761" w:rsidRDefault="00A46585" w:rsidP="00A46585">
            <w:pPr>
              <w:rPr>
                <w:ins w:id="1339" w:author="lfernandobra" w:date="2014-09-07T00:03:00Z"/>
                <w:b/>
                <w:bCs/>
              </w:rPr>
            </w:pPr>
            <w:ins w:id="1340" w:author="lfernandobra" w:date="2014-09-07T00:03:00Z">
              <w:r>
                <w:rPr>
                  <w:b/>
                  <w:bCs/>
                </w:rPr>
                <w:t>Nome do C</w:t>
              </w:r>
              <w:r w:rsidRPr="003D4761">
                <w:rPr>
                  <w:b/>
                  <w:bCs/>
                </w:rPr>
                <w:t>aso de Uso:</w:t>
              </w:r>
            </w:ins>
          </w:p>
        </w:tc>
        <w:tc>
          <w:tcPr>
            <w:tcW w:w="6060" w:type="dxa"/>
          </w:tcPr>
          <w:p w:rsidR="00A46585" w:rsidRPr="00D96646" w:rsidRDefault="00A46585" w:rsidP="00A46585">
            <w:pPr>
              <w:rPr>
                <w:ins w:id="1341" w:author="lfernandobra" w:date="2014-09-07T00:03:00Z"/>
              </w:rPr>
            </w:pPr>
            <w:ins w:id="1342" w:author="lfernandobra" w:date="2014-09-07T00:03:00Z">
              <w:r>
                <w:t>UC07 – Inserir ocorrência</w:t>
              </w:r>
            </w:ins>
          </w:p>
        </w:tc>
      </w:tr>
      <w:tr w:rsidR="00A46585" w:rsidRPr="00D96646" w:rsidTr="00A46585">
        <w:trPr>
          <w:ins w:id="1343" w:author="lfernandobra" w:date="2014-09-07T00:03:00Z"/>
        </w:trPr>
        <w:tc>
          <w:tcPr>
            <w:tcW w:w="2658" w:type="dxa"/>
            <w:shd w:val="clear" w:color="auto" w:fill="D9D9D9"/>
          </w:tcPr>
          <w:p w:rsidR="00A46585" w:rsidRPr="003D4761" w:rsidRDefault="00A46585" w:rsidP="00A46585">
            <w:pPr>
              <w:rPr>
                <w:ins w:id="1344" w:author="lfernandobra" w:date="2014-09-07T00:03:00Z"/>
                <w:b/>
                <w:bCs/>
              </w:rPr>
            </w:pPr>
            <w:ins w:id="1345" w:author="lfernandobra" w:date="2014-09-07T00:03:00Z">
              <w:r w:rsidRPr="003D4761">
                <w:rPr>
                  <w:b/>
                  <w:bCs/>
                </w:rPr>
                <w:t>Resumo:</w:t>
              </w:r>
            </w:ins>
          </w:p>
        </w:tc>
        <w:tc>
          <w:tcPr>
            <w:tcW w:w="6060" w:type="dxa"/>
          </w:tcPr>
          <w:p w:rsidR="00A46585" w:rsidRPr="00D96646" w:rsidRDefault="00A46585" w:rsidP="00A46585">
            <w:pPr>
              <w:rPr>
                <w:ins w:id="1346" w:author="lfernandobra" w:date="2014-09-07T00:03:00Z"/>
              </w:rPr>
            </w:pPr>
            <w:ins w:id="1347" w:author="lfernandobra" w:date="2014-09-07T00:03:00Z">
              <w:r>
                <w:t>Cadastrar uma ocorrência de um aluno no registrado no sistema</w:t>
              </w:r>
            </w:ins>
          </w:p>
        </w:tc>
      </w:tr>
      <w:tr w:rsidR="00A46585" w:rsidRPr="00D96646" w:rsidTr="00A46585">
        <w:trPr>
          <w:ins w:id="1348" w:author="lfernandobra" w:date="2014-09-07T00:03:00Z"/>
        </w:trPr>
        <w:tc>
          <w:tcPr>
            <w:tcW w:w="2658" w:type="dxa"/>
            <w:shd w:val="clear" w:color="auto" w:fill="D9D9D9"/>
          </w:tcPr>
          <w:p w:rsidR="00A46585" w:rsidRPr="003D4761" w:rsidRDefault="00A46585" w:rsidP="00A46585">
            <w:pPr>
              <w:rPr>
                <w:ins w:id="1349" w:author="lfernandobra" w:date="2014-09-07T00:03:00Z"/>
                <w:b/>
                <w:bCs/>
              </w:rPr>
            </w:pPr>
            <w:ins w:id="1350" w:author="lfernandobra" w:date="2014-09-07T00:03:00Z">
              <w:r w:rsidRPr="003D4761">
                <w:rPr>
                  <w:b/>
                  <w:bCs/>
                </w:rPr>
                <w:t>Ator Principal:</w:t>
              </w:r>
            </w:ins>
          </w:p>
        </w:tc>
        <w:tc>
          <w:tcPr>
            <w:tcW w:w="6060" w:type="dxa"/>
          </w:tcPr>
          <w:p w:rsidR="00A46585" w:rsidRPr="00D96646" w:rsidRDefault="00A46585" w:rsidP="00A46585">
            <w:pPr>
              <w:rPr>
                <w:ins w:id="1351" w:author="lfernandobra" w:date="2014-09-07T00:03:00Z"/>
              </w:rPr>
            </w:pPr>
            <w:ins w:id="1352" w:author="lfernandobra" w:date="2014-09-07T00:03:00Z">
              <w:r>
                <w:t xml:space="preserve">Gestor e professor </w:t>
              </w:r>
            </w:ins>
          </w:p>
        </w:tc>
      </w:tr>
      <w:tr w:rsidR="00A46585" w:rsidRPr="00D96646" w:rsidTr="00A46585">
        <w:trPr>
          <w:ins w:id="1353" w:author="lfernandobra" w:date="2014-09-07T00:03:00Z"/>
        </w:trPr>
        <w:tc>
          <w:tcPr>
            <w:tcW w:w="2658" w:type="dxa"/>
            <w:shd w:val="clear" w:color="auto" w:fill="D9D9D9"/>
          </w:tcPr>
          <w:p w:rsidR="00A46585" w:rsidRPr="003D4761" w:rsidRDefault="00A46585" w:rsidP="00A46585">
            <w:pPr>
              <w:rPr>
                <w:ins w:id="1354" w:author="lfernandobra" w:date="2014-09-07T00:03:00Z"/>
                <w:b/>
                <w:bCs/>
              </w:rPr>
            </w:pPr>
            <w:ins w:id="1355" w:author="lfernandobra" w:date="2014-09-07T00:03:00Z">
              <w:r w:rsidRPr="003D4761">
                <w:rPr>
                  <w:b/>
                  <w:bCs/>
                </w:rPr>
                <w:t>Pré-condição</w:t>
              </w:r>
            </w:ins>
          </w:p>
        </w:tc>
        <w:tc>
          <w:tcPr>
            <w:tcW w:w="6060" w:type="dxa"/>
          </w:tcPr>
          <w:p w:rsidR="00A46585" w:rsidRDefault="00A46585" w:rsidP="00A46585">
            <w:pPr>
              <w:rPr>
                <w:ins w:id="1356" w:author="lfernandobra" w:date="2014-09-07T00:03:00Z"/>
              </w:rPr>
            </w:pPr>
            <w:ins w:id="1357" w:author="lfernandobra" w:date="2014-09-07T00:03:00Z">
              <w:r>
                <w:t>O aluno deve estar registrado no sistema.</w:t>
              </w:r>
            </w:ins>
          </w:p>
          <w:p w:rsidR="00A46585" w:rsidRPr="00D96646" w:rsidRDefault="00A46585" w:rsidP="00A46585">
            <w:pPr>
              <w:rPr>
                <w:ins w:id="1358" w:author="lfernandobra" w:date="2014-09-07T00:03:00Z"/>
              </w:rPr>
            </w:pPr>
            <w:ins w:id="1359" w:author="lfernandobra" w:date="2014-09-07T00:03:00Z">
              <w:r>
                <w:t>O gestor deve estar logado.</w:t>
              </w:r>
            </w:ins>
          </w:p>
        </w:tc>
      </w:tr>
      <w:tr w:rsidR="00A46585" w:rsidRPr="00D96646" w:rsidTr="00A46585">
        <w:trPr>
          <w:ins w:id="1360" w:author="lfernandobra" w:date="2014-09-07T00:03:00Z"/>
        </w:trPr>
        <w:tc>
          <w:tcPr>
            <w:tcW w:w="2658" w:type="dxa"/>
            <w:shd w:val="clear" w:color="auto" w:fill="D9D9D9"/>
          </w:tcPr>
          <w:p w:rsidR="00A46585" w:rsidRPr="003D4761" w:rsidRDefault="00A46585" w:rsidP="00A46585">
            <w:pPr>
              <w:rPr>
                <w:ins w:id="1361" w:author="lfernandobra" w:date="2014-09-07T00:03:00Z"/>
                <w:b/>
                <w:bCs/>
              </w:rPr>
            </w:pPr>
            <w:ins w:id="1362" w:author="lfernandobra" w:date="2014-09-07T00:03:00Z">
              <w:r w:rsidRPr="003D4761">
                <w:rPr>
                  <w:b/>
                  <w:bCs/>
                </w:rPr>
                <w:t>Pós-condição</w:t>
              </w:r>
            </w:ins>
          </w:p>
        </w:tc>
        <w:tc>
          <w:tcPr>
            <w:tcW w:w="6060" w:type="dxa"/>
          </w:tcPr>
          <w:p w:rsidR="00A46585" w:rsidRPr="00D96646" w:rsidRDefault="00A46585" w:rsidP="00A46585">
            <w:pPr>
              <w:rPr>
                <w:ins w:id="1363" w:author="lfernandobra" w:date="2014-09-07T00:03:00Z"/>
              </w:rPr>
            </w:pPr>
            <w:ins w:id="1364" w:author="lfernandobra" w:date="2014-09-07T00:03:00Z">
              <w:r>
                <w:t>As ocorrências devem estar registradas no perfil do aluno.</w:t>
              </w:r>
            </w:ins>
          </w:p>
        </w:tc>
      </w:tr>
      <w:tr w:rsidR="00A46585" w:rsidRPr="003D4761" w:rsidTr="00A46585">
        <w:trPr>
          <w:ins w:id="1365" w:author="lfernandobra" w:date="2014-09-07T00:03:00Z"/>
        </w:trPr>
        <w:tc>
          <w:tcPr>
            <w:tcW w:w="8718" w:type="dxa"/>
            <w:gridSpan w:val="2"/>
          </w:tcPr>
          <w:p w:rsidR="00A46585" w:rsidRPr="003D4761" w:rsidRDefault="00A46585" w:rsidP="00A46585">
            <w:pPr>
              <w:rPr>
                <w:ins w:id="1366" w:author="lfernandobra" w:date="2014-09-07T00:03:00Z"/>
                <w:b/>
                <w:bCs/>
              </w:rPr>
            </w:pPr>
          </w:p>
          <w:p w:rsidR="00A46585" w:rsidRDefault="00A46585" w:rsidP="00A46585">
            <w:pPr>
              <w:rPr>
                <w:ins w:id="1367" w:author="lfernandobra" w:date="2014-09-07T00:03:00Z"/>
              </w:rPr>
            </w:pPr>
            <w:ins w:id="1368" w:author="lfernandobra" w:date="2014-09-07T00:03:00Z">
              <w:r w:rsidRPr="003D4761">
                <w:rPr>
                  <w:b/>
                  <w:bCs/>
                </w:rPr>
                <w:t>Fluxo Principal</w:t>
              </w:r>
              <w:r w:rsidRPr="003D4761">
                <w:t xml:space="preserve">: </w:t>
              </w:r>
            </w:ins>
          </w:p>
          <w:p w:rsidR="00A46585" w:rsidRDefault="00A46585" w:rsidP="00A46585">
            <w:pPr>
              <w:jc w:val="left"/>
              <w:rPr>
                <w:ins w:id="1369" w:author="lfernandobra" w:date="2014-09-07T00:03:00Z"/>
              </w:rPr>
            </w:pPr>
            <w:ins w:id="1370" w:author="lfernandobra" w:date="2014-09-07T00:03:00Z">
              <w:r w:rsidRPr="00EB4F26">
                <w:t>FP</w:t>
              </w:r>
              <w:r>
                <w:t>01</w:t>
              </w:r>
              <w:r w:rsidRPr="00EB4F26">
                <w:t xml:space="preserve"> –</w:t>
              </w:r>
              <w:r>
                <w:t xml:space="preserve"> Este caso de uso inicia-se quando o ator deseja registrar ocorrência escolar</w:t>
              </w:r>
            </w:ins>
          </w:p>
          <w:p w:rsidR="00A46585" w:rsidRPr="007A2C87" w:rsidRDefault="00A46585" w:rsidP="00A46585">
            <w:pPr>
              <w:jc w:val="left"/>
              <w:rPr>
                <w:ins w:id="1371" w:author="lfernandobra" w:date="2014-09-07T00:03:00Z"/>
              </w:rPr>
            </w:pPr>
            <w:ins w:id="1372" w:author="lfernandobra" w:date="2014-09-07T00:03:00Z">
              <w:r w:rsidRPr="00EB4F26">
                <w:t>FP</w:t>
              </w:r>
              <w:r>
                <w:t>02</w:t>
              </w:r>
              <w:r w:rsidRPr="00EB4F26">
                <w:t xml:space="preserve"> –</w:t>
              </w:r>
              <w:r>
                <w:t xml:space="preserve"> O sistema abre a tela das turmas ativadas</w:t>
              </w:r>
            </w:ins>
          </w:p>
          <w:p w:rsidR="00A46585" w:rsidRPr="007A2C87" w:rsidRDefault="00A46585" w:rsidP="00A46585">
            <w:pPr>
              <w:jc w:val="left"/>
              <w:rPr>
                <w:ins w:id="1373" w:author="lfernandobra" w:date="2014-09-07T00:03:00Z"/>
              </w:rPr>
            </w:pPr>
            <w:ins w:id="1374" w:author="lfernandobra" w:date="2014-09-07T00:03:00Z">
              <w:r w:rsidRPr="00EB4F26">
                <w:t>FP</w:t>
              </w:r>
              <w:r>
                <w:t>03</w:t>
              </w:r>
              <w:r w:rsidRPr="00EB4F26">
                <w:t xml:space="preserve"> –</w:t>
              </w:r>
              <w:r>
                <w:t xml:space="preserve"> O ator seleciona a turma</w:t>
              </w:r>
            </w:ins>
          </w:p>
          <w:p w:rsidR="00A46585" w:rsidRPr="007A2C87" w:rsidRDefault="00A46585" w:rsidP="00A46585">
            <w:pPr>
              <w:jc w:val="left"/>
              <w:rPr>
                <w:ins w:id="1375" w:author="lfernandobra" w:date="2014-09-07T00:03:00Z"/>
              </w:rPr>
            </w:pPr>
            <w:ins w:id="1376" w:author="lfernandobra" w:date="2014-09-07T00:03:00Z">
              <w:r w:rsidRPr="00EB4F26">
                <w:t>FP</w:t>
              </w:r>
              <w:r>
                <w:t>04</w:t>
              </w:r>
              <w:r w:rsidRPr="00EB4F26">
                <w:t xml:space="preserve"> –</w:t>
              </w:r>
              <w:r>
                <w:t xml:space="preserve"> O sistema oferece as opções de registro diário e ocorrência</w:t>
              </w:r>
            </w:ins>
          </w:p>
          <w:p w:rsidR="00A46585" w:rsidRDefault="00A46585" w:rsidP="00A46585">
            <w:pPr>
              <w:jc w:val="left"/>
              <w:rPr>
                <w:ins w:id="1377" w:author="lfernandobra" w:date="2014-09-07T00:03:00Z"/>
              </w:rPr>
            </w:pPr>
            <w:ins w:id="1378" w:author="lfernandobra" w:date="2014-09-07T00:03:00Z">
              <w:r w:rsidRPr="00EB4F26">
                <w:t>FP</w:t>
              </w:r>
              <w:r>
                <w:t>05</w:t>
              </w:r>
              <w:r w:rsidRPr="00EB4F26">
                <w:t xml:space="preserve"> –</w:t>
              </w:r>
              <w:r>
                <w:t xml:space="preserve"> O ator seleciona a opção ocorrência </w:t>
              </w:r>
            </w:ins>
          </w:p>
          <w:p w:rsidR="00A46585" w:rsidRDefault="00A46585" w:rsidP="00A46585">
            <w:pPr>
              <w:jc w:val="left"/>
              <w:rPr>
                <w:ins w:id="1379" w:author="lfernandobra" w:date="2014-09-07T00:03:00Z"/>
              </w:rPr>
            </w:pPr>
            <w:ins w:id="1380" w:author="lfernandobra" w:date="2014-09-07T00:03:00Z">
              <w:r w:rsidRPr="00EB4F26">
                <w:t>FP</w:t>
              </w:r>
              <w:r>
                <w:t>06</w:t>
              </w:r>
              <w:r w:rsidRPr="00EB4F26">
                <w:t xml:space="preserve"> –</w:t>
              </w:r>
              <w:r>
                <w:t xml:space="preserve"> O sistema abre a listagem de alunos da turma</w:t>
              </w:r>
            </w:ins>
          </w:p>
          <w:p w:rsidR="00A46585" w:rsidRDefault="00A46585" w:rsidP="00A46585">
            <w:pPr>
              <w:jc w:val="left"/>
              <w:rPr>
                <w:ins w:id="1381" w:author="lfernandobra" w:date="2014-09-07T00:03:00Z"/>
              </w:rPr>
            </w:pPr>
            <w:ins w:id="1382" w:author="lfernandobra" w:date="2014-09-07T00:03:00Z">
              <w:r w:rsidRPr="00EB4F26">
                <w:t>FP</w:t>
              </w:r>
              <w:r>
                <w:t>07</w:t>
              </w:r>
              <w:r w:rsidRPr="00EB4F26">
                <w:t xml:space="preserve"> –</w:t>
              </w:r>
              <w:r>
                <w:t xml:space="preserve"> O ator seleciona um aluno ou vários alunos da listagem</w:t>
              </w:r>
            </w:ins>
          </w:p>
          <w:p w:rsidR="00A46585" w:rsidRDefault="00A46585" w:rsidP="00A46585">
            <w:pPr>
              <w:jc w:val="left"/>
              <w:rPr>
                <w:ins w:id="1383" w:author="lfernandobra" w:date="2014-09-07T00:03:00Z"/>
              </w:rPr>
            </w:pPr>
            <w:ins w:id="1384" w:author="lfernandobra" w:date="2014-09-07T00:03:00Z">
              <w:r w:rsidRPr="00EB4F26">
                <w:t>FP</w:t>
              </w:r>
              <w:r>
                <w:t>08</w:t>
              </w:r>
              <w:r w:rsidRPr="00EB4F26">
                <w:t xml:space="preserve"> –</w:t>
              </w:r>
              <w:r>
                <w:t xml:space="preserve"> O sistema abre campo para registro da ocorrência</w:t>
              </w:r>
            </w:ins>
          </w:p>
          <w:p w:rsidR="00A46585" w:rsidRDefault="00A46585" w:rsidP="00A46585">
            <w:pPr>
              <w:jc w:val="left"/>
              <w:rPr>
                <w:ins w:id="1385" w:author="lfernandobra" w:date="2014-09-07T00:03:00Z"/>
              </w:rPr>
            </w:pPr>
            <w:ins w:id="1386" w:author="lfernandobra" w:date="2014-09-07T00:03:00Z">
              <w:r w:rsidRPr="00EB4F26">
                <w:t>FP</w:t>
              </w:r>
              <w:r>
                <w:t>09</w:t>
              </w:r>
              <w:r w:rsidRPr="00EB4F26">
                <w:t xml:space="preserve"> –</w:t>
              </w:r>
              <w:r>
                <w:t xml:space="preserve"> O ator digita a ocorrência</w:t>
              </w:r>
            </w:ins>
          </w:p>
          <w:p w:rsidR="00A46585" w:rsidRDefault="00A46585" w:rsidP="00A46585">
            <w:pPr>
              <w:jc w:val="left"/>
              <w:rPr>
                <w:ins w:id="1387" w:author="lfernandobra" w:date="2014-09-07T00:03:00Z"/>
              </w:rPr>
            </w:pPr>
            <w:ins w:id="1388" w:author="lfernandobra" w:date="2014-09-07T00:03:00Z">
              <w:r w:rsidRPr="00EB4F26">
                <w:t>FP</w:t>
              </w:r>
              <w:r>
                <w:t>10</w:t>
              </w:r>
              <w:r w:rsidRPr="00EB4F26">
                <w:t xml:space="preserve"> –</w:t>
              </w:r>
              <w:r>
                <w:t xml:space="preserve"> O ator salva a ocorrência</w:t>
              </w:r>
            </w:ins>
          </w:p>
          <w:p w:rsidR="00A46585" w:rsidRDefault="00A46585" w:rsidP="00A46585">
            <w:pPr>
              <w:jc w:val="left"/>
              <w:rPr>
                <w:ins w:id="1389" w:author="lfernandobra" w:date="2014-09-07T00:03:00Z"/>
              </w:rPr>
            </w:pPr>
            <w:ins w:id="1390" w:author="lfernandobra" w:date="2014-09-07T00:03:00Z">
              <w:r w:rsidRPr="00EB4F26">
                <w:t>FP</w:t>
              </w:r>
              <w:r>
                <w:t>11</w:t>
              </w:r>
              <w:r w:rsidRPr="00EB4F26">
                <w:t xml:space="preserve"> –</w:t>
              </w:r>
              <w:r>
                <w:t xml:space="preserve"> O sistema salva com a data, horário e o ator, para cada aluno selecionado.</w:t>
              </w:r>
            </w:ins>
          </w:p>
          <w:p w:rsidR="00A46585" w:rsidRDefault="00A46585" w:rsidP="00A46585">
            <w:pPr>
              <w:jc w:val="left"/>
              <w:rPr>
                <w:ins w:id="1391" w:author="lfernandobra" w:date="2014-09-07T00:03:00Z"/>
              </w:rPr>
            </w:pPr>
            <w:ins w:id="1392" w:author="lfernandobra" w:date="2014-09-07T00:03:00Z">
              <w:r w:rsidRPr="00EB4F26">
                <w:t>FP</w:t>
              </w:r>
              <w:r>
                <w:t>12</w:t>
              </w:r>
              <w:r w:rsidRPr="00EB4F26">
                <w:t xml:space="preserve"> –</w:t>
              </w:r>
              <w:r>
                <w:t xml:space="preserve"> O sistema envia aviso de ocorrência registrada com sucesso</w:t>
              </w:r>
            </w:ins>
          </w:p>
          <w:p w:rsidR="00A46585" w:rsidRPr="003D4761" w:rsidRDefault="00A46585" w:rsidP="00A46585">
            <w:pPr>
              <w:rPr>
                <w:ins w:id="1393" w:author="lfernandobra" w:date="2014-09-07T00:03:00Z"/>
              </w:rPr>
            </w:pPr>
          </w:p>
          <w:p w:rsidR="00A46585" w:rsidRDefault="00A46585" w:rsidP="00A46585">
            <w:pPr>
              <w:jc w:val="left"/>
              <w:rPr>
                <w:ins w:id="1394" w:author="lfernandobra" w:date="2014-09-07T00:03:00Z"/>
              </w:rPr>
            </w:pPr>
            <w:ins w:id="1395" w:author="lfernandobra" w:date="2014-09-07T00:03:00Z">
              <w:r w:rsidRPr="003D4761">
                <w:rPr>
                  <w:b/>
                  <w:bCs/>
                </w:rPr>
                <w:t>Fluxo Alternativo:</w:t>
              </w:r>
            </w:ins>
          </w:p>
          <w:p w:rsidR="00A46585" w:rsidRPr="003D4761" w:rsidRDefault="00A46585" w:rsidP="00A46585">
            <w:pPr>
              <w:rPr>
                <w:ins w:id="1396" w:author="lfernandobra" w:date="2014-09-07T00:03:00Z"/>
              </w:rPr>
            </w:pPr>
          </w:p>
        </w:tc>
      </w:tr>
    </w:tbl>
    <w:p w:rsidR="00000000" w:rsidRDefault="000D457C">
      <w:pPr>
        <w:pStyle w:val="Legenda"/>
        <w:jc w:val="both"/>
        <w:rPr>
          <w:ins w:id="1397" w:author="lfernandobra" w:date="2014-09-06T14:44:00Z"/>
        </w:rPr>
        <w:pPrChange w:id="1398" w:author="lfernandobra" w:date="2014-09-07T00:03:00Z">
          <w:pPr/>
        </w:pPrChange>
      </w:pPr>
    </w:p>
    <w:p w:rsidR="00000000" w:rsidRDefault="000D457C">
      <w:pPr>
        <w:pStyle w:val="Legenda"/>
        <w:rPr>
          <w:ins w:id="1399" w:author="lfernandobra" w:date="2014-09-06T14:44:00Z"/>
        </w:rPr>
        <w:pPrChange w:id="1400" w:author="lfernandobra" w:date="2014-09-06T14:44:00Z">
          <w:pPr/>
        </w:pPrChange>
      </w:pPr>
    </w:p>
    <w:p w:rsidR="00000000" w:rsidRDefault="000D457C">
      <w:pPr>
        <w:pStyle w:val="Legenda"/>
        <w:rPr>
          <w:ins w:id="1401" w:author="lfernandobra" w:date="2014-09-06T14:44:00Z"/>
        </w:rPr>
        <w:pPrChange w:id="1402" w:author="lfernandobra" w:date="2014-09-06T14:44:00Z">
          <w:pPr/>
        </w:pPrChange>
      </w:pPr>
    </w:p>
    <w:p w:rsidR="00000000" w:rsidRDefault="000D457C">
      <w:pPr>
        <w:pStyle w:val="Legenda"/>
        <w:rPr>
          <w:ins w:id="1403" w:author="lfernandobra" w:date="2014-09-06T14:44:00Z"/>
        </w:rPr>
        <w:pPrChange w:id="1404" w:author="lfernandobra" w:date="2014-09-06T14:44:00Z">
          <w:pPr/>
        </w:pPrChange>
      </w:pPr>
    </w:p>
    <w:p w:rsidR="00000000" w:rsidRDefault="000D457C">
      <w:pPr>
        <w:pStyle w:val="Legenda"/>
        <w:rPr>
          <w:ins w:id="1405" w:author="lfernandobra" w:date="2014-09-06T14:44:00Z"/>
        </w:rPr>
        <w:pPrChange w:id="1406" w:author="lfernandobra" w:date="2014-09-06T14:44:00Z">
          <w:pPr/>
        </w:pPrChange>
      </w:pPr>
    </w:p>
    <w:p w:rsidR="00000000" w:rsidRDefault="000D457C">
      <w:pPr>
        <w:pStyle w:val="Legenda"/>
        <w:rPr>
          <w:ins w:id="1407" w:author="lfernandobra" w:date="2014-09-06T14:44:00Z"/>
        </w:rPr>
        <w:pPrChange w:id="1408" w:author="lfernandobra" w:date="2014-09-06T14:44:00Z">
          <w:pPr/>
        </w:pPrChange>
      </w:pPr>
    </w:p>
    <w:p w:rsidR="00000000" w:rsidRDefault="000D457C">
      <w:pPr>
        <w:pStyle w:val="Legenda"/>
        <w:rPr>
          <w:ins w:id="1409" w:author="lfernandobra" w:date="2014-09-06T14:44:00Z"/>
        </w:rPr>
        <w:pPrChange w:id="1410" w:author="lfernandobra" w:date="2014-09-06T14:44:00Z">
          <w:pPr/>
        </w:pPrChange>
      </w:pPr>
    </w:p>
    <w:p w:rsidR="00A46585" w:rsidRDefault="00A46585" w:rsidP="00A46585">
      <w:pPr>
        <w:pStyle w:val="Legenda"/>
        <w:rPr>
          <w:ins w:id="1411" w:author="lfernandobra" w:date="2014-09-07T00:04:00Z"/>
        </w:rPr>
      </w:pPr>
      <w:ins w:id="1412" w:author="lfernandobra" w:date="2014-09-07T00:04:00Z">
        <w:r>
          <w:lastRenderedPageBreak/>
          <w:t>Tabela 9 - UC08 – Editar Ocorrência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60"/>
      </w:tblGrid>
      <w:tr w:rsidR="00A46585" w:rsidRPr="00D96646" w:rsidTr="00A46585">
        <w:trPr>
          <w:ins w:id="1413" w:author="lfernandobra" w:date="2014-09-07T00:04:00Z"/>
        </w:trPr>
        <w:tc>
          <w:tcPr>
            <w:tcW w:w="2658" w:type="dxa"/>
            <w:shd w:val="clear" w:color="auto" w:fill="D9D9D9"/>
          </w:tcPr>
          <w:p w:rsidR="00A46585" w:rsidRPr="003D4761" w:rsidRDefault="00A46585" w:rsidP="00A46585">
            <w:pPr>
              <w:rPr>
                <w:ins w:id="1414" w:author="lfernandobra" w:date="2014-09-07T00:04:00Z"/>
                <w:b/>
                <w:bCs/>
              </w:rPr>
            </w:pPr>
            <w:ins w:id="1415" w:author="lfernandobra" w:date="2014-09-07T00:04:00Z">
              <w:r>
                <w:rPr>
                  <w:b/>
                  <w:bCs/>
                </w:rPr>
                <w:t>Nome do C</w:t>
              </w:r>
              <w:r w:rsidRPr="003D4761">
                <w:rPr>
                  <w:b/>
                  <w:bCs/>
                </w:rPr>
                <w:t>aso de Uso:</w:t>
              </w:r>
            </w:ins>
          </w:p>
        </w:tc>
        <w:tc>
          <w:tcPr>
            <w:tcW w:w="6060" w:type="dxa"/>
          </w:tcPr>
          <w:p w:rsidR="00A46585" w:rsidRPr="00D96646" w:rsidRDefault="00A46585" w:rsidP="00A46585">
            <w:pPr>
              <w:rPr>
                <w:ins w:id="1416" w:author="lfernandobra" w:date="2014-09-07T00:04:00Z"/>
              </w:rPr>
            </w:pPr>
            <w:ins w:id="1417" w:author="lfernandobra" w:date="2014-09-07T00:04:00Z">
              <w:r>
                <w:t>UC08 – Editar ocorrência</w:t>
              </w:r>
            </w:ins>
          </w:p>
        </w:tc>
      </w:tr>
      <w:tr w:rsidR="00A46585" w:rsidRPr="00D96646" w:rsidTr="00A46585">
        <w:trPr>
          <w:ins w:id="1418" w:author="lfernandobra" w:date="2014-09-07T00:04:00Z"/>
        </w:trPr>
        <w:tc>
          <w:tcPr>
            <w:tcW w:w="2658" w:type="dxa"/>
            <w:shd w:val="clear" w:color="auto" w:fill="D9D9D9"/>
          </w:tcPr>
          <w:p w:rsidR="00A46585" w:rsidRPr="003D4761" w:rsidRDefault="00A46585" w:rsidP="00A46585">
            <w:pPr>
              <w:rPr>
                <w:ins w:id="1419" w:author="lfernandobra" w:date="2014-09-07T00:04:00Z"/>
                <w:b/>
                <w:bCs/>
              </w:rPr>
            </w:pPr>
            <w:ins w:id="1420" w:author="lfernandobra" w:date="2014-09-07T00:04:00Z">
              <w:r w:rsidRPr="003D4761">
                <w:rPr>
                  <w:b/>
                  <w:bCs/>
                </w:rPr>
                <w:t>Resumo:</w:t>
              </w:r>
            </w:ins>
          </w:p>
        </w:tc>
        <w:tc>
          <w:tcPr>
            <w:tcW w:w="6060" w:type="dxa"/>
          </w:tcPr>
          <w:p w:rsidR="00A46585" w:rsidRPr="00D96646" w:rsidRDefault="00A46585" w:rsidP="00A46585">
            <w:pPr>
              <w:rPr>
                <w:ins w:id="1421" w:author="lfernandobra" w:date="2014-09-07T00:04:00Z"/>
              </w:rPr>
            </w:pPr>
            <w:ins w:id="1422" w:author="lfernandobra" w:date="2014-09-07T00:04:00Z">
              <w:r>
                <w:t>Editar uma ocorrência de um aluno é registrado no sistema</w:t>
              </w:r>
            </w:ins>
          </w:p>
        </w:tc>
      </w:tr>
      <w:tr w:rsidR="00A46585" w:rsidRPr="00D96646" w:rsidTr="00A46585">
        <w:trPr>
          <w:ins w:id="1423" w:author="lfernandobra" w:date="2014-09-07T00:04:00Z"/>
        </w:trPr>
        <w:tc>
          <w:tcPr>
            <w:tcW w:w="2658" w:type="dxa"/>
            <w:shd w:val="clear" w:color="auto" w:fill="D9D9D9"/>
          </w:tcPr>
          <w:p w:rsidR="00A46585" w:rsidRPr="003D4761" w:rsidRDefault="00A46585" w:rsidP="00A46585">
            <w:pPr>
              <w:rPr>
                <w:ins w:id="1424" w:author="lfernandobra" w:date="2014-09-07T00:04:00Z"/>
                <w:b/>
                <w:bCs/>
              </w:rPr>
            </w:pPr>
            <w:ins w:id="1425" w:author="lfernandobra" w:date="2014-09-07T00:04:00Z">
              <w:r w:rsidRPr="003D4761">
                <w:rPr>
                  <w:b/>
                  <w:bCs/>
                </w:rPr>
                <w:t>Ator Principal:</w:t>
              </w:r>
            </w:ins>
          </w:p>
        </w:tc>
        <w:tc>
          <w:tcPr>
            <w:tcW w:w="6060" w:type="dxa"/>
          </w:tcPr>
          <w:p w:rsidR="00A46585" w:rsidRPr="00D96646" w:rsidRDefault="00A46585" w:rsidP="00A46585">
            <w:pPr>
              <w:rPr>
                <w:ins w:id="1426" w:author="lfernandobra" w:date="2014-09-07T00:04:00Z"/>
              </w:rPr>
            </w:pPr>
            <w:ins w:id="1427" w:author="lfernandobra" w:date="2014-09-07T00:04:00Z">
              <w:r>
                <w:t xml:space="preserve">Gestor </w:t>
              </w:r>
            </w:ins>
          </w:p>
        </w:tc>
      </w:tr>
      <w:tr w:rsidR="00A46585" w:rsidRPr="00D96646" w:rsidTr="00A46585">
        <w:trPr>
          <w:ins w:id="1428" w:author="lfernandobra" w:date="2014-09-07T00:04:00Z"/>
        </w:trPr>
        <w:tc>
          <w:tcPr>
            <w:tcW w:w="2658" w:type="dxa"/>
            <w:shd w:val="clear" w:color="auto" w:fill="D9D9D9"/>
          </w:tcPr>
          <w:p w:rsidR="00A46585" w:rsidRPr="003D4761" w:rsidRDefault="00A46585" w:rsidP="00A46585">
            <w:pPr>
              <w:rPr>
                <w:ins w:id="1429" w:author="lfernandobra" w:date="2014-09-07T00:04:00Z"/>
                <w:b/>
                <w:bCs/>
              </w:rPr>
            </w:pPr>
            <w:ins w:id="1430" w:author="lfernandobra" w:date="2014-09-07T00:04:00Z">
              <w:r w:rsidRPr="003D4761">
                <w:rPr>
                  <w:b/>
                  <w:bCs/>
                </w:rPr>
                <w:t>Pré-condição</w:t>
              </w:r>
            </w:ins>
          </w:p>
        </w:tc>
        <w:tc>
          <w:tcPr>
            <w:tcW w:w="6060" w:type="dxa"/>
          </w:tcPr>
          <w:p w:rsidR="00A46585" w:rsidRDefault="00A46585" w:rsidP="00A46585">
            <w:pPr>
              <w:rPr>
                <w:ins w:id="1431" w:author="lfernandobra" w:date="2014-09-07T00:04:00Z"/>
              </w:rPr>
            </w:pPr>
            <w:ins w:id="1432" w:author="lfernandobra" w:date="2014-09-07T00:04:00Z">
              <w:r>
                <w:t>O aluno deve estar registrado no sistema.</w:t>
              </w:r>
            </w:ins>
          </w:p>
          <w:p w:rsidR="00A46585" w:rsidRPr="00D96646" w:rsidRDefault="00A46585" w:rsidP="00A46585">
            <w:pPr>
              <w:rPr>
                <w:ins w:id="1433" w:author="lfernandobra" w:date="2014-09-07T00:04:00Z"/>
              </w:rPr>
            </w:pPr>
            <w:ins w:id="1434" w:author="lfernandobra" w:date="2014-09-07T00:04:00Z">
              <w:r>
                <w:t>O gestor deve estar logado.</w:t>
              </w:r>
            </w:ins>
          </w:p>
        </w:tc>
      </w:tr>
      <w:tr w:rsidR="00A46585" w:rsidRPr="00D96646" w:rsidTr="00A46585">
        <w:trPr>
          <w:ins w:id="1435" w:author="lfernandobra" w:date="2014-09-07T00:04:00Z"/>
        </w:trPr>
        <w:tc>
          <w:tcPr>
            <w:tcW w:w="2658" w:type="dxa"/>
            <w:shd w:val="clear" w:color="auto" w:fill="D9D9D9"/>
          </w:tcPr>
          <w:p w:rsidR="00A46585" w:rsidRPr="003D4761" w:rsidRDefault="00A46585" w:rsidP="00A46585">
            <w:pPr>
              <w:rPr>
                <w:ins w:id="1436" w:author="lfernandobra" w:date="2014-09-07T00:04:00Z"/>
                <w:b/>
                <w:bCs/>
              </w:rPr>
            </w:pPr>
            <w:ins w:id="1437" w:author="lfernandobra" w:date="2014-09-07T00:04:00Z">
              <w:r w:rsidRPr="003D4761">
                <w:rPr>
                  <w:b/>
                  <w:bCs/>
                </w:rPr>
                <w:t>Pós-condição</w:t>
              </w:r>
            </w:ins>
          </w:p>
        </w:tc>
        <w:tc>
          <w:tcPr>
            <w:tcW w:w="6060" w:type="dxa"/>
          </w:tcPr>
          <w:p w:rsidR="00A46585" w:rsidRPr="00D96646" w:rsidRDefault="00A46585" w:rsidP="00A46585">
            <w:pPr>
              <w:rPr>
                <w:ins w:id="1438" w:author="lfernandobra" w:date="2014-09-07T00:04:00Z"/>
              </w:rPr>
            </w:pPr>
            <w:ins w:id="1439" w:author="lfernandobra" w:date="2014-09-07T00:04:00Z">
              <w:r>
                <w:t>As ocorrências devem estar registradas no perfil do aluno.</w:t>
              </w:r>
            </w:ins>
          </w:p>
        </w:tc>
      </w:tr>
      <w:tr w:rsidR="00A46585" w:rsidRPr="003D4761" w:rsidTr="00A46585">
        <w:trPr>
          <w:ins w:id="1440" w:author="lfernandobra" w:date="2014-09-07T00:04:00Z"/>
        </w:trPr>
        <w:tc>
          <w:tcPr>
            <w:tcW w:w="8718" w:type="dxa"/>
            <w:gridSpan w:val="2"/>
          </w:tcPr>
          <w:p w:rsidR="00A46585" w:rsidRPr="003D4761" w:rsidRDefault="00A46585" w:rsidP="00A46585">
            <w:pPr>
              <w:rPr>
                <w:ins w:id="1441" w:author="lfernandobra" w:date="2014-09-07T00:04:00Z"/>
                <w:b/>
                <w:bCs/>
              </w:rPr>
            </w:pPr>
          </w:p>
          <w:p w:rsidR="00A46585" w:rsidRDefault="00A46585" w:rsidP="00A46585">
            <w:pPr>
              <w:rPr>
                <w:ins w:id="1442" w:author="lfernandobra" w:date="2014-09-07T00:04:00Z"/>
              </w:rPr>
            </w:pPr>
            <w:ins w:id="1443" w:author="lfernandobra" w:date="2014-09-07T00:04:00Z">
              <w:r w:rsidRPr="003D4761">
                <w:rPr>
                  <w:b/>
                  <w:bCs/>
                </w:rPr>
                <w:t>Fluxo Principal</w:t>
              </w:r>
              <w:r w:rsidRPr="003D4761">
                <w:t xml:space="preserve">: </w:t>
              </w:r>
            </w:ins>
          </w:p>
          <w:p w:rsidR="00A46585" w:rsidRDefault="00A46585" w:rsidP="00A46585">
            <w:pPr>
              <w:jc w:val="left"/>
              <w:rPr>
                <w:ins w:id="1444" w:author="lfernandobra" w:date="2014-09-07T00:04:00Z"/>
              </w:rPr>
            </w:pPr>
            <w:ins w:id="1445" w:author="lfernandobra" w:date="2014-09-07T00:04:00Z">
              <w:r w:rsidRPr="00EB4F26">
                <w:t>FP</w:t>
              </w:r>
              <w:r>
                <w:t>01</w:t>
              </w:r>
              <w:r w:rsidRPr="00EB4F26">
                <w:t xml:space="preserve"> –</w:t>
              </w:r>
              <w:r>
                <w:t xml:space="preserve"> Este caso de uso inicia-se quando o ator deseja editar uma ocorrência escolar</w:t>
              </w:r>
            </w:ins>
          </w:p>
          <w:p w:rsidR="00A46585" w:rsidRPr="007A2C87" w:rsidRDefault="00A46585" w:rsidP="00A46585">
            <w:pPr>
              <w:jc w:val="left"/>
              <w:rPr>
                <w:ins w:id="1446" w:author="lfernandobra" w:date="2014-09-07T00:04:00Z"/>
              </w:rPr>
            </w:pPr>
            <w:ins w:id="1447" w:author="lfernandobra" w:date="2014-09-07T00:04:00Z">
              <w:r w:rsidRPr="00EB4F26">
                <w:t>FP</w:t>
              </w:r>
              <w:r>
                <w:t>02</w:t>
              </w:r>
              <w:r w:rsidRPr="00EB4F26">
                <w:t xml:space="preserve"> –</w:t>
              </w:r>
              <w:r>
                <w:t xml:space="preserve"> O sistema abre a tela das turmas ativadas</w:t>
              </w:r>
            </w:ins>
          </w:p>
          <w:p w:rsidR="00A46585" w:rsidRDefault="00A46585" w:rsidP="00A46585">
            <w:pPr>
              <w:jc w:val="left"/>
              <w:rPr>
                <w:ins w:id="1448" w:author="lfernandobra" w:date="2014-09-07T00:04:00Z"/>
              </w:rPr>
            </w:pPr>
            <w:ins w:id="1449" w:author="lfernandobra" w:date="2014-09-07T00:04:00Z">
              <w:r w:rsidRPr="00EB4F26">
                <w:t>FP</w:t>
              </w:r>
              <w:r>
                <w:t>03</w:t>
              </w:r>
              <w:r w:rsidRPr="00EB4F26">
                <w:t xml:space="preserve"> –</w:t>
              </w:r>
              <w:r>
                <w:t xml:space="preserve"> O ator seleciona a turma</w:t>
              </w:r>
            </w:ins>
          </w:p>
          <w:p w:rsidR="00A46585" w:rsidRPr="007A2C87" w:rsidRDefault="00A46585" w:rsidP="00A46585">
            <w:pPr>
              <w:jc w:val="left"/>
              <w:rPr>
                <w:ins w:id="1450" w:author="lfernandobra" w:date="2014-09-07T00:04:00Z"/>
              </w:rPr>
            </w:pPr>
            <w:ins w:id="1451" w:author="lfernandobra" w:date="2014-09-07T00:04:00Z">
              <w:r w:rsidRPr="00EB4F26">
                <w:t>FP</w:t>
              </w:r>
              <w:r>
                <w:t>04</w:t>
              </w:r>
              <w:r w:rsidRPr="00EB4F26">
                <w:t xml:space="preserve"> –</w:t>
              </w:r>
              <w:r>
                <w:t xml:space="preserve"> O sistema oferece as opções de registro diário e ocorrência</w:t>
              </w:r>
            </w:ins>
          </w:p>
          <w:p w:rsidR="00A46585" w:rsidRDefault="00A46585" w:rsidP="00A46585">
            <w:pPr>
              <w:jc w:val="left"/>
              <w:rPr>
                <w:ins w:id="1452" w:author="lfernandobra" w:date="2014-09-07T00:04:00Z"/>
              </w:rPr>
            </w:pPr>
            <w:ins w:id="1453" w:author="lfernandobra" w:date="2014-09-07T00:04:00Z">
              <w:r w:rsidRPr="00EB4F26">
                <w:t>FP</w:t>
              </w:r>
              <w:r>
                <w:t>05</w:t>
              </w:r>
              <w:r w:rsidRPr="00EB4F26">
                <w:t xml:space="preserve"> –</w:t>
              </w:r>
              <w:r>
                <w:t xml:space="preserve"> O ator seleciona a opção ocorrência </w:t>
              </w:r>
            </w:ins>
          </w:p>
          <w:p w:rsidR="00A46585" w:rsidRDefault="00A46585" w:rsidP="00A46585">
            <w:pPr>
              <w:jc w:val="left"/>
              <w:rPr>
                <w:ins w:id="1454" w:author="lfernandobra" w:date="2014-09-07T00:04:00Z"/>
              </w:rPr>
            </w:pPr>
            <w:ins w:id="1455" w:author="lfernandobra" w:date="2014-09-07T00:04:00Z">
              <w:r w:rsidRPr="00EB4F26">
                <w:t>FP</w:t>
              </w:r>
              <w:r>
                <w:t>06</w:t>
              </w:r>
              <w:r w:rsidRPr="00EB4F26">
                <w:t xml:space="preserve"> –</w:t>
              </w:r>
              <w:r>
                <w:t xml:space="preserve"> O sistema abre a opção de inserir e editar ocorrência</w:t>
              </w:r>
            </w:ins>
          </w:p>
          <w:p w:rsidR="00A46585" w:rsidRDefault="00A46585" w:rsidP="00A46585">
            <w:pPr>
              <w:jc w:val="left"/>
              <w:rPr>
                <w:ins w:id="1456" w:author="lfernandobra" w:date="2014-09-07T00:04:00Z"/>
              </w:rPr>
            </w:pPr>
            <w:ins w:id="1457" w:author="lfernandobra" w:date="2014-09-07T00:04:00Z">
              <w:r>
                <w:t>FP07 – O ator seleciona editar ocorrência</w:t>
              </w:r>
            </w:ins>
          </w:p>
          <w:p w:rsidR="00A46585" w:rsidRPr="007A2C87" w:rsidRDefault="00A46585" w:rsidP="00A46585">
            <w:pPr>
              <w:jc w:val="left"/>
              <w:rPr>
                <w:ins w:id="1458" w:author="lfernandobra" w:date="2014-09-07T00:04:00Z"/>
              </w:rPr>
            </w:pPr>
            <w:ins w:id="1459" w:author="lfernandobra" w:date="2014-09-07T00:04:00Z">
              <w:r w:rsidRPr="00EB4F26">
                <w:t>FP</w:t>
              </w:r>
              <w:r>
                <w:t>08</w:t>
              </w:r>
              <w:r w:rsidRPr="00EB4F26">
                <w:t xml:space="preserve"> –</w:t>
              </w:r>
              <w:r>
                <w:t xml:space="preserve"> O sistema oferece as ocorrências registradas</w:t>
              </w:r>
            </w:ins>
          </w:p>
          <w:p w:rsidR="00A46585" w:rsidRDefault="00A46585" w:rsidP="00A46585">
            <w:pPr>
              <w:jc w:val="left"/>
              <w:rPr>
                <w:ins w:id="1460" w:author="lfernandobra" w:date="2014-09-07T00:04:00Z"/>
              </w:rPr>
            </w:pPr>
            <w:ins w:id="1461" w:author="lfernandobra" w:date="2014-09-07T00:04:00Z">
              <w:r w:rsidRPr="00EB4F26">
                <w:t>FP</w:t>
              </w:r>
              <w:r>
                <w:t>09</w:t>
              </w:r>
              <w:r w:rsidRPr="00EB4F26">
                <w:t xml:space="preserve"> –</w:t>
              </w:r>
              <w:r>
                <w:t xml:space="preserve"> O ator seleciona a ocorrência que deseja editar</w:t>
              </w:r>
            </w:ins>
          </w:p>
          <w:p w:rsidR="00A46585" w:rsidRDefault="00A46585" w:rsidP="00A46585">
            <w:pPr>
              <w:jc w:val="left"/>
              <w:rPr>
                <w:ins w:id="1462" w:author="lfernandobra" w:date="2014-09-07T00:04:00Z"/>
              </w:rPr>
            </w:pPr>
            <w:ins w:id="1463" w:author="lfernandobra" w:date="2014-09-07T00:04:00Z">
              <w:r w:rsidRPr="00EB4F26">
                <w:t>FP</w:t>
              </w:r>
              <w:r>
                <w:t>10</w:t>
              </w:r>
              <w:r w:rsidRPr="00EB4F26">
                <w:t xml:space="preserve"> –</w:t>
              </w:r>
              <w:r>
                <w:t xml:space="preserve"> O sistema abre campo para editar a ocorrência</w:t>
              </w:r>
            </w:ins>
          </w:p>
          <w:p w:rsidR="00A46585" w:rsidRDefault="00A46585" w:rsidP="00A46585">
            <w:pPr>
              <w:jc w:val="left"/>
              <w:rPr>
                <w:ins w:id="1464" w:author="lfernandobra" w:date="2014-09-07T00:04:00Z"/>
              </w:rPr>
            </w:pPr>
            <w:ins w:id="1465" w:author="lfernandobra" w:date="2014-09-07T00:04:00Z">
              <w:r w:rsidRPr="00EB4F26">
                <w:t>FP</w:t>
              </w:r>
              <w:r>
                <w:t>11</w:t>
              </w:r>
              <w:r w:rsidRPr="00EB4F26">
                <w:t xml:space="preserve"> –</w:t>
              </w:r>
              <w:r>
                <w:t xml:space="preserve"> O ator redigita a ocorrência</w:t>
              </w:r>
            </w:ins>
          </w:p>
          <w:p w:rsidR="00A46585" w:rsidRDefault="00A46585" w:rsidP="00A46585">
            <w:pPr>
              <w:jc w:val="left"/>
              <w:rPr>
                <w:ins w:id="1466" w:author="lfernandobra" w:date="2014-09-07T00:04:00Z"/>
              </w:rPr>
            </w:pPr>
            <w:ins w:id="1467" w:author="lfernandobra" w:date="2014-09-07T00:04:00Z">
              <w:r w:rsidRPr="00EB4F26">
                <w:t>FP</w:t>
              </w:r>
              <w:r>
                <w:t>12</w:t>
              </w:r>
              <w:r w:rsidRPr="00EB4F26">
                <w:t xml:space="preserve"> –</w:t>
              </w:r>
              <w:r>
                <w:t xml:space="preserve"> O ator salva a ocorrência</w:t>
              </w:r>
            </w:ins>
          </w:p>
          <w:p w:rsidR="00A46585" w:rsidRDefault="00A46585" w:rsidP="00A46585">
            <w:pPr>
              <w:jc w:val="left"/>
              <w:rPr>
                <w:ins w:id="1468" w:author="lfernandobra" w:date="2014-09-07T00:04:00Z"/>
              </w:rPr>
            </w:pPr>
            <w:ins w:id="1469" w:author="lfernandobra" w:date="2014-09-07T00:04:00Z">
              <w:r w:rsidRPr="00EB4F26">
                <w:t>FP</w:t>
              </w:r>
              <w:r>
                <w:t>13</w:t>
              </w:r>
              <w:r w:rsidRPr="00EB4F26">
                <w:t xml:space="preserve"> –</w:t>
              </w:r>
              <w:r>
                <w:t xml:space="preserve"> O sistema salva com a data, horário e o ator, para cada aluno selecionado</w:t>
              </w:r>
            </w:ins>
          </w:p>
          <w:p w:rsidR="00A46585" w:rsidRDefault="00A46585" w:rsidP="00A46585">
            <w:pPr>
              <w:jc w:val="left"/>
              <w:rPr>
                <w:ins w:id="1470" w:author="lfernandobra" w:date="2014-09-07T00:04:00Z"/>
              </w:rPr>
            </w:pPr>
            <w:ins w:id="1471" w:author="lfernandobra" w:date="2014-09-07T00:04:00Z">
              <w:r w:rsidRPr="00EB4F26">
                <w:t>FP</w:t>
              </w:r>
              <w:r>
                <w:t>14</w:t>
              </w:r>
              <w:r w:rsidRPr="00EB4F26">
                <w:t xml:space="preserve"> –</w:t>
              </w:r>
              <w:r>
                <w:t xml:space="preserve"> O sistema envia aviso de ocorrência editada com sucesso</w:t>
              </w:r>
            </w:ins>
          </w:p>
          <w:p w:rsidR="00A46585" w:rsidRPr="003D4761" w:rsidRDefault="00A46585" w:rsidP="00A46585">
            <w:pPr>
              <w:rPr>
                <w:ins w:id="1472" w:author="lfernandobra" w:date="2014-09-07T00:04:00Z"/>
              </w:rPr>
            </w:pPr>
          </w:p>
          <w:p w:rsidR="00A46585" w:rsidRPr="003D4761" w:rsidRDefault="00A46585" w:rsidP="00A46585">
            <w:pPr>
              <w:rPr>
                <w:ins w:id="1473" w:author="lfernandobra" w:date="2014-09-07T00:04:00Z"/>
              </w:rPr>
            </w:pPr>
            <w:ins w:id="1474" w:author="lfernandobra" w:date="2014-09-07T00:04:00Z">
              <w:r w:rsidRPr="003D4761">
                <w:rPr>
                  <w:b/>
                  <w:bCs/>
                </w:rPr>
                <w:t>Fluxo Alternativo:</w:t>
              </w:r>
            </w:ins>
          </w:p>
          <w:p w:rsidR="00A46585" w:rsidRPr="003D4761" w:rsidRDefault="00A46585" w:rsidP="00A46585">
            <w:pPr>
              <w:rPr>
                <w:ins w:id="1475" w:author="lfernandobra" w:date="2014-09-07T00:04:00Z"/>
              </w:rPr>
            </w:pPr>
          </w:p>
        </w:tc>
      </w:tr>
    </w:tbl>
    <w:p w:rsidR="00000000" w:rsidRDefault="000D457C">
      <w:pPr>
        <w:pStyle w:val="Legenda"/>
        <w:rPr>
          <w:ins w:id="1476" w:author="lfernandobra" w:date="2014-09-06T14:44:00Z"/>
        </w:rPr>
        <w:pPrChange w:id="1477" w:author="lfernandobra" w:date="2014-09-06T14:44:00Z">
          <w:pPr/>
        </w:pPrChange>
      </w:pPr>
    </w:p>
    <w:p w:rsidR="00000000" w:rsidRDefault="000D457C">
      <w:pPr>
        <w:pStyle w:val="Legenda"/>
        <w:rPr>
          <w:ins w:id="1478" w:author="lfernandobra" w:date="2014-09-06T14:44:00Z"/>
        </w:rPr>
        <w:pPrChange w:id="1479" w:author="lfernandobra" w:date="2014-09-06T14:44:00Z">
          <w:pPr/>
        </w:pPrChange>
      </w:pPr>
    </w:p>
    <w:p w:rsidR="00000000" w:rsidRDefault="000D457C">
      <w:pPr>
        <w:pStyle w:val="Legenda"/>
        <w:rPr>
          <w:ins w:id="1480" w:author="lfernandobra" w:date="2014-09-06T14:44:00Z"/>
        </w:rPr>
        <w:pPrChange w:id="1481" w:author="lfernandobra" w:date="2014-09-06T14:44:00Z">
          <w:pPr/>
        </w:pPrChange>
      </w:pPr>
    </w:p>
    <w:p w:rsidR="00000000" w:rsidRDefault="000D457C">
      <w:pPr>
        <w:pStyle w:val="Legenda"/>
        <w:rPr>
          <w:ins w:id="1482" w:author="lfernandobra" w:date="2014-09-06T14:44:00Z"/>
        </w:rPr>
        <w:pPrChange w:id="1483" w:author="lfernandobra" w:date="2014-09-06T14:44:00Z">
          <w:pPr/>
        </w:pPrChange>
      </w:pPr>
    </w:p>
    <w:p w:rsidR="00000000" w:rsidRDefault="000D457C">
      <w:pPr>
        <w:pStyle w:val="Legenda"/>
        <w:rPr>
          <w:ins w:id="1484" w:author="lfernandobra" w:date="2014-09-07T00:05:00Z"/>
        </w:rPr>
        <w:pPrChange w:id="1485" w:author="lfernandobra" w:date="2014-09-06T14:44:00Z">
          <w:pPr/>
        </w:pPrChange>
      </w:pPr>
    </w:p>
    <w:p w:rsidR="00644B59" w:rsidRDefault="00644B59">
      <w:pPr>
        <w:rPr>
          <w:ins w:id="1486" w:author="lfernandobra" w:date="2014-09-07T00:05:00Z"/>
        </w:rPr>
      </w:pPr>
    </w:p>
    <w:p w:rsidR="00644B59" w:rsidRPr="00644B59" w:rsidRDefault="00644B59">
      <w:pPr>
        <w:rPr>
          <w:ins w:id="1487" w:author="lfernandobra" w:date="2014-09-06T14:44:00Z"/>
        </w:rPr>
      </w:pPr>
    </w:p>
    <w:p w:rsidR="00000000" w:rsidRDefault="002B2842">
      <w:pPr>
        <w:pStyle w:val="Legenda"/>
        <w:rPr>
          <w:ins w:id="1488" w:author="lfernandobra" w:date="2014-09-06T14:44:00Z"/>
        </w:rPr>
        <w:pPrChange w:id="1489" w:author="lfernandobra" w:date="2014-09-06T14:44:00Z">
          <w:pPr/>
        </w:pPrChange>
      </w:pPr>
      <w:ins w:id="1490" w:author="lfernandobra" w:date="2014-09-06T14:35:00Z">
        <w:r>
          <w:t xml:space="preserve">Tabela </w:t>
        </w:r>
      </w:ins>
      <w:ins w:id="1491" w:author="lfernandobra" w:date="2014-09-07T00:05:00Z">
        <w:r w:rsidR="00644B59">
          <w:t>10</w:t>
        </w:r>
      </w:ins>
      <w:ins w:id="1492" w:author="lfernandobra" w:date="2014-09-06T14:35:00Z">
        <w:r>
          <w:t xml:space="preserve"> - UC0</w:t>
        </w:r>
      </w:ins>
      <w:ins w:id="1493" w:author="lfernandobra" w:date="2014-09-06T14:41:00Z">
        <w:r w:rsidR="00466EB5">
          <w:t>9</w:t>
        </w:r>
      </w:ins>
      <w:ins w:id="1494" w:author="lfernandobra" w:date="2014-09-06T14:35:00Z">
        <w:r>
          <w:t xml:space="preserve"> – </w:t>
        </w:r>
      </w:ins>
      <w:ins w:id="1495" w:author="lfernandobra" w:date="2014-09-06T14:41:00Z">
        <w:r w:rsidR="00466EB5">
          <w:t>Inserir Nota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60"/>
      </w:tblGrid>
      <w:tr w:rsidR="00466EB5" w:rsidRPr="00D96646" w:rsidTr="00466EB5">
        <w:trPr>
          <w:ins w:id="1496" w:author="lfernandobra" w:date="2014-09-06T14:44:00Z"/>
        </w:trPr>
        <w:tc>
          <w:tcPr>
            <w:tcW w:w="2658" w:type="dxa"/>
            <w:shd w:val="clear" w:color="auto" w:fill="D9D9D9"/>
          </w:tcPr>
          <w:p w:rsidR="00466EB5" w:rsidRPr="003D4761" w:rsidRDefault="00466EB5" w:rsidP="00466EB5">
            <w:pPr>
              <w:rPr>
                <w:ins w:id="1497" w:author="lfernandobra" w:date="2014-09-06T14:44:00Z"/>
                <w:b/>
                <w:bCs/>
              </w:rPr>
            </w:pPr>
            <w:ins w:id="1498" w:author="lfernandobra" w:date="2014-09-06T14:44:00Z">
              <w:r>
                <w:rPr>
                  <w:b/>
                  <w:bCs/>
                </w:rPr>
                <w:t>Nome do C</w:t>
              </w:r>
              <w:r w:rsidRPr="003D4761">
                <w:rPr>
                  <w:b/>
                  <w:bCs/>
                </w:rPr>
                <w:t>aso de Uso:</w:t>
              </w:r>
            </w:ins>
          </w:p>
        </w:tc>
        <w:tc>
          <w:tcPr>
            <w:tcW w:w="6060" w:type="dxa"/>
          </w:tcPr>
          <w:p w:rsidR="00466EB5" w:rsidRPr="00D96646" w:rsidRDefault="00466EB5" w:rsidP="00466EB5">
            <w:pPr>
              <w:rPr>
                <w:ins w:id="1499" w:author="lfernandobra" w:date="2014-09-06T14:44:00Z"/>
              </w:rPr>
            </w:pPr>
            <w:ins w:id="1500" w:author="lfernandobra" w:date="2014-09-06T14:44:00Z">
              <w:r>
                <w:t>UC09 – Inserir Nota</w:t>
              </w:r>
            </w:ins>
          </w:p>
        </w:tc>
      </w:tr>
      <w:tr w:rsidR="00466EB5" w:rsidRPr="00D96646" w:rsidTr="00466EB5">
        <w:trPr>
          <w:ins w:id="1501" w:author="lfernandobra" w:date="2014-09-06T14:44:00Z"/>
        </w:trPr>
        <w:tc>
          <w:tcPr>
            <w:tcW w:w="2658" w:type="dxa"/>
            <w:shd w:val="clear" w:color="auto" w:fill="D9D9D9"/>
          </w:tcPr>
          <w:p w:rsidR="00466EB5" w:rsidRPr="003D4761" w:rsidRDefault="00466EB5" w:rsidP="00466EB5">
            <w:pPr>
              <w:rPr>
                <w:ins w:id="1502" w:author="lfernandobra" w:date="2014-09-06T14:44:00Z"/>
                <w:b/>
                <w:bCs/>
              </w:rPr>
            </w:pPr>
            <w:ins w:id="1503" w:author="lfernandobra" w:date="2014-09-06T14:44:00Z">
              <w:r w:rsidRPr="003D4761">
                <w:rPr>
                  <w:b/>
                  <w:bCs/>
                </w:rPr>
                <w:t>Resumo:</w:t>
              </w:r>
            </w:ins>
          </w:p>
        </w:tc>
        <w:tc>
          <w:tcPr>
            <w:tcW w:w="6060" w:type="dxa"/>
          </w:tcPr>
          <w:p w:rsidR="00466EB5" w:rsidRPr="00D96646" w:rsidRDefault="00466EB5" w:rsidP="00466EB5">
            <w:pPr>
              <w:rPr>
                <w:ins w:id="1504" w:author="lfernandobra" w:date="2014-09-06T14:44:00Z"/>
              </w:rPr>
            </w:pPr>
            <w:ins w:id="1505" w:author="lfernandobra" w:date="2014-09-06T14:44:00Z">
              <w:r>
                <w:t>Inserir nota em um boletim atribuido a um aluno registrado no sistema</w:t>
              </w:r>
            </w:ins>
          </w:p>
        </w:tc>
      </w:tr>
      <w:tr w:rsidR="00466EB5" w:rsidRPr="00D96646" w:rsidTr="00466EB5">
        <w:trPr>
          <w:ins w:id="1506" w:author="lfernandobra" w:date="2014-09-06T14:44:00Z"/>
        </w:trPr>
        <w:tc>
          <w:tcPr>
            <w:tcW w:w="2658" w:type="dxa"/>
            <w:shd w:val="clear" w:color="auto" w:fill="D9D9D9"/>
          </w:tcPr>
          <w:p w:rsidR="00466EB5" w:rsidRPr="003D4761" w:rsidRDefault="00466EB5" w:rsidP="00466EB5">
            <w:pPr>
              <w:rPr>
                <w:ins w:id="1507" w:author="lfernandobra" w:date="2014-09-06T14:44:00Z"/>
                <w:b/>
                <w:bCs/>
              </w:rPr>
            </w:pPr>
            <w:ins w:id="1508" w:author="lfernandobra" w:date="2014-09-06T14:44:00Z">
              <w:r w:rsidRPr="003D4761">
                <w:rPr>
                  <w:b/>
                  <w:bCs/>
                </w:rPr>
                <w:t>Ator Principal:</w:t>
              </w:r>
            </w:ins>
          </w:p>
        </w:tc>
        <w:tc>
          <w:tcPr>
            <w:tcW w:w="6060" w:type="dxa"/>
          </w:tcPr>
          <w:p w:rsidR="00466EB5" w:rsidRPr="00D96646" w:rsidRDefault="00466EB5" w:rsidP="00466EB5">
            <w:pPr>
              <w:rPr>
                <w:ins w:id="1509" w:author="lfernandobra" w:date="2014-09-06T14:44:00Z"/>
              </w:rPr>
            </w:pPr>
            <w:ins w:id="1510" w:author="lfernandobra" w:date="2014-09-06T14:44:00Z">
              <w:r>
                <w:t>Professor</w:t>
              </w:r>
            </w:ins>
          </w:p>
        </w:tc>
      </w:tr>
      <w:tr w:rsidR="00466EB5" w:rsidRPr="00D96646" w:rsidTr="00466EB5">
        <w:trPr>
          <w:ins w:id="1511" w:author="lfernandobra" w:date="2014-09-06T14:44:00Z"/>
        </w:trPr>
        <w:tc>
          <w:tcPr>
            <w:tcW w:w="2658" w:type="dxa"/>
            <w:shd w:val="clear" w:color="auto" w:fill="D9D9D9"/>
          </w:tcPr>
          <w:p w:rsidR="00466EB5" w:rsidRPr="003D4761" w:rsidRDefault="00466EB5" w:rsidP="00466EB5">
            <w:pPr>
              <w:rPr>
                <w:ins w:id="1512" w:author="lfernandobra" w:date="2014-09-06T14:44:00Z"/>
                <w:b/>
                <w:bCs/>
              </w:rPr>
            </w:pPr>
            <w:ins w:id="1513" w:author="lfernandobra" w:date="2014-09-06T14:44:00Z">
              <w:r w:rsidRPr="003D4761">
                <w:rPr>
                  <w:b/>
                  <w:bCs/>
                </w:rPr>
                <w:t>Pré-condição</w:t>
              </w:r>
            </w:ins>
          </w:p>
        </w:tc>
        <w:tc>
          <w:tcPr>
            <w:tcW w:w="6060" w:type="dxa"/>
          </w:tcPr>
          <w:p w:rsidR="00466EB5" w:rsidRDefault="00466EB5" w:rsidP="00466EB5">
            <w:pPr>
              <w:rPr>
                <w:ins w:id="1514" w:author="lfernandobra" w:date="2014-09-06T14:44:00Z"/>
              </w:rPr>
            </w:pPr>
            <w:ins w:id="1515" w:author="lfernandobra" w:date="2014-09-06T14:44:00Z">
              <w:r>
                <w:t>O boletim deve estar registrado no sistema.</w:t>
              </w:r>
            </w:ins>
          </w:p>
          <w:p w:rsidR="00466EB5" w:rsidRPr="00D96646" w:rsidRDefault="00466EB5" w:rsidP="00466EB5">
            <w:pPr>
              <w:rPr>
                <w:ins w:id="1516" w:author="lfernandobra" w:date="2014-09-06T14:44:00Z"/>
              </w:rPr>
            </w:pPr>
            <w:ins w:id="1517" w:author="lfernandobra" w:date="2014-09-06T14:44:00Z">
              <w:r>
                <w:t>O Professor deve estar logado.</w:t>
              </w:r>
            </w:ins>
          </w:p>
        </w:tc>
      </w:tr>
      <w:tr w:rsidR="00466EB5" w:rsidRPr="00D96646" w:rsidTr="00466EB5">
        <w:trPr>
          <w:ins w:id="1518" w:author="lfernandobra" w:date="2014-09-06T14:44:00Z"/>
        </w:trPr>
        <w:tc>
          <w:tcPr>
            <w:tcW w:w="2658" w:type="dxa"/>
            <w:shd w:val="clear" w:color="auto" w:fill="D9D9D9"/>
          </w:tcPr>
          <w:p w:rsidR="00466EB5" w:rsidRPr="003D4761" w:rsidRDefault="00466EB5" w:rsidP="00466EB5">
            <w:pPr>
              <w:rPr>
                <w:ins w:id="1519" w:author="lfernandobra" w:date="2014-09-06T14:44:00Z"/>
                <w:b/>
                <w:bCs/>
              </w:rPr>
            </w:pPr>
            <w:ins w:id="1520" w:author="lfernandobra" w:date="2014-09-06T14:44:00Z">
              <w:r w:rsidRPr="003D4761">
                <w:rPr>
                  <w:b/>
                  <w:bCs/>
                </w:rPr>
                <w:t>Pós-condição</w:t>
              </w:r>
            </w:ins>
          </w:p>
        </w:tc>
        <w:tc>
          <w:tcPr>
            <w:tcW w:w="6060" w:type="dxa"/>
          </w:tcPr>
          <w:p w:rsidR="00466EB5" w:rsidRPr="00D96646" w:rsidRDefault="00466EB5" w:rsidP="00466EB5">
            <w:pPr>
              <w:rPr>
                <w:ins w:id="1521" w:author="lfernandobra" w:date="2014-09-06T14:44:00Z"/>
              </w:rPr>
            </w:pPr>
            <w:ins w:id="1522" w:author="lfernandobra" w:date="2014-09-06T14:44:00Z">
              <w:r>
                <w:t>As notas devem estar registradas no boletim do aluno.</w:t>
              </w:r>
            </w:ins>
          </w:p>
        </w:tc>
      </w:tr>
      <w:tr w:rsidR="00466EB5" w:rsidRPr="003D4761" w:rsidTr="00466EB5">
        <w:trPr>
          <w:ins w:id="1523" w:author="lfernandobra" w:date="2014-09-06T14:44:00Z"/>
        </w:trPr>
        <w:tc>
          <w:tcPr>
            <w:tcW w:w="8718" w:type="dxa"/>
            <w:gridSpan w:val="2"/>
          </w:tcPr>
          <w:p w:rsidR="00466EB5" w:rsidRPr="003D4761" w:rsidRDefault="00466EB5" w:rsidP="00466EB5">
            <w:pPr>
              <w:rPr>
                <w:ins w:id="1524" w:author="lfernandobra" w:date="2014-09-06T14:44:00Z"/>
                <w:b/>
                <w:bCs/>
              </w:rPr>
            </w:pPr>
          </w:p>
          <w:p w:rsidR="00466EB5" w:rsidRDefault="00466EB5" w:rsidP="00466EB5">
            <w:pPr>
              <w:rPr>
                <w:ins w:id="1525" w:author="lfernandobra" w:date="2014-09-06T14:44:00Z"/>
              </w:rPr>
            </w:pPr>
            <w:ins w:id="1526" w:author="lfernandobra" w:date="2014-09-06T14:44:00Z">
              <w:r w:rsidRPr="003D4761">
                <w:rPr>
                  <w:b/>
                  <w:bCs/>
                </w:rPr>
                <w:t>Fluxo Principal</w:t>
              </w:r>
              <w:r w:rsidRPr="003D4761">
                <w:t xml:space="preserve">: </w:t>
              </w:r>
            </w:ins>
          </w:p>
          <w:p w:rsidR="00466EB5" w:rsidRDefault="00466EB5" w:rsidP="00466EB5">
            <w:pPr>
              <w:jc w:val="left"/>
              <w:rPr>
                <w:ins w:id="1527" w:author="lfernandobra" w:date="2014-09-06T14:44:00Z"/>
              </w:rPr>
            </w:pPr>
            <w:ins w:id="1528" w:author="lfernandobra" w:date="2014-09-06T14:44:00Z">
              <w:r w:rsidRPr="00EB4F26">
                <w:t>FP</w:t>
              </w:r>
              <w:r>
                <w:t>01</w:t>
              </w:r>
              <w:r w:rsidRPr="00EB4F26">
                <w:t xml:space="preserve"> –</w:t>
              </w:r>
              <w:r>
                <w:t xml:space="preserve"> Este caso de uso inicia-se quando o ator deseja inserir uma nota </w:t>
              </w:r>
            </w:ins>
          </w:p>
          <w:p w:rsidR="00466EB5" w:rsidRDefault="00466EB5" w:rsidP="00466EB5">
            <w:pPr>
              <w:jc w:val="left"/>
              <w:rPr>
                <w:ins w:id="1529" w:author="lfernandobra" w:date="2014-09-06T14:44:00Z"/>
              </w:rPr>
            </w:pPr>
            <w:ins w:id="1530" w:author="lfernandobra" w:date="2014-09-06T14:44:00Z">
              <w:r w:rsidRPr="00EB4F26">
                <w:t>FP</w:t>
              </w:r>
              <w:r>
                <w:t>02</w:t>
              </w:r>
              <w:r w:rsidRPr="00EB4F26">
                <w:t xml:space="preserve"> –</w:t>
              </w:r>
              <w:r>
                <w:t xml:space="preserve"> O sistema abre a tela com os os alunos cadastrados no sistema </w:t>
              </w:r>
            </w:ins>
          </w:p>
          <w:p w:rsidR="00466EB5" w:rsidRPr="007A2C87" w:rsidRDefault="00466EB5" w:rsidP="00466EB5">
            <w:pPr>
              <w:jc w:val="left"/>
              <w:rPr>
                <w:ins w:id="1531" w:author="lfernandobra" w:date="2014-09-06T14:44:00Z"/>
              </w:rPr>
            </w:pPr>
            <w:ins w:id="1532" w:author="lfernandobra" w:date="2014-09-06T14:44:00Z">
              <w:r w:rsidRPr="00EB4F26">
                <w:t>FP</w:t>
              </w:r>
              <w:r>
                <w:t>03</w:t>
              </w:r>
              <w:r w:rsidRPr="00EB4F26">
                <w:t xml:space="preserve"> –</w:t>
              </w:r>
              <w:r>
                <w:t xml:space="preserve"> O ator seleciona o aluno </w:t>
              </w:r>
            </w:ins>
          </w:p>
          <w:p w:rsidR="00466EB5" w:rsidRPr="007A2C87" w:rsidRDefault="00466EB5" w:rsidP="00466EB5">
            <w:pPr>
              <w:jc w:val="left"/>
              <w:rPr>
                <w:ins w:id="1533" w:author="lfernandobra" w:date="2014-09-06T14:44:00Z"/>
              </w:rPr>
            </w:pPr>
            <w:ins w:id="1534" w:author="lfernandobra" w:date="2014-09-06T14:44:00Z">
              <w:r w:rsidRPr="00EB4F26">
                <w:t>FP</w:t>
              </w:r>
              <w:r>
                <w:t>04</w:t>
              </w:r>
              <w:r w:rsidRPr="00EB4F26">
                <w:t xml:space="preserve"> –</w:t>
              </w:r>
              <w:r>
                <w:t xml:space="preserve"> O sistema oferece o boletim atribuido ao aluno</w:t>
              </w:r>
            </w:ins>
          </w:p>
          <w:p w:rsidR="00466EB5" w:rsidRDefault="00466EB5" w:rsidP="00466EB5">
            <w:pPr>
              <w:jc w:val="left"/>
              <w:rPr>
                <w:ins w:id="1535" w:author="lfernandobra" w:date="2014-09-06T14:44:00Z"/>
              </w:rPr>
            </w:pPr>
            <w:ins w:id="1536" w:author="lfernandobra" w:date="2014-09-06T14:44:00Z">
              <w:r w:rsidRPr="00EB4F26">
                <w:t>FP</w:t>
              </w:r>
              <w:r>
                <w:t>05</w:t>
              </w:r>
              <w:r w:rsidRPr="00EB4F26">
                <w:t xml:space="preserve"> –</w:t>
              </w:r>
              <w:r>
                <w:t xml:space="preserve"> O ator seleciona a opção Inserir Nota</w:t>
              </w:r>
            </w:ins>
          </w:p>
          <w:p w:rsidR="00466EB5" w:rsidRDefault="00466EB5" w:rsidP="00466EB5">
            <w:pPr>
              <w:jc w:val="left"/>
              <w:rPr>
                <w:ins w:id="1537" w:author="lfernandobra" w:date="2014-09-06T14:44:00Z"/>
              </w:rPr>
            </w:pPr>
            <w:ins w:id="1538" w:author="lfernandobra" w:date="2014-09-06T14:44:00Z">
              <w:r w:rsidRPr="00EB4F26">
                <w:t>FP</w:t>
              </w:r>
              <w:r>
                <w:t>06</w:t>
              </w:r>
              <w:r w:rsidRPr="00EB4F26">
                <w:t xml:space="preserve"> –</w:t>
              </w:r>
              <w:r>
                <w:t xml:space="preserve"> O ator digita a nota</w:t>
              </w:r>
            </w:ins>
          </w:p>
          <w:p w:rsidR="00466EB5" w:rsidRDefault="00466EB5" w:rsidP="00466EB5">
            <w:pPr>
              <w:jc w:val="left"/>
              <w:rPr>
                <w:ins w:id="1539" w:author="lfernandobra" w:date="2014-09-06T14:44:00Z"/>
              </w:rPr>
            </w:pPr>
            <w:ins w:id="1540" w:author="lfernandobra" w:date="2014-09-06T14:44:00Z">
              <w:r w:rsidRPr="00EB4F26">
                <w:t>FP</w:t>
              </w:r>
              <w:r>
                <w:t>07</w:t>
              </w:r>
              <w:r w:rsidRPr="00EB4F26">
                <w:t xml:space="preserve"> –</w:t>
              </w:r>
              <w:r>
                <w:t xml:space="preserve"> O ator salva a nota</w:t>
              </w:r>
            </w:ins>
          </w:p>
          <w:p w:rsidR="00466EB5" w:rsidRDefault="00466EB5" w:rsidP="00466EB5">
            <w:pPr>
              <w:jc w:val="left"/>
              <w:rPr>
                <w:ins w:id="1541" w:author="lfernandobra" w:date="2014-09-06T14:44:00Z"/>
              </w:rPr>
            </w:pPr>
            <w:ins w:id="1542" w:author="lfernandobra" w:date="2014-09-06T14:44:00Z">
              <w:r w:rsidRPr="00EB4F26">
                <w:t>FP</w:t>
              </w:r>
              <w:r>
                <w:t>08</w:t>
              </w:r>
              <w:r w:rsidRPr="00EB4F26">
                <w:t xml:space="preserve"> –</w:t>
              </w:r>
              <w:r>
                <w:t xml:space="preserve"> O sistema salva com a data, horário e o ator, para o aluno selecionado.</w:t>
              </w:r>
            </w:ins>
          </w:p>
          <w:p w:rsidR="00466EB5" w:rsidRDefault="00466EB5" w:rsidP="00466EB5">
            <w:pPr>
              <w:jc w:val="left"/>
              <w:rPr>
                <w:ins w:id="1543" w:author="lfernandobra" w:date="2014-09-06T14:44:00Z"/>
              </w:rPr>
            </w:pPr>
            <w:ins w:id="1544" w:author="lfernandobra" w:date="2014-09-06T14:44:00Z">
              <w:r w:rsidRPr="00EB4F26">
                <w:t>FP</w:t>
              </w:r>
              <w:r>
                <w:t>12</w:t>
              </w:r>
              <w:r w:rsidRPr="00EB4F26">
                <w:t xml:space="preserve"> –</w:t>
              </w:r>
              <w:r>
                <w:t xml:space="preserve"> O sistema envia aviso de inserção de nota registrada com sucesso</w:t>
              </w:r>
            </w:ins>
          </w:p>
          <w:p w:rsidR="00466EB5" w:rsidRPr="003D4761" w:rsidRDefault="00466EB5" w:rsidP="00466EB5">
            <w:pPr>
              <w:rPr>
                <w:ins w:id="1545" w:author="lfernandobra" w:date="2014-09-06T14:44:00Z"/>
              </w:rPr>
            </w:pPr>
          </w:p>
          <w:p w:rsidR="00466EB5" w:rsidRDefault="00466EB5" w:rsidP="00466EB5">
            <w:pPr>
              <w:jc w:val="left"/>
              <w:rPr>
                <w:ins w:id="1546" w:author="lfernandobra" w:date="2014-09-06T14:44:00Z"/>
              </w:rPr>
            </w:pPr>
            <w:ins w:id="1547" w:author="lfernandobra" w:date="2014-09-06T14:44:00Z">
              <w:r w:rsidRPr="003D4761">
                <w:rPr>
                  <w:b/>
                  <w:bCs/>
                </w:rPr>
                <w:t>Fluxo Alternativo:</w:t>
              </w:r>
            </w:ins>
          </w:p>
          <w:p w:rsidR="00466EB5" w:rsidRDefault="00466EB5" w:rsidP="00466EB5">
            <w:pPr>
              <w:rPr>
                <w:ins w:id="1548" w:author="lfernandobra" w:date="2014-09-06T14:44:00Z"/>
              </w:rPr>
            </w:pPr>
            <w:ins w:id="1549" w:author="lfernandobra" w:date="2014-09-06T14:44:00Z">
              <w:r>
                <w:t>FA01 – Aluno não possui boletim atribuido</w:t>
              </w:r>
            </w:ins>
          </w:p>
          <w:p w:rsidR="00466EB5" w:rsidRDefault="00466EB5" w:rsidP="00466EB5">
            <w:pPr>
              <w:rPr>
                <w:ins w:id="1550" w:author="lfernandobra" w:date="2014-09-06T14:44:00Z"/>
              </w:rPr>
            </w:pPr>
            <w:ins w:id="1551" w:author="lfernandobra" w:date="2014-09-06T14:44:00Z">
              <w:r>
                <w:t>FA02 – O sistema informa que o aluno não possui boletim</w:t>
              </w:r>
            </w:ins>
          </w:p>
          <w:p w:rsidR="00466EB5" w:rsidRPr="003D4761" w:rsidRDefault="00466EB5" w:rsidP="00466EB5">
            <w:pPr>
              <w:rPr>
                <w:ins w:id="1552" w:author="lfernandobra" w:date="2014-09-06T14:44:00Z"/>
              </w:rPr>
            </w:pPr>
            <w:ins w:id="1553" w:author="lfernandobra" w:date="2014-09-06T14:44:00Z">
              <w:r>
                <w:t>FA03 – Sistema redireciona para UC13 – Inserir Boletim</w:t>
              </w:r>
            </w:ins>
          </w:p>
        </w:tc>
      </w:tr>
    </w:tbl>
    <w:p w:rsidR="00466EB5" w:rsidRDefault="00466EB5">
      <w:pPr>
        <w:rPr>
          <w:ins w:id="1554" w:author="lfernandobra" w:date="2014-09-06T14:44:00Z"/>
        </w:rPr>
      </w:pPr>
    </w:p>
    <w:p w:rsidR="00466EB5" w:rsidRDefault="00466EB5" w:rsidP="00466EB5">
      <w:pPr>
        <w:pStyle w:val="Legenda"/>
        <w:rPr>
          <w:ins w:id="1555" w:author="lfernandobra" w:date="2014-09-06T14:44:00Z"/>
        </w:rPr>
      </w:pPr>
      <w:ins w:id="1556" w:author="lfernandobra" w:date="2014-09-06T14:44:00Z">
        <w:r>
          <w:t xml:space="preserve">Tabela </w:t>
        </w:r>
      </w:ins>
      <w:ins w:id="1557" w:author="lfernandobra" w:date="2014-09-07T00:05:00Z">
        <w:r w:rsidR="00644B59">
          <w:t>11</w:t>
        </w:r>
      </w:ins>
      <w:ins w:id="1558" w:author="lfernandobra" w:date="2014-09-06T14:44:00Z">
        <w:r>
          <w:t xml:space="preserve"> – UC10 – Inserir </w:t>
        </w:r>
      </w:ins>
      <w:ins w:id="1559" w:author="lfernandobra" w:date="2014-09-06T14:45:00Z">
        <w:r>
          <w:t>Frequencia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60"/>
      </w:tblGrid>
      <w:tr w:rsidR="00466EB5" w:rsidRPr="00D96646" w:rsidTr="00466EB5">
        <w:trPr>
          <w:ins w:id="1560" w:author="lfernandobra" w:date="2014-09-06T14:45:00Z"/>
        </w:trPr>
        <w:tc>
          <w:tcPr>
            <w:tcW w:w="2658" w:type="dxa"/>
            <w:shd w:val="clear" w:color="auto" w:fill="D9D9D9"/>
          </w:tcPr>
          <w:p w:rsidR="00466EB5" w:rsidRPr="003D4761" w:rsidRDefault="00466EB5" w:rsidP="00466EB5">
            <w:pPr>
              <w:rPr>
                <w:ins w:id="1561" w:author="lfernandobra" w:date="2014-09-06T14:45:00Z"/>
                <w:b/>
                <w:bCs/>
              </w:rPr>
            </w:pPr>
            <w:ins w:id="1562" w:author="lfernandobra" w:date="2014-09-06T14:45:00Z">
              <w:r>
                <w:rPr>
                  <w:b/>
                  <w:bCs/>
                </w:rPr>
                <w:t>Nome do C</w:t>
              </w:r>
              <w:r w:rsidRPr="003D4761">
                <w:rPr>
                  <w:b/>
                  <w:bCs/>
                </w:rPr>
                <w:t>aso de Uso:</w:t>
              </w:r>
            </w:ins>
          </w:p>
        </w:tc>
        <w:tc>
          <w:tcPr>
            <w:tcW w:w="6060" w:type="dxa"/>
          </w:tcPr>
          <w:p w:rsidR="00466EB5" w:rsidRPr="00D96646" w:rsidRDefault="00466EB5" w:rsidP="00466EB5">
            <w:pPr>
              <w:rPr>
                <w:ins w:id="1563" w:author="lfernandobra" w:date="2014-09-06T14:45:00Z"/>
              </w:rPr>
            </w:pPr>
            <w:ins w:id="1564" w:author="lfernandobra" w:date="2014-09-06T14:45:00Z">
              <w:r>
                <w:t>UC10 – Inserir Frequencia</w:t>
              </w:r>
            </w:ins>
          </w:p>
        </w:tc>
      </w:tr>
      <w:tr w:rsidR="00466EB5" w:rsidRPr="00D96646" w:rsidTr="00466EB5">
        <w:trPr>
          <w:ins w:id="1565" w:author="lfernandobra" w:date="2014-09-06T14:45:00Z"/>
        </w:trPr>
        <w:tc>
          <w:tcPr>
            <w:tcW w:w="2658" w:type="dxa"/>
            <w:shd w:val="clear" w:color="auto" w:fill="D9D9D9"/>
          </w:tcPr>
          <w:p w:rsidR="00466EB5" w:rsidRPr="003D4761" w:rsidRDefault="00466EB5" w:rsidP="00466EB5">
            <w:pPr>
              <w:rPr>
                <w:ins w:id="1566" w:author="lfernandobra" w:date="2014-09-06T14:45:00Z"/>
                <w:b/>
                <w:bCs/>
              </w:rPr>
            </w:pPr>
            <w:ins w:id="1567" w:author="lfernandobra" w:date="2014-09-06T14:45:00Z">
              <w:r w:rsidRPr="003D4761">
                <w:rPr>
                  <w:b/>
                  <w:bCs/>
                </w:rPr>
                <w:t>Resumo:</w:t>
              </w:r>
            </w:ins>
          </w:p>
        </w:tc>
        <w:tc>
          <w:tcPr>
            <w:tcW w:w="6060" w:type="dxa"/>
          </w:tcPr>
          <w:p w:rsidR="00466EB5" w:rsidRPr="00D96646" w:rsidRDefault="00466EB5" w:rsidP="00466EB5">
            <w:pPr>
              <w:rPr>
                <w:ins w:id="1568" w:author="lfernandobra" w:date="2014-09-06T14:45:00Z"/>
              </w:rPr>
            </w:pPr>
            <w:ins w:id="1569" w:author="lfernandobra" w:date="2014-09-06T14:45:00Z">
              <w:r>
                <w:t>Inserir Frequencia em um boletim atribuido a um aluno registrado no sistema</w:t>
              </w:r>
            </w:ins>
          </w:p>
        </w:tc>
      </w:tr>
      <w:tr w:rsidR="00466EB5" w:rsidRPr="00D96646" w:rsidTr="00466EB5">
        <w:trPr>
          <w:ins w:id="1570" w:author="lfernandobra" w:date="2014-09-06T14:45:00Z"/>
        </w:trPr>
        <w:tc>
          <w:tcPr>
            <w:tcW w:w="2658" w:type="dxa"/>
            <w:shd w:val="clear" w:color="auto" w:fill="D9D9D9"/>
          </w:tcPr>
          <w:p w:rsidR="00466EB5" w:rsidRPr="003D4761" w:rsidRDefault="00466EB5" w:rsidP="00466EB5">
            <w:pPr>
              <w:rPr>
                <w:ins w:id="1571" w:author="lfernandobra" w:date="2014-09-06T14:45:00Z"/>
                <w:b/>
                <w:bCs/>
              </w:rPr>
            </w:pPr>
            <w:ins w:id="1572" w:author="lfernandobra" w:date="2014-09-06T14:45:00Z">
              <w:r w:rsidRPr="003D4761">
                <w:rPr>
                  <w:b/>
                  <w:bCs/>
                </w:rPr>
                <w:t>Ator Principal:</w:t>
              </w:r>
            </w:ins>
          </w:p>
        </w:tc>
        <w:tc>
          <w:tcPr>
            <w:tcW w:w="6060" w:type="dxa"/>
          </w:tcPr>
          <w:p w:rsidR="00466EB5" w:rsidRPr="00D96646" w:rsidRDefault="00466EB5" w:rsidP="00466EB5">
            <w:pPr>
              <w:rPr>
                <w:ins w:id="1573" w:author="lfernandobra" w:date="2014-09-06T14:45:00Z"/>
              </w:rPr>
            </w:pPr>
            <w:ins w:id="1574" w:author="lfernandobra" w:date="2014-09-06T14:45:00Z">
              <w:r>
                <w:t>Professor</w:t>
              </w:r>
            </w:ins>
          </w:p>
        </w:tc>
      </w:tr>
      <w:tr w:rsidR="00466EB5" w:rsidRPr="00D96646" w:rsidTr="00466EB5">
        <w:trPr>
          <w:ins w:id="1575" w:author="lfernandobra" w:date="2014-09-06T14:45:00Z"/>
        </w:trPr>
        <w:tc>
          <w:tcPr>
            <w:tcW w:w="2658" w:type="dxa"/>
            <w:shd w:val="clear" w:color="auto" w:fill="D9D9D9"/>
          </w:tcPr>
          <w:p w:rsidR="00466EB5" w:rsidRPr="003D4761" w:rsidRDefault="00466EB5" w:rsidP="00466EB5">
            <w:pPr>
              <w:rPr>
                <w:ins w:id="1576" w:author="lfernandobra" w:date="2014-09-06T14:45:00Z"/>
                <w:b/>
                <w:bCs/>
              </w:rPr>
            </w:pPr>
            <w:ins w:id="1577" w:author="lfernandobra" w:date="2014-09-06T14:45:00Z">
              <w:r w:rsidRPr="003D4761">
                <w:rPr>
                  <w:b/>
                  <w:bCs/>
                </w:rPr>
                <w:t>Pré-condição</w:t>
              </w:r>
            </w:ins>
          </w:p>
        </w:tc>
        <w:tc>
          <w:tcPr>
            <w:tcW w:w="6060" w:type="dxa"/>
          </w:tcPr>
          <w:p w:rsidR="00466EB5" w:rsidRDefault="00466EB5" w:rsidP="00466EB5">
            <w:pPr>
              <w:rPr>
                <w:ins w:id="1578" w:author="lfernandobra" w:date="2014-09-06T14:45:00Z"/>
              </w:rPr>
            </w:pPr>
            <w:ins w:id="1579" w:author="lfernandobra" w:date="2014-09-06T14:45:00Z">
              <w:r>
                <w:t>O boletim deve estar registrado no sistema.</w:t>
              </w:r>
            </w:ins>
          </w:p>
          <w:p w:rsidR="00466EB5" w:rsidRPr="00D96646" w:rsidRDefault="00466EB5" w:rsidP="00466EB5">
            <w:pPr>
              <w:rPr>
                <w:ins w:id="1580" w:author="lfernandobra" w:date="2014-09-06T14:45:00Z"/>
              </w:rPr>
            </w:pPr>
            <w:ins w:id="1581" w:author="lfernandobra" w:date="2014-09-06T14:45:00Z">
              <w:r>
                <w:lastRenderedPageBreak/>
                <w:t>O Professor deve estar logado.</w:t>
              </w:r>
            </w:ins>
          </w:p>
        </w:tc>
      </w:tr>
      <w:tr w:rsidR="00466EB5" w:rsidRPr="00D96646" w:rsidTr="00466EB5">
        <w:trPr>
          <w:ins w:id="1582" w:author="lfernandobra" w:date="2014-09-06T14:45:00Z"/>
        </w:trPr>
        <w:tc>
          <w:tcPr>
            <w:tcW w:w="2658" w:type="dxa"/>
            <w:shd w:val="clear" w:color="auto" w:fill="D9D9D9"/>
          </w:tcPr>
          <w:p w:rsidR="00466EB5" w:rsidRPr="003D4761" w:rsidRDefault="00466EB5" w:rsidP="00466EB5">
            <w:pPr>
              <w:rPr>
                <w:ins w:id="1583" w:author="lfernandobra" w:date="2014-09-06T14:45:00Z"/>
                <w:b/>
                <w:bCs/>
              </w:rPr>
            </w:pPr>
            <w:ins w:id="1584" w:author="lfernandobra" w:date="2014-09-06T14:45:00Z">
              <w:r w:rsidRPr="003D4761">
                <w:rPr>
                  <w:b/>
                  <w:bCs/>
                </w:rPr>
                <w:lastRenderedPageBreak/>
                <w:t>Pós-condição</w:t>
              </w:r>
            </w:ins>
          </w:p>
        </w:tc>
        <w:tc>
          <w:tcPr>
            <w:tcW w:w="6060" w:type="dxa"/>
          </w:tcPr>
          <w:p w:rsidR="00466EB5" w:rsidRPr="00D96646" w:rsidRDefault="00466EB5" w:rsidP="00466EB5">
            <w:pPr>
              <w:rPr>
                <w:ins w:id="1585" w:author="lfernandobra" w:date="2014-09-06T14:45:00Z"/>
              </w:rPr>
            </w:pPr>
            <w:ins w:id="1586" w:author="lfernandobra" w:date="2014-09-06T14:45:00Z">
              <w:r>
                <w:t>A frequência deve estar registrada no boletim do aluno.</w:t>
              </w:r>
            </w:ins>
          </w:p>
        </w:tc>
      </w:tr>
      <w:tr w:rsidR="00466EB5" w:rsidRPr="003D4761" w:rsidTr="00466EB5">
        <w:trPr>
          <w:ins w:id="1587" w:author="lfernandobra" w:date="2014-09-06T14:45:00Z"/>
        </w:trPr>
        <w:tc>
          <w:tcPr>
            <w:tcW w:w="8718" w:type="dxa"/>
            <w:gridSpan w:val="2"/>
          </w:tcPr>
          <w:p w:rsidR="00466EB5" w:rsidRPr="003D4761" w:rsidRDefault="00466EB5" w:rsidP="00466EB5">
            <w:pPr>
              <w:rPr>
                <w:ins w:id="1588" w:author="lfernandobra" w:date="2014-09-06T14:45:00Z"/>
                <w:b/>
                <w:bCs/>
              </w:rPr>
            </w:pPr>
          </w:p>
          <w:p w:rsidR="00466EB5" w:rsidRDefault="00466EB5" w:rsidP="00466EB5">
            <w:pPr>
              <w:rPr>
                <w:ins w:id="1589" w:author="lfernandobra" w:date="2014-09-06T14:45:00Z"/>
              </w:rPr>
            </w:pPr>
            <w:ins w:id="1590" w:author="lfernandobra" w:date="2014-09-06T14:45:00Z">
              <w:r w:rsidRPr="003D4761">
                <w:rPr>
                  <w:b/>
                  <w:bCs/>
                </w:rPr>
                <w:t>Fluxo Principal</w:t>
              </w:r>
              <w:r w:rsidRPr="003D4761">
                <w:t xml:space="preserve">: </w:t>
              </w:r>
            </w:ins>
          </w:p>
          <w:p w:rsidR="00466EB5" w:rsidRDefault="00466EB5" w:rsidP="00466EB5">
            <w:pPr>
              <w:jc w:val="left"/>
              <w:rPr>
                <w:ins w:id="1591" w:author="lfernandobra" w:date="2014-09-06T14:45:00Z"/>
              </w:rPr>
            </w:pPr>
            <w:ins w:id="1592" w:author="lfernandobra" w:date="2014-09-06T14:45:00Z">
              <w:r w:rsidRPr="00EB4F26">
                <w:t>FP</w:t>
              </w:r>
              <w:r>
                <w:t>01</w:t>
              </w:r>
              <w:r w:rsidRPr="00EB4F26">
                <w:t xml:space="preserve"> –</w:t>
              </w:r>
              <w:r>
                <w:t xml:space="preserve"> Este caso de uso inicia-se quando o ator deseja inserir a frequencia obtida durante o mês </w:t>
              </w:r>
            </w:ins>
          </w:p>
          <w:p w:rsidR="00466EB5" w:rsidRDefault="00466EB5" w:rsidP="00466EB5">
            <w:pPr>
              <w:jc w:val="left"/>
              <w:rPr>
                <w:ins w:id="1593" w:author="lfernandobra" w:date="2014-09-06T14:45:00Z"/>
              </w:rPr>
            </w:pPr>
            <w:ins w:id="1594" w:author="lfernandobra" w:date="2014-09-06T14:45:00Z">
              <w:r w:rsidRPr="00EB4F26">
                <w:t>FP</w:t>
              </w:r>
              <w:r>
                <w:t>02</w:t>
              </w:r>
              <w:r w:rsidRPr="00EB4F26">
                <w:t xml:space="preserve"> –</w:t>
              </w:r>
              <w:r>
                <w:t xml:space="preserve"> O sistema abre a tela com os os alunos cadastrados no sistema </w:t>
              </w:r>
            </w:ins>
          </w:p>
          <w:p w:rsidR="00466EB5" w:rsidRPr="007A2C87" w:rsidRDefault="00466EB5" w:rsidP="00466EB5">
            <w:pPr>
              <w:jc w:val="left"/>
              <w:rPr>
                <w:ins w:id="1595" w:author="lfernandobra" w:date="2014-09-06T14:45:00Z"/>
              </w:rPr>
            </w:pPr>
            <w:ins w:id="1596" w:author="lfernandobra" w:date="2014-09-06T14:45:00Z">
              <w:r w:rsidRPr="00EB4F26">
                <w:t>FP</w:t>
              </w:r>
              <w:r>
                <w:t>03</w:t>
              </w:r>
              <w:r w:rsidRPr="00EB4F26">
                <w:t xml:space="preserve"> –</w:t>
              </w:r>
              <w:r>
                <w:t xml:space="preserve"> O ator seleciona o aluno </w:t>
              </w:r>
            </w:ins>
          </w:p>
          <w:p w:rsidR="00466EB5" w:rsidRPr="007A2C87" w:rsidRDefault="00466EB5" w:rsidP="00466EB5">
            <w:pPr>
              <w:jc w:val="left"/>
              <w:rPr>
                <w:ins w:id="1597" w:author="lfernandobra" w:date="2014-09-06T14:45:00Z"/>
              </w:rPr>
            </w:pPr>
            <w:ins w:id="1598" w:author="lfernandobra" w:date="2014-09-06T14:45:00Z">
              <w:r w:rsidRPr="00EB4F26">
                <w:t>FP</w:t>
              </w:r>
              <w:r>
                <w:t>04</w:t>
              </w:r>
              <w:r w:rsidRPr="00EB4F26">
                <w:t xml:space="preserve"> –</w:t>
              </w:r>
              <w:r>
                <w:t xml:space="preserve"> O sistema oferece o boletim atribuido ao aluno</w:t>
              </w:r>
            </w:ins>
          </w:p>
          <w:p w:rsidR="00466EB5" w:rsidRDefault="00466EB5" w:rsidP="00466EB5">
            <w:pPr>
              <w:jc w:val="left"/>
              <w:rPr>
                <w:ins w:id="1599" w:author="lfernandobra" w:date="2014-09-06T14:45:00Z"/>
              </w:rPr>
            </w:pPr>
            <w:ins w:id="1600" w:author="lfernandobra" w:date="2014-09-06T14:45:00Z">
              <w:r w:rsidRPr="00EB4F26">
                <w:t>FP</w:t>
              </w:r>
              <w:r>
                <w:t>05</w:t>
              </w:r>
              <w:r w:rsidRPr="00EB4F26">
                <w:t xml:space="preserve"> –</w:t>
              </w:r>
              <w:r>
                <w:t xml:space="preserve"> O ator seleciona a opção Inserir Frequencia</w:t>
              </w:r>
            </w:ins>
          </w:p>
          <w:p w:rsidR="00466EB5" w:rsidRDefault="00466EB5" w:rsidP="00466EB5">
            <w:pPr>
              <w:jc w:val="left"/>
              <w:rPr>
                <w:ins w:id="1601" w:author="lfernandobra" w:date="2014-09-06T14:45:00Z"/>
              </w:rPr>
            </w:pPr>
            <w:ins w:id="1602" w:author="lfernandobra" w:date="2014-09-06T14:45:00Z">
              <w:r w:rsidRPr="00EB4F26">
                <w:t>FP</w:t>
              </w:r>
              <w:r>
                <w:t>06</w:t>
              </w:r>
              <w:r w:rsidRPr="00EB4F26">
                <w:t xml:space="preserve"> –</w:t>
              </w:r>
              <w:r>
                <w:t xml:space="preserve"> O ator digita a frequencia</w:t>
              </w:r>
            </w:ins>
          </w:p>
          <w:p w:rsidR="00466EB5" w:rsidRDefault="00466EB5" w:rsidP="00466EB5">
            <w:pPr>
              <w:jc w:val="left"/>
              <w:rPr>
                <w:ins w:id="1603" w:author="lfernandobra" w:date="2014-09-06T14:45:00Z"/>
              </w:rPr>
            </w:pPr>
            <w:ins w:id="1604" w:author="lfernandobra" w:date="2014-09-06T14:45:00Z">
              <w:r w:rsidRPr="00EB4F26">
                <w:t>FP</w:t>
              </w:r>
              <w:r>
                <w:t>07</w:t>
              </w:r>
              <w:r w:rsidRPr="00EB4F26">
                <w:t xml:space="preserve"> –</w:t>
              </w:r>
              <w:r>
                <w:t xml:space="preserve"> O ator salva a frequencia</w:t>
              </w:r>
            </w:ins>
          </w:p>
          <w:p w:rsidR="00466EB5" w:rsidRDefault="00466EB5" w:rsidP="00466EB5">
            <w:pPr>
              <w:jc w:val="left"/>
              <w:rPr>
                <w:ins w:id="1605" w:author="lfernandobra" w:date="2014-09-06T14:45:00Z"/>
              </w:rPr>
            </w:pPr>
            <w:ins w:id="1606" w:author="lfernandobra" w:date="2014-09-06T14:45:00Z">
              <w:r w:rsidRPr="00EB4F26">
                <w:t>FP</w:t>
              </w:r>
              <w:r>
                <w:t>08</w:t>
              </w:r>
              <w:r w:rsidRPr="00EB4F26">
                <w:t xml:space="preserve"> –</w:t>
              </w:r>
              <w:r>
                <w:t xml:space="preserve"> O sistema salva com a data, horário e o ator, para o aluno selecionado.</w:t>
              </w:r>
            </w:ins>
          </w:p>
          <w:p w:rsidR="00466EB5" w:rsidRDefault="00466EB5" w:rsidP="00466EB5">
            <w:pPr>
              <w:jc w:val="left"/>
              <w:rPr>
                <w:ins w:id="1607" w:author="lfernandobra" w:date="2014-09-06T14:45:00Z"/>
              </w:rPr>
            </w:pPr>
            <w:ins w:id="1608" w:author="lfernandobra" w:date="2014-09-06T14:45:00Z">
              <w:r w:rsidRPr="00EB4F26">
                <w:t>FP</w:t>
              </w:r>
              <w:r>
                <w:t>12</w:t>
              </w:r>
              <w:r w:rsidRPr="00EB4F26">
                <w:t xml:space="preserve"> –</w:t>
              </w:r>
              <w:r>
                <w:t xml:space="preserve"> O sistema envia aviso de inserção de frequencia registrada com sucesso</w:t>
              </w:r>
            </w:ins>
          </w:p>
          <w:p w:rsidR="00466EB5" w:rsidRPr="003D4761" w:rsidRDefault="00466EB5" w:rsidP="00466EB5">
            <w:pPr>
              <w:rPr>
                <w:ins w:id="1609" w:author="lfernandobra" w:date="2014-09-06T14:45:00Z"/>
              </w:rPr>
            </w:pPr>
          </w:p>
          <w:p w:rsidR="00466EB5" w:rsidRDefault="00466EB5" w:rsidP="00466EB5">
            <w:pPr>
              <w:jc w:val="left"/>
              <w:rPr>
                <w:ins w:id="1610" w:author="lfernandobra" w:date="2014-09-06T14:45:00Z"/>
              </w:rPr>
            </w:pPr>
            <w:ins w:id="1611" w:author="lfernandobra" w:date="2014-09-06T14:45:00Z">
              <w:r w:rsidRPr="003D4761">
                <w:rPr>
                  <w:b/>
                  <w:bCs/>
                </w:rPr>
                <w:t>Fluxo Alternativo:</w:t>
              </w:r>
            </w:ins>
          </w:p>
          <w:p w:rsidR="00466EB5" w:rsidRDefault="00466EB5" w:rsidP="00466EB5">
            <w:pPr>
              <w:rPr>
                <w:ins w:id="1612" w:author="lfernandobra" w:date="2014-09-06T14:45:00Z"/>
              </w:rPr>
            </w:pPr>
            <w:ins w:id="1613" w:author="lfernandobra" w:date="2014-09-06T14:45:00Z">
              <w:r>
                <w:t>FA01 – Aluno não possui boletim atribuido</w:t>
              </w:r>
            </w:ins>
          </w:p>
          <w:p w:rsidR="00466EB5" w:rsidRDefault="00466EB5" w:rsidP="00466EB5">
            <w:pPr>
              <w:rPr>
                <w:ins w:id="1614" w:author="lfernandobra" w:date="2014-09-06T14:45:00Z"/>
              </w:rPr>
            </w:pPr>
            <w:ins w:id="1615" w:author="lfernandobra" w:date="2014-09-06T14:45:00Z">
              <w:r>
                <w:t>FA02 – O sistema informa que o aluno não possui boletim</w:t>
              </w:r>
            </w:ins>
          </w:p>
          <w:p w:rsidR="00466EB5" w:rsidRPr="003D4761" w:rsidRDefault="00466EB5" w:rsidP="00466EB5">
            <w:pPr>
              <w:rPr>
                <w:ins w:id="1616" w:author="lfernandobra" w:date="2014-09-06T14:45:00Z"/>
              </w:rPr>
            </w:pPr>
            <w:ins w:id="1617" w:author="lfernandobra" w:date="2014-09-06T14:45:00Z">
              <w:r>
                <w:t>FA03 – Sistema redireciona para UC13 – Inserir Boletim</w:t>
              </w:r>
            </w:ins>
          </w:p>
        </w:tc>
      </w:tr>
    </w:tbl>
    <w:p w:rsidR="00466EB5" w:rsidRDefault="00466EB5">
      <w:pPr>
        <w:rPr>
          <w:ins w:id="1618" w:author="lfernandobra" w:date="2014-09-06T14:44:00Z"/>
        </w:rPr>
      </w:pPr>
    </w:p>
    <w:p w:rsidR="00466EB5" w:rsidRDefault="00466EB5" w:rsidP="00466EB5">
      <w:pPr>
        <w:pStyle w:val="Legenda"/>
        <w:rPr>
          <w:ins w:id="1619" w:author="lfernandobra" w:date="2014-09-06T14:45:00Z"/>
        </w:rPr>
      </w:pPr>
      <w:ins w:id="1620" w:author="lfernandobra" w:date="2014-09-06T14:45:00Z">
        <w:r>
          <w:t xml:space="preserve">Tabela </w:t>
        </w:r>
      </w:ins>
      <w:ins w:id="1621" w:author="lfernandobra" w:date="2014-09-07T00:05:00Z">
        <w:r w:rsidR="00644B59">
          <w:t>12</w:t>
        </w:r>
      </w:ins>
      <w:ins w:id="1622" w:author="lfernandobra" w:date="2014-09-06T14:45:00Z">
        <w:r>
          <w:t xml:space="preserve"> – UC11 – </w:t>
        </w:r>
      </w:ins>
      <w:ins w:id="1623" w:author="lfernandobra" w:date="2014-09-06T14:49:00Z">
        <w:r>
          <w:t>Editar</w:t>
        </w:r>
      </w:ins>
      <w:ins w:id="1624" w:author="lfernandobra" w:date="2014-09-06T14:52:00Z">
        <w:r w:rsidR="0062793E">
          <w:t>Nota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60"/>
      </w:tblGrid>
      <w:tr w:rsidR="0062793E" w:rsidRPr="00D96646" w:rsidTr="00A46585">
        <w:trPr>
          <w:ins w:id="1625" w:author="lfernandobra" w:date="2014-09-06T14:52:00Z"/>
        </w:trPr>
        <w:tc>
          <w:tcPr>
            <w:tcW w:w="2658" w:type="dxa"/>
            <w:shd w:val="clear" w:color="auto" w:fill="D9D9D9"/>
          </w:tcPr>
          <w:p w:rsidR="0062793E" w:rsidRPr="003D4761" w:rsidRDefault="0062793E" w:rsidP="00A46585">
            <w:pPr>
              <w:rPr>
                <w:ins w:id="1626" w:author="lfernandobra" w:date="2014-09-06T14:52:00Z"/>
                <w:b/>
                <w:bCs/>
              </w:rPr>
            </w:pPr>
            <w:ins w:id="1627" w:author="lfernandobra" w:date="2014-09-06T14:52:00Z">
              <w:r>
                <w:rPr>
                  <w:b/>
                  <w:bCs/>
                </w:rPr>
                <w:t>Nome do C</w:t>
              </w:r>
              <w:r w:rsidRPr="003D4761">
                <w:rPr>
                  <w:b/>
                  <w:bCs/>
                </w:rPr>
                <w:t>aso de Uso:</w:t>
              </w:r>
            </w:ins>
          </w:p>
        </w:tc>
        <w:tc>
          <w:tcPr>
            <w:tcW w:w="6060" w:type="dxa"/>
          </w:tcPr>
          <w:p w:rsidR="0062793E" w:rsidRPr="00D96646" w:rsidRDefault="0062793E" w:rsidP="00A46585">
            <w:pPr>
              <w:rPr>
                <w:ins w:id="1628" w:author="lfernandobra" w:date="2014-09-06T14:52:00Z"/>
              </w:rPr>
            </w:pPr>
            <w:ins w:id="1629" w:author="lfernandobra" w:date="2014-09-06T14:52:00Z">
              <w:r>
                <w:t>UC11 – Editar Nota</w:t>
              </w:r>
            </w:ins>
          </w:p>
        </w:tc>
      </w:tr>
      <w:tr w:rsidR="0062793E" w:rsidRPr="00D96646" w:rsidTr="00A46585">
        <w:trPr>
          <w:ins w:id="1630" w:author="lfernandobra" w:date="2014-09-06T14:52:00Z"/>
        </w:trPr>
        <w:tc>
          <w:tcPr>
            <w:tcW w:w="2658" w:type="dxa"/>
            <w:shd w:val="clear" w:color="auto" w:fill="D9D9D9"/>
          </w:tcPr>
          <w:p w:rsidR="0062793E" w:rsidRPr="003D4761" w:rsidRDefault="0062793E" w:rsidP="00A46585">
            <w:pPr>
              <w:rPr>
                <w:ins w:id="1631" w:author="lfernandobra" w:date="2014-09-06T14:52:00Z"/>
                <w:b/>
                <w:bCs/>
              </w:rPr>
            </w:pPr>
            <w:ins w:id="1632" w:author="lfernandobra" w:date="2014-09-06T14:52:00Z">
              <w:r w:rsidRPr="003D4761">
                <w:rPr>
                  <w:b/>
                  <w:bCs/>
                </w:rPr>
                <w:t>Resumo:</w:t>
              </w:r>
            </w:ins>
          </w:p>
        </w:tc>
        <w:tc>
          <w:tcPr>
            <w:tcW w:w="6060" w:type="dxa"/>
          </w:tcPr>
          <w:p w:rsidR="0062793E" w:rsidRPr="00D96646" w:rsidRDefault="0062793E" w:rsidP="00A46585">
            <w:pPr>
              <w:rPr>
                <w:ins w:id="1633" w:author="lfernandobra" w:date="2014-09-06T14:52:00Z"/>
              </w:rPr>
            </w:pPr>
            <w:ins w:id="1634" w:author="lfernandobra" w:date="2014-09-06T14:52:00Z">
              <w:r>
                <w:t>Editar nota em um boletim atribuido a um aluno registrado no sistema</w:t>
              </w:r>
            </w:ins>
          </w:p>
        </w:tc>
      </w:tr>
      <w:tr w:rsidR="0062793E" w:rsidRPr="00D96646" w:rsidTr="00A46585">
        <w:trPr>
          <w:ins w:id="1635" w:author="lfernandobra" w:date="2014-09-06T14:52:00Z"/>
        </w:trPr>
        <w:tc>
          <w:tcPr>
            <w:tcW w:w="2658" w:type="dxa"/>
            <w:shd w:val="clear" w:color="auto" w:fill="D9D9D9"/>
          </w:tcPr>
          <w:p w:rsidR="0062793E" w:rsidRPr="003D4761" w:rsidRDefault="0062793E" w:rsidP="00A46585">
            <w:pPr>
              <w:rPr>
                <w:ins w:id="1636" w:author="lfernandobra" w:date="2014-09-06T14:52:00Z"/>
                <w:b/>
                <w:bCs/>
              </w:rPr>
            </w:pPr>
            <w:ins w:id="1637" w:author="lfernandobra" w:date="2014-09-06T14:52:00Z">
              <w:r w:rsidRPr="003D4761">
                <w:rPr>
                  <w:b/>
                  <w:bCs/>
                </w:rPr>
                <w:t>Ator Principal:</w:t>
              </w:r>
            </w:ins>
          </w:p>
        </w:tc>
        <w:tc>
          <w:tcPr>
            <w:tcW w:w="6060" w:type="dxa"/>
          </w:tcPr>
          <w:p w:rsidR="0062793E" w:rsidRPr="00D96646" w:rsidRDefault="0062793E" w:rsidP="00A46585">
            <w:pPr>
              <w:rPr>
                <w:ins w:id="1638" w:author="lfernandobra" w:date="2014-09-06T14:52:00Z"/>
              </w:rPr>
            </w:pPr>
            <w:ins w:id="1639" w:author="lfernandobra" w:date="2014-09-06T14:52:00Z">
              <w:r>
                <w:t>Professor</w:t>
              </w:r>
            </w:ins>
          </w:p>
        </w:tc>
      </w:tr>
      <w:tr w:rsidR="0062793E" w:rsidRPr="00D96646" w:rsidTr="00A46585">
        <w:trPr>
          <w:ins w:id="1640" w:author="lfernandobra" w:date="2014-09-06T14:52:00Z"/>
        </w:trPr>
        <w:tc>
          <w:tcPr>
            <w:tcW w:w="2658" w:type="dxa"/>
            <w:shd w:val="clear" w:color="auto" w:fill="D9D9D9"/>
          </w:tcPr>
          <w:p w:rsidR="0062793E" w:rsidRPr="003D4761" w:rsidRDefault="0062793E" w:rsidP="00A46585">
            <w:pPr>
              <w:rPr>
                <w:ins w:id="1641" w:author="lfernandobra" w:date="2014-09-06T14:52:00Z"/>
                <w:b/>
                <w:bCs/>
              </w:rPr>
            </w:pPr>
            <w:ins w:id="1642" w:author="lfernandobra" w:date="2014-09-06T14:52:00Z">
              <w:r w:rsidRPr="003D4761">
                <w:rPr>
                  <w:b/>
                  <w:bCs/>
                </w:rPr>
                <w:t>Pré-condição</w:t>
              </w:r>
            </w:ins>
          </w:p>
        </w:tc>
        <w:tc>
          <w:tcPr>
            <w:tcW w:w="6060" w:type="dxa"/>
          </w:tcPr>
          <w:p w:rsidR="0062793E" w:rsidRDefault="0062793E" w:rsidP="00A46585">
            <w:pPr>
              <w:rPr>
                <w:ins w:id="1643" w:author="lfernandobra" w:date="2014-09-06T14:52:00Z"/>
              </w:rPr>
            </w:pPr>
            <w:ins w:id="1644" w:author="lfernandobra" w:date="2014-09-06T14:52:00Z">
              <w:r>
                <w:t>O boletim deve estar registrado no sistema.</w:t>
              </w:r>
            </w:ins>
          </w:p>
          <w:p w:rsidR="0062793E" w:rsidRPr="00D96646" w:rsidRDefault="0062793E" w:rsidP="00A46585">
            <w:pPr>
              <w:rPr>
                <w:ins w:id="1645" w:author="lfernandobra" w:date="2014-09-06T14:52:00Z"/>
              </w:rPr>
            </w:pPr>
            <w:ins w:id="1646" w:author="lfernandobra" w:date="2014-09-06T14:52:00Z">
              <w:r>
                <w:t>O Professor deve estar logado.</w:t>
              </w:r>
            </w:ins>
          </w:p>
        </w:tc>
      </w:tr>
      <w:tr w:rsidR="0062793E" w:rsidRPr="00D96646" w:rsidTr="00A46585">
        <w:trPr>
          <w:ins w:id="1647" w:author="lfernandobra" w:date="2014-09-06T14:52:00Z"/>
        </w:trPr>
        <w:tc>
          <w:tcPr>
            <w:tcW w:w="2658" w:type="dxa"/>
            <w:shd w:val="clear" w:color="auto" w:fill="D9D9D9"/>
          </w:tcPr>
          <w:p w:rsidR="0062793E" w:rsidRPr="003D4761" w:rsidRDefault="0062793E" w:rsidP="00A46585">
            <w:pPr>
              <w:rPr>
                <w:ins w:id="1648" w:author="lfernandobra" w:date="2014-09-06T14:52:00Z"/>
                <w:b/>
                <w:bCs/>
              </w:rPr>
            </w:pPr>
            <w:ins w:id="1649" w:author="lfernandobra" w:date="2014-09-06T14:52:00Z">
              <w:r w:rsidRPr="003D4761">
                <w:rPr>
                  <w:b/>
                  <w:bCs/>
                </w:rPr>
                <w:t>Pós-condição</w:t>
              </w:r>
            </w:ins>
          </w:p>
        </w:tc>
        <w:tc>
          <w:tcPr>
            <w:tcW w:w="6060" w:type="dxa"/>
          </w:tcPr>
          <w:p w:rsidR="0062793E" w:rsidRPr="00D96646" w:rsidRDefault="0062793E" w:rsidP="00A46585">
            <w:pPr>
              <w:rPr>
                <w:ins w:id="1650" w:author="lfernandobra" w:date="2014-09-06T14:52:00Z"/>
              </w:rPr>
            </w:pPr>
            <w:ins w:id="1651" w:author="lfernandobra" w:date="2014-09-06T14:52:00Z">
              <w:r>
                <w:t>A nota deve ser editada no boletim do aluno.</w:t>
              </w:r>
            </w:ins>
          </w:p>
        </w:tc>
      </w:tr>
      <w:tr w:rsidR="0062793E" w:rsidRPr="003D4761" w:rsidTr="00A46585">
        <w:trPr>
          <w:ins w:id="1652" w:author="lfernandobra" w:date="2014-09-06T14:52:00Z"/>
        </w:trPr>
        <w:tc>
          <w:tcPr>
            <w:tcW w:w="8718" w:type="dxa"/>
            <w:gridSpan w:val="2"/>
          </w:tcPr>
          <w:p w:rsidR="0062793E" w:rsidRPr="003D4761" w:rsidRDefault="0062793E" w:rsidP="00A46585">
            <w:pPr>
              <w:rPr>
                <w:ins w:id="1653" w:author="lfernandobra" w:date="2014-09-06T14:52:00Z"/>
                <w:b/>
                <w:bCs/>
              </w:rPr>
            </w:pPr>
          </w:p>
          <w:p w:rsidR="0062793E" w:rsidRDefault="0062793E" w:rsidP="00A46585">
            <w:pPr>
              <w:rPr>
                <w:ins w:id="1654" w:author="lfernandobra" w:date="2014-09-06T14:52:00Z"/>
              </w:rPr>
            </w:pPr>
            <w:ins w:id="1655" w:author="lfernandobra" w:date="2014-09-06T14:52:00Z">
              <w:r w:rsidRPr="003D4761">
                <w:rPr>
                  <w:b/>
                  <w:bCs/>
                </w:rPr>
                <w:t>Fluxo Principal</w:t>
              </w:r>
              <w:r w:rsidRPr="003D4761">
                <w:t xml:space="preserve">: </w:t>
              </w:r>
            </w:ins>
          </w:p>
          <w:p w:rsidR="0062793E" w:rsidRDefault="0062793E" w:rsidP="00A46585">
            <w:pPr>
              <w:jc w:val="left"/>
              <w:rPr>
                <w:ins w:id="1656" w:author="lfernandobra" w:date="2014-09-06T14:52:00Z"/>
              </w:rPr>
            </w:pPr>
            <w:ins w:id="1657" w:author="lfernandobra" w:date="2014-09-06T14:52:00Z">
              <w:r w:rsidRPr="00EB4F26">
                <w:t>FP</w:t>
              </w:r>
              <w:r>
                <w:t>01</w:t>
              </w:r>
              <w:r w:rsidRPr="00EB4F26">
                <w:t xml:space="preserve"> –</w:t>
              </w:r>
              <w:r>
                <w:t xml:space="preserve"> Este caso de uso inicia-se quando o ator deseja editar uma nota de um aluno</w:t>
              </w:r>
            </w:ins>
          </w:p>
          <w:p w:rsidR="0062793E" w:rsidRDefault="0062793E" w:rsidP="00A46585">
            <w:pPr>
              <w:jc w:val="left"/>
              <w:rPr>
                <w:ins w:id="1658" w:author="lfernandobra" w:date="2014-09-06T14:52:00Z"/>
              </w:rPr>
            </w:pPr>
            <w:ins w:id="1659" w:author="lfernandobra" w:date="2014-09-06T14:52:00Z">
              <w:r w:rsidRPr="00EB4F26">
                <w:t>FP</w:t>
              </w:r>
              <w:r>
                <w:t>02</w:t>
              </w:r>
              <w:r w:rsidRPr="00EB4F26">
                <w:t xml:space="preserve"> –</w:t>
              </w:r>
              <w:r>
                <w:t xml:space="preserve"> O sistema abre a tela com os os alunos cadastrados no sistema </w:t>
              </w:r>
            </w:ins>
          </w:p>
          <w:p w:rsidR="0062793E" w:rsidRPr="007A2C87" w:rsidRDefault="0062793E" w:rsidP="00A46585">
            <w:pPr>
              <w:jc w:val="left"/>
              <w:rPr>
                <w:ins w:id="1660" w:author="lfernandobra" w:date="2014-09-06T14:52:00Z"/>
              </w:rPr>
            </w:pPr>
            <w:ins w:id="1661" w:author="lfernandobra" w:date="2014-09-06T14:52:00Z">
              <w:r w:rsidRPr="00EB4F26">
                <w:t>FP</w:t>
              </w:r>
              <w:r>
                <w:t>03</w:t>
              </w:r>
              <w:r w:rsidRPr="00EB4F26">
                <w:t xml:space="preserve"> –</w:t>
              </w:r>
              <w:r>
                <w:t xml:space="preserve"> O ator seleciona o aluno </w:t>
              </w:r>
            </w:ins>
          </w:p>
          <w:p w:rsidR="0062793E" w:rsidRPr="007A2C87" w:rsidRDefault="0062793E" w:rsidP="00A46585">
            <w:pPr>
              <w:jc w:val="left"/>
              <w:rPr>
                <w:ins w:id="1662" w:author="lfernandobra" w:date="2014-09-06T14:52:00Z"/>
              </w:rPr>
            </w:pPr>
            <w:ins w:id="1663" w:author="lfernandobra" w:date="2014-09-06T14:52:00Z">
              <w:r w:rsidRPr="00EB4F26">
                <w:lastRenderedPageBreak/>
                <w:t>FP</w:t>
              </w:r>
              <w:r>
                <w:t>04</w:t>
              </w:r>
              <w:r w:rsidRPr="00EB4F26">
                <w:t xml:space="preserve"> –</w:t>
              </w:r>
              <w:r>
                <w:t xml:space="preserve"> O sistema oferece o boletim atribuido ao aluno</w:t>
              </w:r>
            </w:ins>
          </w:p>
          <w:p w:rsidR="0062793E" w:rsidRDefault="0062793E" w:rsidP="00A46585">
            <w:pPr>
              <w:jc w:val="left"/>
              <w:rPr>
                <w:ins w:id="1664" w:author="lfernandobra" w:date="2014-09-06T14:52:00Z"/>
              </w:rPr>
            </w:pPr>
            <w:ins w:id="1665" w:author="lfernandobra" w:date="2014-09-06T14:52:00Z">
              <w:r w:rsidRPr="00EB4F26">
                <w:t>FP</w:t>
              </w:r>
              <w:r>
                <w:t>05</w:t>
              </w:r>
              <w:r w:rsidRPr="00EB4F26">
                <w:t xml:space="preserve"> –</w:t>
              </w:r>
              <w:r>
                <w:t xml:space="preserve"> O ator seleciona a opção Editar Nota</w:t>
              </w:r>
            </w:ins>
          </w:p>
          <w:p w:rsidR="0062793E" w:rsidRDefault="0062793E" w:rsidP="00A46585">
            <w:pPr>
              <w:jc w:val="left"/>
              <w:rPr>
                <w:ins w:id="1666" w:author="lfernandobra" w:date="2014-09-06T14:52:00Z"/>
              </w:rPr>
            </w:pPr>
            <w:ins w:id="1667" w:author="lfernandobra" w:date="2014-09-06T14:52:00Z">
              <w:r w:rsidRPr="00EB4F26">
                <w:t>FP</w:t>
              </w:r>
              <w:r>
                <w:t>06</w:t>
              </w:r>
              <w:r w:rsidRPr="00EB4F26">
                <w:t xml:space="preserve"> –</w:t>
              </w:r>
              <w:r>
                <w:t xml:space="preserve"> O ator seleciona a nota a ser editada</w:t>
              </w:r>
            </w:ins>
          </w:p>
          <w:p w:rsidR="0062793E" w:rsidRDefault="0062793E" w:rsidP="00A46585">
            <w:pPr>
              <w:jc w:val="left"/>
              <w:rPr>
                <w:ins w:id="1668" w:author="lfernandobra" w:date="2014-09-06T14:52:00Z"/>
              </w:rPr>
            </w:pPr>
            <w:ins w:id="1669" w:author="lfernandobra" w:date="2014-09-06T14:52:00Z">
              <w:r w:rsidRPr="00EB4F26">
                <w:t>FP</w:t>
              </w:r>
              <w:r>
                <w:t>07</w:t>
              </w:r>
              <w:r w:rsidRPr="00EB4F26">
                <w:t xml:space="preserve"> –</w:t>
              </w:r>
              <w:r>
                <w:t xml:space="preserve"> O ator digita a nota</w:t>
              </w:r>
            </w:ins>
          </w:p>
          <w:p w:rsidR="0062793E" w:rsidRDefault="0062793E" w:rsidP="00A46585">
            <w:pPr>
              <w:jc w:val="left"/>
              <w:rPr>
                <w:ins w:id="1670" w:author="lfernandobra" w:date="2014-09-06T14:52:00Z"/>
              </w:rPr>
            </w:pPr>
            <w:ins w:id="1671" w:author="lfernandobra" w:date="2014-09-06T14:52:00Z">
              <w:r w:rsidRPr="00EB4F26">
                <w:t>FP</w:t>
              </w:r>
              <w:r>
                <w:t>08</w:t>
              </w:r>
              <w:r w:rsidRPr="00EB4F26">
                <w:t xml:space="preserve"> –</w:t>
              </w:r>
              <w:r>
                <w:t xml:space="preserve"> O sistema salva com a data, horário e o ator, para o aluno selecionado.</w:t>
              </w:r>
            </w:ins>
          </w:p>
          <w:p w:rsidR="0062793E" w:rsidRDefault="0062793E" w:rsidP="00A46585">
            <w:pPr>
              <w:jc w:val="left"/>
              <w:rPr>
                <w:ins w:id="1672" w:author="lfernandobra" w:date="2014-09-06T14:52:00Z"/>
              </w:rPr>
            </w:pPr>
            <w:ins w:id="1673" w:author="lfernandobra" w:date="2014-09-06T14:52:00Z">
              <w:r w:rsidRPr="00EB4F26">
                <w:t>FP</w:t>
              </w:r>
              <w:r>
                <w:t>09</w:t>
              </w:r>
              <w:r w:rsidRPr="00EB4F26">
                <w:t xml:space="preserve"> –</w:t>
              </w:r>
              <w:r>
                <w:t xml:space="preserve"> O sistema envia aviso de inserção de nota editada com sucesso</w:t>
              </w:r>
            </w:ins>
          </w:p>
          <w:p w:rsidR="0062793E" w:rsidRPr="003D4761" w:rsidRDefault="0062793E" w:rsidP="00A46585">
            <w:pPr>
              <w:rPr>
                <w:ins w:id="1674" w:author="lfernandobra" w:date="2014-09-06T14:52:00Z"/>
              </w:rPr>
            </w:pPr>
          </w:p>
          <w:p w:rsidR="0062793E" w:rsidRDefault="0062793E" w:rsidP="00A46585">
            <w:pPr>
              <w:jc w:val="left"/>
              <w:rPr>
                <w:ins w:id="1675" w:author="lfernandobra" w:date="2014-09-06T14:52:00Z"/>
              </w:rPr>
            </w:pPr>
            <w:ins w:id="1676" w:author="lfernandobra" w:date="2014-09-06T14:52:00Z">
              <w:r w:rsidRPr="003D4761">
                <w:rPr>
                  <w:b/>
                  <w:bCs/>
                </w:rPr>
                <w:t>Fluxo Alternativo:</w:t>
              </w:r>
            </w:ins>
          </w:p>
          <w:p w:rsidR="0062793E" w:rsidRDefault="0062793E" w:rsidP="00A46585">
            <w:pPr>
              <w:rPr>
                <w:ins w:id="1677" w:author="lfernandobra" w:date="2014-09-06T14:52:00Z"/>
              </w:rPr>
            </w:pPr>
            <w:ins w:id="1678" w:author="lfernandobra" w:date="2014-09-06T14:52:00Z">
              <w:r>
                <w:t>FA01 – Aluno não possui boletim atribuido</w:t>
              </w:r>
            </w:ins>
          </w:p>
          <w:p w:rsidR="0062793E" w:rsidRDefault="0062793E" w:rsidP="00A46585">
            <w:pPr>
              <w:rPr>
                <w:ins w:id="1679" w:author="lfernandobra" w:date="2014-09-06T14:52:00Z"/>
              </w:rPr>
            </w:pPr>
            <w:ins w:id="1680" w:author="lfernandobra" w:date="2014-09-06T14:52:00Z">
              <w:r>
                <w:t>FA02 – O sistema informa que o aluno não possui boletim</w:t>
              </w:r>
            </w:ins>
          </w:p>
          <w:p w:rsidR="0062793E" w:rsidRPr="003D4761" w:rsidRDefault="0062793E" w:rsidP="00A46585">
            <w:pPr>
              <w:rPr>
                <w:ins w:id="1681" w:author="lfernandobra" w:date="2014-09-06T14:52:00Z"/>
              </w:rPr>
            </w:pPr>
            <w:ins w:id="1682" w:author="lfernandobra" w:date="2014-09-06T14:52:00Z">
              <w:r>
                <w:t>FA03 – Sistema redireciona para UC13 – Inserir Boletim</w:t>
              </w:r>
            </w:ins>
          </w:p>
        </w:tc>
      </w:tr>
    </w:tbl>
    <w:p w:rsidR="00466EB5" w:rsidRDefault="00466EB5">
      <w:pPr>
        <w:rPr>
          <w:ins w:id="1683" w:author="lfernandobra" w:date="2014-09-06T14:52:00Z"/>
          <w:u w:val="single"/>
        </w:rPr>
      </w:pPr>
    </w:p>
    <w:p w:rsidR="0062793E" w:rsidRDefault="0062793E" w:rsidP="0062793E">
      <w:pPr>
        <w:pStyle w:val="Legenda"/>
        <w:rPr>
          <w:ins w:id="1684" w:author="lfernandobra" w:date="2014-09-06T14:52:00Z"/>
        </w:rPr>
      </w:pPr>
      <w:ins w:id="1685" w:author="lfernandobra" w:date="2014-09-06T14:52:00Z">
        <w:r>
          <w:t xml:space="preserve">Tabela </w:t>
        </w:r>
      </w:ins>
      <w:ins w:id="1686" w:author="lfernandobra" w:date="2014-09-07T00:05:00Z">
        <w:r w:rsidR="00644B59">
          <w:t>13</w:t>
        </w:r>
      </w:ins>
      <w:ins w:id="1687" w:author="lfernandobra" w:date="2014-09-06T14:52:00Z">
        <w:r>
          <w:t xml:space="preserve"> – UC1</w:t>
        </w:r>
      </w:ins>
      <w:ins w:id="1688" w:author="lfernandobra" w:date="2014-09-06T14:53:00Z">
        <w:r>
          <w:t>2</w:t>
        </w:r>
      </w:ins>
      <w:ins w:id="1689" w:author="lfernandobra" w:date="2014-09-06T14:52:00Z">
        <w:r>
          <w:t xml:space="preserve"> – Editar </w:t>
        </w:r>
      </w:ins>
      <w:ins w:id="1690" w:author="lfernandobra" w:date="2014-09-06T14:54:00Z">
        <w:r>
          <w:t>Frequencia</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60"/>
      </w:tblGrid>
      <w:tr w:rsidR="0062793E" w:rsidRPr="00D96646" w:rsidTr="00A46585">
        <w:trPr>
          <w:ins w:id="1691" w:author="lfernandobra" w:date="2014-09-06T14:53:00Z"/>
        </w:trPr>
        <w:tc>
          <w:tcPr>
            <w:tcW w:w="2658" w:type="dxa"/>
            <w:shd w:val="clear" w:color="auto" w:fill="D9D9D9"/>
          </w:tcPr>
          <w:p w:rsidR="0062793E" w:rsidRPr="003D4761" w:rsidRDefault="0062793E" w:rsidP="00A46585">
            <w:pPr>
              <w:rPr>
                <w:ins w:id="1692" w:author="lfernandobra" w:date="2014-09-06T14:53:00Z"/>
                <w:b/>
                <w:bCs/>
              </w:rPr>
            </w:pPr>
            <w:ins w:id="1693" w:author="lfernandobra" w:date="2014-09-06T14:53:00Z">
              <w:r>
                <w:rPr>
                  <w:b/>
                  <w:bCs/>
                </w:rPr>
                <w:t>Nome do C</w:t>
              </w:r>
              <w:r w:rsidRPr="003D4761">
                <w:rPr>
                  <w:b/>
                  <w:bCs/>
                </w:rPr>
                <w:t>aso de Uso:</w:t>
              </w:r>
            </w:ins>
          </w:p>
        </w:tc>
        <w:tc>
          <w:tcPr>
            <w:tcW w:w="6060" w:type="dxa"/>
          </w:tcPr>
          <w:p w:rsidR="0062793E" w:rsidRPr="00D96646" w:rsidRDefault="0062793E">
            <w:pPr>
              <w:rPr>
                <w:ins w:id="1694" w:author="lfernandobra" w:date="2014-09-06T14:53:00Z"/>
              </w:rPr>
            </w:pPr>
            <w:ins w:id="1695" w:author="lfernandobra" w:date="2014-09-06T14:53:00Z">
              <w:r>
                <w:t>UC1</w:t>
              </w:r>
            </w:ins>
            <w:ins w:id="1696" w:author="lfernandobra" w:date="2014-09-06T14:54:00Z">
              <w:r>
                <w:t>2</w:t>
              </w:r>
            </w:ins>
            <w:ins w:id="1697" w:author="lfernandobra" w:date="2014-09-06T14:53:00Z">
              <w:r>
                <w:t xml:space="preserve"> – Editar Frequencia</w:t>
              </w:r>
            </w:ins>
          </w:p>
        </w:tc>
      </w:tr>
      <w:tr w:rsidR="0062793E" w:rsidRPr="00D96646" w:rsidTr="00A46585">
        <w:trPr>
          <w:ins w:id="1698" w:author="lfernandobra" w:date="2014-09-06T14:53:00Z"/>
        </w:trPr>
        <w:tc>
          <w:tcPr>
            <w:tcW w:w="2658" w:type="dxa"/>
            <w:shd w:val="clear" w:color="auto" w:fill="D9D9D9"/>
          </w:tcPr>
          <w:p w:rsidR="0062793E" w:rsidRPr="003D4761" w:rsidRDefault="0062793E" w:rsidP="00A46585">
            <w:pPr>
              <w:rPr>
                <w:ins w:id="1699" w:author="lfernandobra" w:date="2014-09-06T14:53:00Z"/>
                <w:b/>
                <w:bCs/>
              </w:rPr>
            </w:pPr>
            <w:ins w:id="1700" w:author="lfernandobra" w:date="2014-09-06T14:53:00Z">
              <w:r w:rsidRPr="003D4761">
                <w:rPr>
                  <w:b/>
                  <w:bCs/>
                </w:rPr>
                <w:t>Resumo:</w:t>
              </w:r>
            </w:ins>
          </w:p>
        </w:tc>
        <w:tc>
          <w:tcPr>
            <w:tcW w:w="6060" w:type="dxa"/>
          </w:tcPr>
          <w:p w:rsidR="0062793E" w:rsidRPr="00D96646" w:rsidRDefault="0062793E" w:rsidP="00A46585">
            <w:pPr>
              <w:rPr>
                <w:ins w:id="1701" w:author="lfernandobra" w:date="2014-09-06T14:53:00Z"/>
              </w:rPr>
            </w:pPr>
            <w:ins w:id="1702" w:author="lfernandobra" w:date="2014-09-06T14:53:00Z">
              <w:r>
                <w:t>Editar frequencia em um boletim atribuido a um aluno registrado no sistema</w:t>
              </w:r>
            </w:ins>
          </w:p>
        </w:tc>
      </w:tr>
      <w:tr w:rsidR="0062793E" w:rsidRPr="00D96646" w:rsidTr="00A46585">
        <w:trPr>
          <w:ins w:id="1703" w:author="lfernandobra" w:date="2014-09-06T14:53:00Z"/>
        </w:trPr>
        <w:tc>
          <w:tcPr>
            <w:tcW w:w="2658" w:type="dxa"/>
            <w:shd w:val="clear" w:color="auto" w:fill="D9D9D9"/>
          </w:tcPr>
          <w:p w:rsidR="0062793E" w:rsidRPr="003D4761" w:rsidRDefault="0062793E" w:rsidP="00A46585">
            <w:pPr>
              <w:rPr>
                <w:ins w:id="1704" w:author="lfernandobra" w:date="2014-09-06T14:53:00Z"/>
                <w:b/>
                <w:bCs/>
              </w:rPr>
            </w:pPr>
            <w:ins w:id="1705" w:author="lfernandobra" w:date="2014-09-06T14:53:00Z">
              <w:r w:rsidRPr="003D4761">
                <w:rPr>
                  <w:b/>
                  <w:bCs/>
                </w:rPr>
                <w:t>Ator Principal:</w:t>
              </w:r>
            </w:ins>
          </w:p>
        </w:tc>
        <w:tc>
          <w:tcPr>
            <w:tcW w:w="6060" w:type="dxa"/>
          </w:tcPr>
          <w:p w:rsidR="0062793E" w:rsidRPr="00D96646" w:rsidRDefault="0062793E" w:rsidP="00A46585">
            <w:pPr>
              <w:rPr>
                <w:ins w:id="1706" w:author="lfernandobra" w:date="2014-09-06T14:53:00Z"/>
              </w:rPr>
            </w:pPr>
            <w:ins w:id="1707" w:author="lfernandobra" w:date="2014-09-06T14:53:00Z">
              <w:r>
                <w:t>Professor</w:t>
              </w:r>
            </w:ins>
          </w:p>
        </w:tc>
      </w:tr>
      <w:tr w:rsidR="0062793E" w:rsidRPr="00D96646" w:rsidTr="00A46585">
        <w:trPr>
          <w:ins w:id="1708" w:author="lfernandobra" w:date="2014-09-06T14:53:00Z"/>
        </w:trPr>
        <w:tc>
          <w:tcPr>
            <w:tcW w:w="2658" w:type="dxa"/>
            <w:shd w:val="clear" w:color="auto" w:fill="D9D9D9"/>
          </w:tcPr>
          <w:p w:rsidR="0062793E" w:rsidRPr="003D4761" w:rsidRDefault="0062793E" w:rsidP="00A46585">
            <w:pPr>
              <w:rPr>
                <w:ins w:id="1709" w:author="lfernandobra" w:date="2014-09-06T14:53:00Z"/>
                <w:b/>
                <w:bCs/>
              </w:rPr>
            </w:pPr>
            <w:ins w:id="1710" w:author="lfernandobra" w:date="2014-09-06T14:53:00Z">
              <w:r w:rsidRPr="003D4761">
                <w:rPr>
                  <w:b/>
                  <w:bCs/>
                </w:rPr>
                <w:t>Pré-condição</w:t>
              </w:r>
            </w:ins>
          </w:p>
        </w:tc>
        <w:tc>
          <w:tcPr>
            <w:tcW w:w="6060" w:type="dxa"/>
          </w:tcPr>
          <w:p w:rsidR="0062793E" w:rsidRDefault="0062793E" w:rsidP="00A46585">
            <w:pPr>
              <w:rPr>
                <w:ins w:id="1711" w:author="lfernandobra" w:date="2014-09-06T14:53:00Z"/>
              </w:rPr>
            </w:pPr>
            <w:ins w:id="1712" w:author="lfernandobra" w:date="2014-09-06T14:53:00Z">
              <w:r>
                <w:t>O boletim deve estar registrado no sistema.</w:t>
              </w:r>
            </w:ins>
          </w:p>
          <w:p w:rsidR="0062793E" w:rsidRPr="00D96646" w:rsidRDefault="0062793E" w:rsidP="00A46585">
            <w:pPr>
              <w:rPr>
                <w:ins w:id="1713" w:author="lfernandobra" w:date="2014-09-06T14:53:00Z"/>
              </w:rPr>
            </w:pPr>
            <w:ins w:id="1714" w:author="lfernandobra" w:date="2014-09-06T14:53:00Z">
              <w:r>
                <w:t>O Professor deve estar logado.</w:t>
              </w:r>
            </w:ins>
          </w:p>
        </w:tc>
      </w:tr>
      <w:tr w:rsidR="0062793E" w:rsidRPr="00D96646" w:rsidTr="00A46585">
        <w:trPr>
          <w:ins w:id="1715" w:author="lfernandobra" w:date="2014-09-06T14:53:00Z"/>
        </w:trPr>
        <w:tc>
          <w:tcPr>
            <w:tcW w:w="2658" w:type="dxa"/>
            <w:shd w:val="clear" w:color="auto" w:fill="D9D9D9"/>
          </w:tcPr>
          <w:p w:rsidR="0062793E" w:rsidRPr="003D4761" w:rsidRDefault="0062793E" w:rsidP="00A46585">
            <w:pPr>
              <w:rPr>
                <w:ins w:id="1716" w:author="lfernandobra" w:date="2014-09-06T14:53:00Z"/>
                <w:b/>
                <w:bCs/>
              </w:rPr>
            </w:pPr>
            <w:ins w:id="1717" w:author="lfernandobra" w:date="2014-09-06T14:53:00Z">
              <w:r w:rsidRPr="003D4761">
                <w:rPr>
                  <w:b/>
                  <w:bCs/>
                </w:rPr>
                <w:t>Pós-condição</w:t>
              </w:r>
            </w:ins>
          </w:p>
        </w:tc>
        <w:tc>
          <w:tcPr>
            <w:tcW w:w="6060" w:type="dxa"/>
          </w:tcPr>
          <w:p w:rsidR="0062793E" w:rsidRPr="00D96646" w:rsidRDefault="0062793E" w:rsidP="00A46585">
            <w:pPr>
              <w:rPr>
                <w:ins w:id="1718" w:author="lfernandobra" w:date="2014-09-06T14:53:00Z"/>
              </w:rPr>
            </w:pPr>
            <w:ins w:id="1719" w:author="lfernandobra" w:date="2014-09-06T14:53:00Z">
              <w:r>
                <w:t>A frequencia deve ser editada no boletim do aluno.</w:t>
              </w:r>
            </w:ins>
          </w:p>
        </w:tc>
      </w:tr>
      <w:tr w:rsidR="0062793E" w:rsidRPr="003D4761" w:rsidTr="00A46585">
        <w:trPr>
          <w:ins w:id="1720" w:author="lfernandobra" w:date="2014-09-06T14:53:00Z"/>
        </w:trPr>
        <w:tc>
          <w:tcPr>
            <w:tcW w:w="8718" w:type="dxa"/>
            <w:gridSpan w:val="2"/>
          </w:tcPr>
          <w:p w:rsidR="0062793E" w:rsidRPr="003D4761" w:rsidRDefault="0062793E" w:rsidP="00A46585">
            <w:pPr>
              <w:rPr>
                <w:ins w:id="1721" w:author="lfernandobra" w:date="2014-09-06T14:53:00Z"/>
                <w:b/>
                <w:bCs/>
              </w:rPr>
            </w:pPr>
          </w:p>
          <w:p w:rsidR="0062793E" w:rsidRDefault="0062793E" w:rsidP="00A46585">
            <w:pPr>
              <w:rPr>
                <w:ins w:id="1722" w:author="lfernandobra" w:date="2014-09-06T14:53:00Z"/>
              </w:rPr>
            </w:pPr>
            <w:ins w:id="1723" w:author="lfernandobra" w:date="2014-09-06T14:53:00Z">
              <w:r w:rsidRPr="003D4761">
                <w:rPr>
                  <w:b/>
                  <w:bCs/>
                </w:rPr>
                <w:t>Fluxo Principal</w:t>
              </w:r>
              <w:r w:rsidRPr="003D4761">
                <w:t xml:space="preserve">: </w:t>
              </w:r>
            </w:ins>
          </w:p>
          <w:p w:rsidR="0062793E" w:rsidRDefault="0062793E" w:rsidP="00A46585">
            <w:pPr>
              <w:jc w:val="left"/>
              <w:rPr>
                <w:ins w:id="1724" w:author="lfernandobra" w:date="2014-09-06T14:53:00Z"/>
              </w:rPr>
            </w:pPr>
            <w:ins w:id="1725" w:author="lfernandobra" w:date="2014-09-06T14:53:00Z">
              <w:r w:rsidRPr="00EB4F26">
                <w:t>FP</w:t>
              </w:r>
              <w:r>
                <w:t>01</w:t>
              </w:r>
              <w:r w:rsidRPr="00EB4F26">
                <w:t xml:space="preserve"> –</w:t>
              </w:r>
              <w:r>
                <w:t xml:space="preserve"> Este caso de uso inicia-se quando o ator deseja editar a frequencia de um aluno </w:t>
              </w:r>
            </w:ins>
          </w:p>
          <w:p w:rsidR="0062793E" w:rsidRDefault="0062793E" w:rsidP="00A46585">
            <w:pPr>
              <w:jc w:val="left"/>
              <w:rPr>
                <w:ins w:id="1726" w:author="lfernandobra" w:date="2014-09-06T14:53:00Z"/>
              </w:rPr>
            </w:pPr>
            <w:ins w:id="1727" w:author="lfernandobra" w:date="2014-09-06T14:53:00Z">
              <w:r w:rsidRPr="00EB4F26">
                <w:t>FP</w:t>
              </w:r>
              <w:r>
                <w:t>02</w:t>
              </w:r>
              <w:r w:rsidRPr="00EB4F26">
                <w:t xml:space="preserve"> –</w:t>
              </w:r>
              <w:r>
                <w:t xml:space="preserve"> O sistema abre a tela com os os alunos cadastrados no sistema </w:t>
              </w:r>
            </w:ins>
          </w:p>
          <w:p w:rsidR="0062793E" w:rsidRPr="007A2C87" w:rsidRDefault="0062793E" w:rsidP="00A46585">
            <w:pPr>
              <w:jc w:val="left"/>
              <w:rPr>
                <w:ins w:id="1728" w:author="lfernandobra" w:date="2014-09-06T14:53:00Z"/>
              </w:rPr>
            </w:pPr>
            <w:ins w:id="1729" w:author="lfernandobra" w:date="2014-09-06T14:53:00Z">
              <w:r w:rsidRPr="00EB4F26">
                <w:t>FP</w:t>
              </w:r>
              <w:r>
                <w:t>03</w:t>
              </w:r>
              <w:r w:rsidRPr="00EB4F26">
                <w:t xml:space="preserve"> –</w:t>
              </w:r>
              <w:r>
                <w:t xml:space="preserve"> O ator seleciona o aluno </w:t>
              </w:r>
            </w:ins>
          </w:p>
          <w:p w:rsidR="0062793E" w:rsidRPr="007A2C87" w:rsidRDefault="0062793E" w:rsidP="00A46585">
            <w:pPr>
              <w:jc w:val="left"/>
              <w:rPr>
                <w:ins w:id="1730" w:author="lfernandobra" w:date="2014-09-06T14:53:00Z"/>
              </w:rPr>
            </w:pPr>
            <w:ins w:id="1731" w:author="lfernandobra" w:date="2014-09-06T14:53:00Z">
              <w:r w:rsidRPr="00EB4F26">
                <w:t>FP</w:t>
              </w:r>
              <w:r>
                <w:t>04</w:t>
              </w:r>
              <w:r w:rsidRPr="00EB4F26">
                <w:t xml:space="preserve"> –</w:t>
              </w:r>
              <w:r>
                <w:t xml:space="preserve"> O sistema oferece o boletim atribuido ao aluno</w:t>
              </w:r>
            </w:ins>
          </w:p>
          <w:p w:rsidR="0062793E" w:rsidRDefault="0062793E" w:rsidP="00A46585">
            <w:pPr>
              <w:jc w:val="left"/>
              <w:rPr>
                <w:ins w:id="1732" w:author="lfernandobra" w:date="2014-09-06T14:53:00Z"/>
              </w:rPr>
            </w:pPr>
            <w:ins w:id="1733" w:author="lfernandobra" w:date="2014-09-06T14:53:00Z">
              <w:r w:rsidRPr="00EB4F26">
                <w:t>FP</w:t>
              </w:r>
              <w:r>
                <w:t>05</w:t>
              </w:r>
              <w:r w:rsidRPr="00EB4F26">
                <w:t xml:space="preserve"> –</w:t>
              </w:r>
              <w:r>
                <w:t xml:space="preserve"> O ator seleciona a opção Editar Nota</w:t>
              </w:r>
            </w:ins>
          </w:p>
          <w:p w:rsidR="0062793E" w:rsidRDefault="0062793E" w:rsidP="00A46585">
            <w:pPr>
              <w:jc w:val="left"/>
              <w:rPr>
                <w:ins w:id="1734" w:author="lfernandobra" w:date="2014-09-06T14:53:00Z"/>
              </w:rPr>
            </w:pPr>
            <w:ins w:id="1735" w:author="lfernandobra" w:date="2014-09-06T14:53:00Z">
              <w:r w:rsidRPr="00EB4F26">
                <w:t>FP</w:t>
              </w:r>
              <w:r>
                <w:t>06</w:t>
              </w:r>
              <w:r w:rsidRPr="00EB4F26">
                <w:t xml:space="preserve"> –</w:t>
              </w:r>
              <w:r>
                <w:t xml:space="preserve"> O ator seleciona a nota a ser editada</w:t>
              </w:r>
            </w:ins>
          </w:p>
          <w:p w:rsidR="0062793E" w:rsidRDefault="0062793E" w:rsidP="00A46585">
            <w:pPr>
              <w:jc w:val="left"/>
              <w:rPr>
                <w:ins w:id="1736" w:author="lfernandobra" w:date="2014-09-06T14:53:00Z"/>
              </w:rPr>
            </w:pPr>
            <w:ins w:id="1737" w:author="lfernandobra" w:date="2014-09-06T14:53:00Z">
              <w:r w:rsidRPr="00EB4F26">
                <w:t>FP</w:t>
              </w:r>
              <w:r>
                <w:t>07</w:t>
              </w:r>
              <w:r w:rsidRPr="00EB4F26">
                <w:t xml:space="preserve"> –</w:t>
              </w:r>
              <w:r>
                <w:t xml:space="preserve"> O ator digita a nota</w:t>
              </w:r>
            </w:ins>
          </w:p>
          <w:p w:rsidR="0062793E" w:rsidRDefault="0062793E" w:rsidP="00A46585">
            <w:pPr>
              <w:jc w:val="left"/>
              <w:rPr>
                <w:ins w:id="1738" w:author="lfernandobra" w:date="2014-09-06T14:53:00Z"/>
              </w:rPr>
            </w:pPr>
            <w:ins w:id="1739" w:author="lfernandobra" w:date="2014-09-06T14:53:00Z">
              <w:r w:rsidRPr="00EB4F26">
                <w:t>FP</w:t>
              </w:r>
              <w:r>
                <w:t>08</w:t>
              </w:r>
              <w:r w:rsidRPr="00EB4F26">
                <w:t xml:space="preserve"> –</w:t>
              </w:r>
              <w:r>
                <w:t xml:space="preserve"> O sistema salva com a data, horário e o ator, para o aluno selecionado.</w:t>
              </w:r>
            </w:ins>
          </w:p>
          <w:p w:rsidR="0062793E" w:rsidRDefault="0062793E" w:rsidP="00A46585">
            <w:pPr>
              <w:jc w:val="left"/>
              <w:rPr>
                <w:ins w:id="1740" w:author="lfernandobra" w:date="2014-09-06T14:53:00Z"/>
              </w:rPr>
            </w:pPr>
            <w:ins w:id="1741" w:author="lfernandobra" w:date="2014-09-06T14:53:00Z">
              <w:r w:rsidRPr="00EB4F26">
                <w:t>FP</w:t>
              </w:r>
              <w:r>
                <w:t>09</w:t>
              </w:r>
              <w:r w:rsidRPr="00EB4F26">
                <w:t xml:space="preserve"> –</w:t>
              </w:r>
              <w:r>
                <w:t xml:space="preserve"> O sistema envia aviso de inserção de nota editada com sucesso</w:t>
              </w:r>
            </w:ins>
          </w:p>
          <w:p w:rsidR="0062793E" w:rsidRPr="003D4761" w:rsidRDefault="0062793E" w:rsidP="00A46585">
            <w:pPr>
              <w:rPr>
                <w:ins w:id="1742" w:author="lfernandobra" w:date="2014-09-06T14:53:00Z"/>
              </w:rPr>
            </w:pPr>
          </w:p>
          <w:p w:rsidR="0062793E" w:rsidRDefault="0062793E" w:rsidP="00A46585">
            <w:pPr>
              <w:jc w:val="left"/>
              <w:rPr>
                <w:ins w:id="1743" w:author="lfernandobra" w:date="2014-09-06T14:53:00Z"/>
              </w:rPr>
            </w:pPr>
            <w:ins w:id="1744" w:author="lfernandobra" w:date="2014-09-06T14:53:00Z">
              <w:r w:rsidRPr="003D4761">
                <w:rPr>
                  <w:b/>
                  <w:bCs/>
                </w:rPr>
                <w:t>Fluxo Alternativo:</w:t>
              </w:r>
            </w:ins>
          </w:p>
          <w:p w:rsidR="0062793E" w:rsidRDefault="0062793E" w:rsidP="00A46585">
            <w:pPr>
              <w:rPr>
                <w:ins w:id="1745" w:author="lfernandobra" w:date="2014-09-06T14:53:00Z"/>
              </w:rPr>
            </w:pPr>
            <w:ins w:id="1746" w:author="lfernandobra" w:date="2014-09-06T14:53:00Z">
              <w:r>
                <w:lastRenderedPageBreak/>
                <w:t>FA01 – Aluno não possui boletim atribuido</w:t>
              </w:r>
            </w:ins>
          </w:p>
          <w:p w:rsidR="0062793E" w:rsidRDefault="0062793E" w:rsidP="00A46585">
            <w:pPr>
              <w:rPr>
                <w:ins w:id="1747" w:author="lfernandobra" w:date="2014-09-06T14:53:00Z"/>
              </w:rPr>
            </w:pPr>
            <w:ins w:id="1748" w:author="lfernandobra" w:date="2014-09-06T14:53:00Z">
              <w:r>
                <w:t>FA02 – O sistema informa que o aluno não possui boletim</w:t>
              </w:r>
            </w:ins>
          </w:p>
          <w:p w:rsidR="0062793E" w:rsidRPr="003D4761" w:rsidRDefault="0062793E" w:rsidP="00A46585">
            <w:pPr>
              <w:rPr>
                <w:ins w:id="1749" w:author="lfernandobra" w:date="2014-09-06T14:53:00Z"/>
              </w:rPr>
            </w:pPr>
            <w:ins w:id="1750" w:author="lfernandobra" w:date="2014-09-06T14:53:00Z">
              <w:r>
                <w:t>FA03 – Sistema redireciona para UC13 – Inserir Boletim</w:t>
              </w:r>
            </w:ins>
          </w:p>
        </w:tc>
      </w:tr>
    </w:tbl>
    <w:p w:rsidR="0062793E" w:rsidRDefault="0062793E">
      <w:pPr>
        <w:rPr>
          <w:ins w:id="1751" w:author="lfernandobra" w:date="2014-09-06T14:54:00Z"/>
          <w:u w:val="single"/>
        </w:rPr>
      </w:pPr>
    </w:p>
    <w:p w:rsidR="0062793E" w:rsidRDefault="0062793E" w:rsidP="0062793E">
      <w:pPr>
        <w:pStyle w:val="Legenda"/>
        <w:rPr>
          <w:ins w:id="1752" w:author="lfernandobra" w:date="2014-09-06T14:55:00Z"/>
        </w:rPr>
      </w:pPr>
      <w:ins w:id="1753" w:author="lfernandobra" w:date="2014-09-06T14:55:00Z">
        <w:r>
          <w:t xml:space="preserve">Tabela </w:t>
        </w:r>
      </w:ins>
      <w:ins w:id="1754" w:author="lfernandobra" w:date="2014-09-07T00:05:00Z">
        <w:r w:rsidR="00644B59">
          <w:t>14</w:t>
        </w:r>
      </w:ins>
      <w:ins w:id="1755" w:author="lfernandobra" w:date="2014-09-06T14:55:00Z">
        <w:r>
          <w:t xml:space="preserve"> – UC13 – </w:t>
        </w:r>
      </w:ins>
      <w:ins w:id="1756" w:author="lfernandobra" w:date="2014-09-06T14:56:00Z">
        <w:r>
          <w:t>Inserir</w:t>
        </w:r>
      </w:ins>
      <w:ins w:id="1757" w:author="lfernandobra" w:date="2014-09-06T14:55:00Z">
        <w:r>
          <w:t xml:space="preserve"> Boletim</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60"/>
      </w:tblGrid>
      <w:tr w:rsidR="0062793E" w:rsidRPr="00D96646" w:rsidTr="00A46585">
        <w:trPr>
          <w:ins w:id="1758" w:author="lfernandobra" w:date="2014-09-06T14:55:00Z"/>
        </w:trPr>
        <w:tc>
          <w:tcPr>
            <w:tcW w:w="2658" w:type="dxa"/>
            <w:shd w:val="clear" w:color="auto" w:fill="D9D9D9"/>
          </w:tcPr>
          <w:p w:rsidR="0062793E" w:rsidRPr="003D4761" w:rsidRDefault="0062793E" w:rsidP="00A46585">
            <w:pPr>
              <w:rPr>
                <w:ins w:id="1759" w:author="lfernandobra" w:date="2014-09-06T14:55:00Z"/>
                <w:b/>
                <w:bCs/>
              </w:rPr>
            </w:pPr>
            <w:ins w:id="1760" w:author="lfernandobra" w:date="2014-09-06T14:55:00Z">
              <w:r>
                <w:rPr>
                  <w:b/>
                  <w:bCs/>
                </w:rPr>
                <w:t>Nome do C</w:t>
              </w:r>
              <w:r w:rsidRPr="003D4761">
                <w:rPr>
                  <w:b/>
                  <w:bCs/>
                </w:rPr>
                <w:t>aso de Uso:</w:t>
              </w:r>
            </w:ins>
          </w:p>
        </w:tc>
        <w:tc>
          <w:tcPr>
            <w:tcW w:w="6060" w:type="dxa"/>
          </w:tcPr>
          <w:p w:rsidR="0062793E" w:rsidRPr="00D96646" w:rsidRDefault="0062793E" w:rsidP="00A46585">
            <w:pPr>
              <w:rPr>
                <w:ins w:id="1761" w:author="lfernandobra" w:date="2014-09-06T14:55:00Z"/>
              </w:rPr>
            </w:pPr>
            <w:ins w:id="1762" w:author="lfernandobra" w:date="2014-09-06T14:55:00Z">
              <w:r>
                <w:t>UC13 – Inserir Boletim</w:t>
              </w:r>
            </w:ins>
          </w:p>
        </w:tc>
      </w:tr>
      <w:tr w:rsidR="0062793E" w:rsidRPr="00D96646" w:rsidTr="00A46585">
        <w:trPr>
          <w:ins w:id="1763" w:author="lfernandobra" w:date="2014-09-06T14:55:00Z"/>
        </w:trPr>
        <w:tc>
          <w:tcPr>
            <w:tcW w:w="2658" w:type="dxa"/>
            <w:shd w:val="clear" w:color="auto" w:fill="D9D9D9"/>
          </w:tcPr>
          <w:p w:rsidR="0062793E" w:rsidRPr="003D4761" w:rsidRDefault="0062793E" w:rsidP="00A46585">
            <w:pPr>
              <w:rPr>
                <w:ins w:id="1764" w:author="lfernandobra" w:date="2014-09-06T14:55:00Z"/>
                <w:b/>
                <w:bCs/>
              </w:rPr>
            </w:pPr>
            <w:ins w:id="1765" w:author="lfernandobra" w:date="2014-09-06T14:55:00Z">
              <w:r w:rsidRPr="003D4761">
                <w:rPr>
                  <w:b/>
                  <w:bCs/>
                </w:rPr>
                <w:t>Resumo:</w:t>
              </w:r>
            </w:ins>
          </w:p>
        </w:tc>
        <w:tc>
          <w:tcPr>
            <w:tcW w:w="6060" w:type="dxa"/>
          </w:tcPr>
          <w:p w:rsidR="0062793E" w:rsidRPr="00D96646" w:rsidRDefault="0062793E" w:rsidP="00A46585">
            <w:pPr>
              <w:rPr>
                <w:ins w:id="1766" w:author="lfernandobra" w:date="2014-09-06T14:55:00Z"/>
              </w:rPr>
            </w:pPr>
            <w:ins w:id="1767" w:author="lfernandobra" w:date="2014-09-06T14:55:00Z">
              <w:r>
                <w:t>Inserir Boletim para a um aluno registrado no sistema</w:t>
              </w:r>
            </w:ins>
          </w:p>
        </w:tc>
      </w:tr>
      <w:tr w:rsidR="0062793E" w:rsidRPr="00D96646" w:rsidTr="00A46585">
        <w:trPr>
          <w:ins w:id="1768" w:author="lfernandobra" w:date="2014-09-06T14:55:00Z"/>
        </w:trPr>
        <w:tc>
          <w:tcPr>
            <w:tcW w:w="2658" w:type="dxa"/>
            <w:shd w:val="clear" w:color="auto" w:fill="D9D9D9"/>
          </w:tcPr>
          <w:p w:rsidR="0062793E" w:rsidRPr="003D4761" w:rsidRDefault="0062793E" w:rsidP="00A46585">
            <w:pPr>
              <w:rPr>
                <w:ins w:id="1769" w:author="lfernandobra" w:date="2014-09-06T14:55:00Z"/>
                <w:b/>
                <w:bCs/>
              </w:rPr>
            </w:pPr>
            <w:ins w:id="1770" w:author="lfernandobra" w:date="2014-09-06T14:55:00Z">
              <w:r w:rsidRPr="003D4761">
                <w:rPr>
                  <w:b/>
                  <w:bCs/>
                </w:rPr>
                <w:t>Ator Principal:</w:t>
              </w:r>
            </w:ins>
          </w:p>
        </w:tc>
        <w:tc>
          <w:tcPr>
            <w:tcW w:w="6060" w:type="dxa"/>
          </w:tcPr>
          <w:p w:rsidR="0062793E" w:rsidRPr="00D96646" w:rsidRDefault="0062793E" w:rsidP="00A46585">
            <w:pPr>
              <w:rPr>
                <w:ins w:id="1771" w:author="lfernandobra" w:date="2014-09-06T14:55:00Z"/>
              </w:rPr>
            </w:pPr>
            <w:ins w:id="1772" w:author="lfernandobra" w:date="2014-09-06T14:55:00Z">
              <w:r>
                <w:t>Secretaria</w:t>
              </w:r>
            </w:ins>
          </w:p>
        </w:tc>
      </w:tr>
      <w:tr w:rsidR="0062793E" w:rsidRPr="00D96646" w:rsidTr="00A46585">
        <w:trPr>
          <w:ins w:id="1773" w:author="lfernandobra" w:date="2014-09-06T14:55:00Z"/>
        </w:trPr>
        <w:tc>
          <w:tcPr>
            <w:tcW w:w="2658" w:type="dxa"/>
            <w:shd w:val="clear" w:color="auto" w:fill="D9D9D9"/>
          </w:tcPr>
          <w:p w:rsidR="0062793E" w:rsidRPr="003D4761" w:rsidRDefault="0062793E" w:rsidP="00A46585">
            <w:pPr>
              <w:rPr>
                <w:ins w:id="1774" w:author="lfernandobra" w:date="2014-09-06T14:55:00Z"/>
                <w:b/>
                <w:bCs/>
              </w:rPr>
            </w:pPr>
            <w:ins w:id="1775" w:author="lfernandobra" w:date="2014-09-06T14:55:00Z">
              <w:r w:rsidRPr="003D4761">
                <w:rPr>
                  <w:b/>
                  <w:bCs/>
                </w:rPr>
                <w:t>Pré-condição</w:t>
              </w:r>
            </w:ins>
          </w:p>
        </w:tc>
        <w:tc>
          <w:tcPr>
            <w:tcW w:w="6060" w:type="dxa"/>
          </w:tcPr>
          <w:p w:rsidR="0062793E" w:rsidRDefault="0062793E" w:rsidP="00A46585">
            <w:pPr>
              <w:rPr>
                <w:ins w:id="1776" w:author="lfernandobra" w:date="2014-09-06T14:55:00Z"/>
              </w:rPr>
            </w:pPr>
            <w:ins w:id="1777" w:author="lfernandobra" w:date="2014-09-06T14:55:00Z">
              <w:r>
                <w:t>O aluno deve estar registrado no sistema.</w:t>
              </w:r>
            </w:ins>
          </w:p>
          <w:p w:rsidR="0062793E" w:rsidRPr="00D96646" w:rsidRDefault="0062793E" w:rsidP="00A46585">
            <w:pPr>
              <w:rPr>
                <w:ins w:id="1778" w:author="lfernandobra" w:date="2014-09-06T14:55:00Z"/>
              </w:rPr>
            </w:pPr>
            <w:ins w:id="1779" w:author="lfernandobra" w:date="2014-09-06T14:55:00Z">
              <w:r>
                <w:t>A Secretaria deve estar logado.</w:t>
              </w:r>
            </w:ins>
          </w:p>
        </w:tc>
      </w:tr>
      <w:tr w:rsidR="0062793E" w:rsidRPr="00D96646" w:rsidTr="00A46585">
        <w:trPr>
          <w:ins w:id="1780" w:author="lfernandobra" w:date="2014-09-06T14:55:00Z"/>
        </w:trPr>
        <w:tc>
          <w:tcPr>
            <w:tcW w:w="2658" w:type="dxa"/>
            <w:shd w:val="clear" w:color="auto" w:fill="D9D9D9"/>
          </w:tcPr>
          <w:p w:rsidR="0062793E" w:rsidRPr="003D4761" w:rsidRDefault="0062793E" w:rsidP="00A46585">
            <w:pPr>
              <w:rPr>
                <w:ins w:id="1781" w:author="lfernandobra" w:date="2014-09-06T14:55:00Z"/>
                <w:b/>
                <w:bCs/>
              </w:rPr>
            </w:pPr>
            <w:ins w:id="1782" w:author="lfernandobra" w:date="2014-09-06T14:55:00Z">
              <w:r w:rsidRPr="003D4761">
                <w:rPr>
                  <w:b/>
                  <w:bCs/>
                </w:rPr>
                <w:t>Pós-condição</w:t>
              </w:r>
            </w:ins>
          </w:p>
        </w:tc>
        <w:tc>
          <w:tcPr>
            <w:tcW w:w="6060" w:type="dxa"/>
          </w:tcPr>
          <w:p w:rsidR="0062793E" w:rsidRPr="00D96646" w:rsidRDefault="0062793E" w:rsidP="00A46585">
            <w:pPr>
              <w:rPr>
                <w:ins w:id="1783" w:author="lfernandobra" w:date="2014-09-06T14:55:00Z"/>
              </w:rPr>
            </w:pPr>
            <w:ins w:id="1784" w:author="lfernandobra" w:date="2014-09-06T14:55:00Z">
              <w:r>
                <w:t>O Boletim deve estar registrado para o aluno.</w:t>
              </w:r>
            </w:ins>
          </w:p>
        </w:tc>
      </w:tr>
      <w:tr w:rsidR="0062793E" w:rsidRPr="003D4761" w:rsidTr="00A46585">
        <w:trPr>
          <w:ins w:id="1785" w:author="lfernandobra" w:date="2014-09-06T14:55:00Z"/>
        </w:trPr>
        <w:tc>
          <w:tcPr>
            <w:tcW w:w="8718" w:type="dxa"/>
            <w:gridSpan w:val="2"/>
          </w:tcPr>
          <w:p w:rsidR="0062793E" w:rsidRPr="003D4761" w:rsidRDefault="0062793E" w:rsidP="00A46585">
            <w:pPr>
              <w:rPr>
                <w:ins w:id="1786" w:author="lfernandobra" w:date="2014-09-06T14:55:00Z"/>
                <w:b/>
                <w:bCs/>
              </w:rPr>
            </w:pPr>
          </w:p>
          <w:p w:rsidR="0062793E" w:rsidRDefault="0062793E" w:rsidP="00A46585">
            <w:pPr>
              <w:rPr>
                <w:ins w:id="1787" w:author="lfernandobra" w:date="2014-09-06T14:55:00Z"/>
              </w:rPr>
            </w:pPr>
            <w:ins w:id="1788" w:author="lfernandobra" w:date="2014-09-06T14:55:00Z">
              <w:r w:rsidRPr="003D4761">
                <w:rPr>
                  <w:b/>
                  <w:bCs/>
                </w:rPr>
                <w:t>Fluxo Principal</w:t>
              </w:r>
              <w:r w:rsidRPr="003D4761">
                <w:t xml:space="preserve">: </w:t>
              </w:r>
            </w:ins>
          </w:p>
          <w:p w:rsidR="0062793E" w:rsidRDefault="0062793E" w:rsidP="00A46585">
            <w:pPr>
              <w:jc w:val="left"/>
              <w:rPr>
                <w:ins w:id="1789" w:author="lfernandobra" w:date="2014-09-06T14:55:00Z"/>
              </w:rPr>
            </w:pPr>
            <w:ins w:id="1790" w:author="lfernandobra" w:date="2014-09-06T14:55:00Z">
              <w:r w:rsidRPr="00EB4F26">
                <w:t>FP</w:t>
              </w:r>
              <w:r>
                <w:t>01</w:t>
              </w:r>
              <w:r w:rsidRPr="00EB4F26">
                <w:t xml:space="preserve"> –</w:t>
              </w:r>
              <w:r>
                <w:t xml:space="preserve"> Este caso de uso inicia-se quando o ator deseja inserir boletim para um aluno </w:t>
              </w:r>
            </w:ins>
          </w:p>
          <w:p w:rsidR="0062793E" w:rsidRDefault="0062793E" w:rsidP="00A46585">
            <w:pPr>
              <w:jc w:val="left"/>
              <w:rPr>
                <w:ins w:id="1791" w:author="lfernandobra" w:date="2014-09-06T14:55:00Z"/>
              </w:rPr>
            </w:pPr>
            <w:ins w:id="1792" w:author="lfernandobra" w:date="2014-09-06T14:55:00Z">
              <w:r w:rsidRPr="00EB4F26">
                <w:t>FP</w:t>
              </w:r>
              <w:r>
                <w:t>02</w:t>
              </w:r>
              <w:r w:rsidRPr="00EB4F26">
                <w:t xml:space="preserve"> –</w:t>
              </w:r>
              <w:r>
                <w:t xml:space="preserve"> O sistema abre a tela com os os alunos </w:t>
              </w:r>
              <w:r w:rsidRPr="004B522C">
                <w:rPr>
                  <w:u w:val="single"/>
                </w:rPr>
                <w:t>cadastrados</w:t>
              </w:r>
              <w:r>
                <w:t xml:space="preserve"> no sistema </w:t>
              </w:r>
            </w:ins>
          </w:p>
          <w:p w:rsidR="0062793E" w:rsidRPr="007A2C87" w:rsidRDefault="0062793E" w:rsidP="00A46585">
            <w:pPr>
              <w:jc w:val="left"/>
              <w:rPr>
                <w:ins w:id="1793" w:author="lfernandobra" w:date="2014-09-06T14:55:00Z"/>
              </w:rPr>
            </w:pPr>
            <w:ins w:id="1794" w:author="lfernandobra" w:date="2014-09-06T14:55:00Z">
              <w:r w:rsidRPr="00EB4F26">
                <w:t>FP</w:t>
              </w:r>
              <w:r>
                <w:t>03</w:t>
              </w:r>
              <w:r w:rsidRPr="00EB4F26">
                <w:t xml:space="preserve"> –</w:t>
              </w:r>
              <w:r>
                <w:t xml:space="preserve"> O ator seleciona o aluno </w:t>
              </w:r>
            </w:ins>
          </w:p>
          <w:p w:rsidR="0062793E" w:rsidRDefault="0062793E" w:rsidP="00A46585">
            <w:pPr>
              <w:jc w:val="left"/>
              <w:rPr>
                <w:ins w:id="1795" w:author="lfernandobra" w:date="2014-09-06T14:55:00Z"/>
              </w:rPr>
            </w:pPr>
            <w:ins w:id="1796" w:author="lfernandobra" w:date="2014-09-06T14:55:00Z">
              <w:r w:rsidRPr="00EB4F26">
                <w:t>FP</w:t>
              </w:r>
              <w:r>
                <w:t>04</w:t>
              </w:r>
              <w:r w:rsidRPr="00EB4F26">
                <w:t xml:space="preserve"> –</w:t>
              </w:r>
              <w:r>
                <w:t xml:space="preserve"> O ator seleciona a opção Inserir Boletim</w:t>
              </w:r>
            </w:ins>
          </w:p>
          <w:p w:rsidR="0062793E" w:rsidRDefault="0062793E" w:rsidP="00A46585">
            <w:pPr>
              <w:jc w:val="left"/>
              <w:rPr>
                <w:ins w:id="1797" w:author="lfernandobra" w:date="2014-09-06T14:55:00Z"/>
              </w:rPr>
            </w:pPr>
            <w:ins w:id="1798" w:author="lfernandobra" w:date="2014-09-06T14:55:00Z">
              <w:r w:rsidRPr="00EB4F26">
                <w:t>FP</w:t>
              </w:r>
              <w:r>
                <w:t>06</w:t>
              </w:r>
              <w:r w:rsidRPr="00EB4F26">
                <w:t xml:space="preserve"> –</w:t>
              </w:r>
              <w:r>
                <w:t xml:space="preserve"> O ator digita o semestre</w:t>
              </w:r>
            </w:ins>
          </w:p>
          <w:p w:rsidR="0062793E" w:rsidRDefault="0062793E" w:rsidP="00A46585">
            <w:pPr>
              <w:jc w:val="left"/>
              <w:rPr>
                <w:ins w:id="1799" w:author="lfernandobra" w:date="2014-09-06T14:55:00Z"/>
              </w:rPr>
            </w:pPr>
            <w:ins w:id="1800" w:author="lfernandobra" w:date="2014-09-06T14:55:00Z">
              <w:r w:rsidRPr="00EB4F26">
                <w:t>FP</w:t>
              </w:r>
              <w:r>
                <w:t>07</w:t>
              </w:r>
              <w:r w:rsidRPr="00EB4F26">
                <w:t xml:space="preserve"> –</w:t>
              </w:r>
              <w:r>
                <w:t xml:space="preserve"> O ator salva o semestre</w:t>
              </w:r>
            </w:ins>
          </w:p>
          <w:p w:rsidR="0062793E" w:rsidRDefault="0062793E" w:rsidP="00A46585">
            <w:pPr>
              <w:jc w:val="left"/>
              <w:rPr>
                <w:ins w:id="1801" w:author="lfernandobra" w:date="2014-09-06T14:55:00Z"/>
              </w:rPr>
            </w:pPr>
            <w:ins w:id="1802" w:author="lfernandobra" w:date="2014-09-06T14:55:00Z">
              <w:r w:rsidRPr="00EB4F26">
                <w:t>FP</w:t>
              </w:r>
              <w:r>
                <w:t>08</w:t>
              </w:r>
              <w:r w:rsidRPr="00EB4F26">
                <w:t xml:space="preserve"> –</w:t>
              </w:r>
              <w:r>
                <w:t xml:space="preserve"> O sistema salva com a data, horário e o ator, para o aluno selecionado.</w:t>
              </w:r>
            </w:ins>
          </w:p>
          <w:p w:rsidR="0062793E" w:rsidRDefault="0062793E" w:rsidP="00A46585">
            <w:pPr>
              <w:jc w:val="left"/>
              <w:rPr>
                <w:ins w:id="1803" w:author="lfernandobra" w:date="2014-09-06T14:55:00Z"/>
              </w:rPr>
            </w:pPr>
            <w:ins w:id="1804" w:author="lfernandobra" w:date="2014-09-06T14:55:00Z">
              <w:r w:rsidRPr="00EB4F26">
                <w:t>FP</w:t>
              </w:r>
              <w:r>
                <w:t>09</w:t>
              </w:r>
              <w:r w:rsidRPr="00EB4F26">
                <w:t xml:space="preserve"> –</w:t>
              </w:r>
              <w:r>
                <w:t xml:space="preserve"> O sistema envia aviso de inserção de boletim registrado com sucesso</w:t>
              </w:r>
            </w:ins>
          </w:p>
          <w:p w:rsidR="0062793E" w:rsidRPr="003D4761" w:rsidRDefault="0062793E" w:rsidP="00A46585">
            <w:pPr>
              <w:rPr>
                <w:ins w:id="1805" w:author="lfernandobra" w:date="2014-09-06T14:55:00Z"/>
              </w:rPr>
            </w:pPr>
          </w:p>
          <w:p w:rsidR="0062793E" w:rsidRDefault="0062793E" w:rsidP="00A46585">
            <w:pPr>
              <w:jc w:val="left"/>
              <w:rPr>
                <w:ins w:id="1806" w:author="lfernandobra" w:date="2014-09-06T14:55:00Z"/>
              </w:rPr>
            </w:pPr>
            <w:ins w:id="1807" w:author="lfernandobra" w:date="2014-09-06T14:55:00Z">
              <w:r w:rsidRPr="003D4761">
                <w:rPr>
                  <w:b/>
                  <w:bCs/>
                </w:rPr>
                <w:t>Fluxo Alternativo:</w:t>
              </w:r>
            </w:ins>
          </w:p>
          <w:p w:rsidR="0062793E" w:rsidRPr="003D4761" w:rsidRDefault="0062793E" w:rsidP="00A46585">
            <w:pPr>
              <w:rPr>
                <w:ins w:id="1808" w:author="lfernandobra" w:date="2014-09-06T14:55:00Z"/>
              </w:rPr>
            </w:pPr>
          </w:p>
        </w:tc>
      </w:tr>
    </w:tbl>
    <w:p w:rsidR="00000000" w:rsidRDefault="000D457C">
      <w:pPr>
        <w:rPr>
          <w:ins w:id="1809" w:author="lfernandobra" w:date="2014-09-06T14:55:00Z"/>
        </w:rPr>
        <w:pPrChange w:id="1810" w:author="lfernandobra" w:date="2014-09-06T14:55:00Z">
          <w:pPr>
            <w:pStyle w:val="Legenda"/>
          </w:pPr>
        </w:pPrChange>
      </w:pPr>
    </w:p>
    <w:p w:rsidR="0062793E" w:rsidRDefault="0062793E" w:rsidP="0062793E">
      <w:pPr>
        <w:pStyle w:val="Legenda"/>
        <w:rPr>
          <w:ins w:id="1811" w:author="lfernandobra" w:date="2014-09-06T14:55:00Z"/>
        </w:rPr>
      </w:pPr>
      <w:ins w:id="1812" w:author="lfernandobra" w:date="2014-09-06T14:55:00Z">
        <w:r>
          <w:t xml:space="preserve">Tabela </w:t>
        </w:r>
      </w:ins>
      <w:ins w:id="1813" w:author="lfernandobra" w:date="2014-09-07T00:05:00Z">
        <w:r w:rsidR="00644B59">
          <w:t>15</w:t>
        </w:r>
      </w:ins>
      <w:ins w:id="1814" w:author="lfernandobra" w:date="2014-09-06T14:55:00Z">
        <w:r>
          <w:t xml:space="preserve"> – UC1</w:t>
        </w:r>
      </w:ins>
      <w:ins w:id="1815" w:author="lfernandobra" w:date="2014-09-06T14:56:00Z">
        <w:r>
          <w:t>4</w:t>
        </w:r>
      </w:ins>
      <w:ins w:id="1816" w:author="lfernandobra" w:date="2014-09-06T14:55:00Z">
        <w:r>
          <w:t xml:space="preserve"> – Editar Boletim</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60"/>
      </w:tblGrid>
      <w:tr w:rsidR="0062793E" w:rsidRPr="00D96646" w:rsidTr="00A46585">
        <w:trPr>
          <w:ins w:id="1817" w:author="lfernandobra" w:date="2014-09-06T14:55:00Z"/>
        </w:trPr>
        <w:tc>
          <w:tcPr>
            <w:tcW w:w="2658" w:type="dxa"/>
            <w:shd w:val="clear" w:color="auto" w:fill="D9D9D9"/>
          </w:tcPr>
          <w:p w:rsidR="0062793E" w:rsidRPr="003D4761" w:rsidRDefault="0062793E" w:rsidP="00A46585">
            <w:pPr>
              <w:rPr>
                <w:ins w:id="1818" w:author="lfernandobra" w:date="2014-09-06T14:55:00Z"/>
                <w:b/>
                <w:bCs/>
              </w:rPr>
            </w:pPr>
            <w:ins w:id="1819" w:author="lfernandobra" w:date="2014-09-06T14:55:00Z">
              <w:r>
                <w:rPr>
                  <w:b/>
                  <w:bCs/>
                </w:rPr>
                <w:t>Nome do C</w:t>
              </w:r>
              <w:r w:rsidRPr="003D4761">
                <w:rPr>
                  <w:b/>
                  <w:bCs/>
                </w:rPr>
                <w:t>aso de Uso:</w:t>
              </w:r>
            </w:ins>
          </w:p>
        </w:tc>
        <w:tc>
          <w:tcPr>
            <w:tcW w:w="6060" w:type="dxa"/>
          </w:tcPr>
          <w:p w:rsidR="0062793E" w:rsidRPr="00D96646" w:rsidRDefault="0062793E" w:rsidP="00A46585">
            <w:pPr>
              <w:rPr>
                <w:ins w:id="1820" w:author="lfernandobra" w:date="2014-09-06T14:55:00Z"/>
              </w:rPr>
            </w:pPr>
            <w:ins w:id="1821" w:author="lfernandobra" w:date="2014-09-06T14:55:00Z">
              <w:r>
                <w:t>UC14 – Editar Boletim</w:t>
              </w:r>
            </w:ins>
          </w:p>
        </w:tc>
      </w:tr>
      <w:tr w:rsidR="0062793E" w:rsidRPr="00D96646" w:rsidTr="00A46585">
        <w:trPr>
          <w:ins w:id="1822" w:author="lfernandobra" w:date="2014-09-06T14:55:00Z"/>
        </w:trPr>
        <w:tc>
          <w:tcPr>
            <w:tcW w:w="2658" w:type="dxa"/>
            <w:shd w:val="clear" w:color="auto" w:fill="D9D9D9"/>
          </w:tcPr>
          <w:p w:rsidR="0062793E" w:rsidRPr="003D4761" w:rsidRDefault="0062793E" w:rsidP="00A46585">
            <w:pPr>
              <w:rPr>
                <w:ins w:id="1823" w:author="lfernandobra" w:date="2014-09-06T14:55:00Z"/>
                <w:b/>
                <w:bCs/>
              </w:rPr>
            </w:pPr>
            <w:ins w:id="1824" w:author="lfernandobra" w:date="2014-09-06T14:55:00Z">
              <w:r w:rsidRPr="003D4761">
                <w:rPr>
                  <w:b/>
                  <w:bCs/>
                </w:rPr>
                <w:t>Resumo:</w:t>
              </w:r>
            </w:ins>
          </w:p>
        </w:tc>
        <w:tc>
          <w:tcPr>
            <w:tcW w:w="6060" w:type="dxa"/>
          </w:tcPr>
          <w:p w:rsidR="0062793E" w:rsidRPr="00D96646" w:rsidRDefault="0062793E" w:rsidP="00A46585">
            <w:pPr>
              <w:rPr>
                <w:ins w:id="1825" w:author="lfernandobra" w:date="2014-09-06T14:55:00Z"/>
              </w:rPr>
            </w:pPr>
            <w:ins w:id="1826" w:author="lfernandobra" w:date="2014-09-06T14:55:00Z">
              <w:r>
                <w:t>Editar Boletim para a um aluno registrado no sistema</w:t>
              </w:r>
            </w:ins>
          </w:p>
        </w:tc>
      </w:tr>
      <w:tr w:rsidR="0062793E" w:rsidRPr="00D96646" w:rsidTr="00A46585">
        <w:trPr>
          <w:ins w:id="1827" w:author="lfernandobra" w:date="2014-09-06T14:55:00Z"/>
        </w:trPr>
        <w:tc>
          <w:tcPr>
            <w:tcW w:w="2658" w:type="dxa"/>
            <w:shd w:val="clear" w:color="auto" w:fill="D9D9D9"/>
          </w:tcPr>
          <w:p w:rsidR="0062793E" w:rsidRPr="003D4761" w:rsidRDefault="0062793E" w:rsidP="00A46585">
            <w:pPr>
              <w:rPr>
                <w:ins w:id="1828" w:author="lfernandobra" w:date="2014-09-06T14:55:00Z"/>
                <w:b/>
                <w:bCs/>
              </w:rPr>
            </w:pPr>
            <w:ins w:id="1829" w:author="lfernandobra" w:date="2014-09-06T14:55:00Z">
              <w:r w:rsidRPr="003D4761">
                <w:rPr>
                  <w:b/>
                  <w:bCs/>
                </w:rPr>
                <w:t>Ator Principal:</w:t>
              </w:r>
            </w:ins>
          </w:p>
        </w:tc>
        <w:tc>
          <w:tcPr>
            <w:tcW w:w="6060" w:type="dxa"/>
          </w:tcPr>
          <w:p w:rsidR="0062793E" w:rsidRPr="00D96646" w:rsidRDefault="0062793E" w:rsidP="00A46585">
            <w:pPr>
              <w:rPr>
                <w:ins w:id="1830" w:author="lfernandobra" w:date="2014-09-06T14:55:00Z"/>
              </w:rPr>
            </w:pPr>
            <w:ins w:id="1831" w:author="lfernandobra" w:date="2014-09-06T14:55:00Z">
              <w:r>
                <w:t>Secretaria</w:t>
              </w:r>
            </w:ins>
          </w:p>
        </w:tc>
      </w:tr>
      <w:tr w:rsidR="0062793E" w:rsidRPr="00D96646" w:rsidTr="00A46585">
        <w:trPr>
          <w:ins w:id="1832" w:author="lfernandobra" w:date="2014-09-06T14:55:00Z"/>
        </w:trPr>
        <w:tc>
          <w:tcPr>
            <w:tcW w:w="2658" w:type="dxa"/>
            <w:shd w:val="clear" w:color="auto" w:fill="D9D9D9"/>
          </w:tcPr>
          <w:p w:rsidR="0062793E" w:rsidRPr="003D4761" w:rsidRDefault="0062793E" w:rsidP="00A46585">
            <w:pPr>
              <w:rPr>
                <w:ins w:id="1833" w:author="lfernandobra" w:date="2014-09-06T14:55:00Z"/>
                <w:b/>
                <w:bCs/>
              </w:rPr>
            </w:pPr>
            <w:ins w:id="1834" w:author="lfernandobra" w:date="2014-09-06T14:55:00Z">
              <w:r w:rsidRPr="003D4761">
                <w:rPr>
                  <w:b/>
                  <w:bCs/>
                </w:rPr>
                <w:t>Pré-condição</w:t>
              </w:r>
            </w:ins>
          </w:p>
        </w:tc>
        <w:tc>
          <w:tcPr>
            <w:tcW w:w="6060" w:type="dxa"/>
          </w:tcPr>
          <w:p w:rsidR="0062793E" w:rsidRDefault="0062793E" w:rsidP="00A46585">
            <w:pPr>
              <w:rPr>
                <w:ins w:id="1835" w:author="lfernandobra" w:date="2014-09-06T14:55:00Z"/>
              </w:rPr>
            </w:pPr>
            <w:ins w:id="1836" w:author="lfernandobra" w:date="2014-09-06T14:55:00Z">
              <w:r>
                <w:t>O aluno deve estar registrado no sistema.</w:t>
              </w:r>
            </w:ins>
          </w:p>
          <w:p w:rsidR="0062793E" w:rsidRPr="00D96646" w:rsidRDefault="0062793E" w:rsidP="00A46585">
            <w:pPr>
              <w:rPr>
                <w:ins w:id="1837" w:author="lfernandobra" w:date="2014-09-06T14:55:00Z"/>
              </w:rPr>
            </w:pPr>
            <w:ins w:id="1838" w:author="lfernandobra" w:date="2014-09-06T14:55:00Z">
              <w:r>
                <w:t>A Secretaria deve estar logado.</w:t>
              </w:r>
            </w:ins>
          </w:p>
        </w:tc>
      </w:tr>
      <w:tr w:rsidR="0062793E" w:rsidRPr="00D96646" w:rsidTr="00A46585">
        <w:trPr>
          <w:ins w:id="1839" w:author="lfernandobra" w:date="2014-09-06T14:55:00Z"/>
        </w:trPr>
        <w:tc>
          <w:tcPr>
            <w:tcW w:w="2658" w:type="dxa"/>
            <w:shd w:val="clear" w:color="auto" w:fill="D9D9D9"/>
          </w:tcPr>
          <w:p w:rsidR="0062793E" w:rsidRPr="003D4761" w:rsidRDefault="0062793E" w:rsidP="00A46585">
            <w:pPr>
              <w:rPr>
                <w:ins w:id="1840" w:author="lfernandobra" w:date="2014-09-06T14:55:00Z"/>
                <w:b/>
                <w:bCs/>
              </w:rPr>
            </w:pPr>
            <w:ins w:id="1841" w:author="lfernandobra" w:date="2014-09-06T14:55:00Z">
              <w:r w:rsidRPr="003D4761">
                <w:rPr>
                  <w:b/>
                  <w:bCs/>
                </w:rPr>
                <w:t>Pós-condição</w:t>
              </w:r>
            </w:ins>
          </w:p>
        </w:tc>
        <w:tc>
          <w:tcPr>
            <w:tcW w:w="6060" w:type="dxa"/>
          </w:tcPr>
          <w:p w:rsidR="0062793E" w:rsidRPr="00D96646" w:rsidRDefault="0062793E" w:rsidP="00A46585">
            <w:pPr>
              <w:rPr>
                <w:ins w:id="1842" w:author="lfernandobra" w:date="2014-09-06T14:55:00Z"/>
              </w:rPr>
            </w:pPr>
            <w:ins w:id="1843" w:author="lfernandobra" w:date="2014-09-06T14:55:00Z">
              <w:r>
                <w:t>O Boletim deve set editado para o aluno.</w:t>
              </w:r>
            </w:ins>
          </w:p>
        </w:tc>
      </w:tr>
      <w:tr w:rsidR="0062793E" w:rsidRPr="003D4761" w:rsidTr="00A46585">
        <w:trPr>
          <w:ins w:id="1844" w:author="lfernandobra" w:date="2014-09-06T14:55:00Z"/>
        </w:trPr>
        <w:tc>
          <w:tcPr>
            <w:tcW w:w="8718" w:type="dxa"/>
            <w:gridSpan w:val="2"/>
          </w:tcPr>
          <w:p w:rsidR="0062793E" w:rsidRPr="003D4761" w:rsidRDefault="0062793E" w:rsidP="00A46585">
            <w:pPr>
              <w:rPr>
                <w:ins w:id="1845" w:author="lfernandobra" w:date="2014-09-06T14:55:00Z"/>
                <w:b/>
                <w:bCs/>
              </w:rPr>
            </w:pPr>
          </w:p>
          <w:p w:rsidR="0062793E" w:rsidRDefault="0062793E" w:rsidP="00A46585">
            <w:pPr>
              <w:rPr>
                <w:ins w:id="1846" w:author="lfernandobra" w:date="2014-09-06T14:55:00Z"/>
              </w:rPr>
            </w:pPr>
            <w:ins w:id="1847" w:author="lfernandobra" w:date="2014-09-06T14:55:00Z">
              <w:r w:rsidRPr="003D4761">
                <w:rPr>
                  <w:b/>
                  <w:bCs/>
                </w:rPr>
                <w:t>Fluxo Principal</w:t>
              </w:r>
              <w:r w:rsidRPr="003D4761">
                <w:t xml:space="preserve">: </w:t>
              </w:r>
            </w:ins>
          </w:p>
          <w:p w:rsidR="0062793E" w:rsidRDefault="0062793E" w:rsidP="00A46585">
            <w:pPr>
              <w:jc w:val="left"/>
              <w:rPr>
                <w:ins w:id="1848" w:author="lfernandobra" w:date="2014-09-06T14:55:00Z"/>
              </w:rPr>
            </w:pPr>
            <w:ins w:id="1849" w:author="lfernandobra" w:date="2014-09-06T14:55:00Z">
              <w:r w:rsidRPr="00EB4F26">
                <w:t>FP</w:t>
              </w:r>
              <w:r>
                <w:t>01</w:t>
              </w:r>
              <w:r w:rsidRPr="00EB4F26">
                <w:t xml:space="preserve"> –</w:t>
              </w:r>
              <w:r>
                <w:t xml:space="preserve"> Este caso de uso inicia-se quando o ator deseja editar boletim para um aluno </w:t>
              </w:r>
            </w:ins>
          </w:p>
          <w:p w:rsidR="0062793E" w:rsidRDefault="0062793E" w:rsidP="00A46585">
            <w:pPr>
              <w:jc w:val="left"/>
              <w:rPr>
                <w:ins w:id="1850" w:author="lfernandobra" w:date="2014-09-06T14:55:00Z"/>
              </w:rPr>
            </w:pPr>
            <w:ins w:id="1851" w:author="lfernandobra" w:date="2014-09-06T14:55:00Z">
              <w:r w:rsidRPr="00EB4F26">
                <w:t>FP</w:t>
              </w:r>
              <w:r>
                <w:t>02</w:t>
              </w:r>
              <w:r w:rsidRPr="00EB4F26">
                <w:t xml:space="preserve"> –</w:t>
              </w:r>
              <w:r>
                <w:t xml:space="preserve"> O sistema abre a tela com os os alunos </w:t>
              </w:r>
              <w:r w:rsidRPr="007B2328">
                <w:t>cadastrados</w:t>
              </w:r>
              <w:r>
                <w:t xml:space="preserve"> no sistema </w:t>
              </w:r>
            </w:ins>
          </w:p>
          <w:p w:rsidR="0062793E" w:rsidRPr="007A2C87" w:rsidRDefault="0062793E" w:rsidP="00A46585">
            <w:pPr>
              <w:jc w:val="left"/>
              <w:rPr>
                <w:ins w:id="1852" w:author="lfernandobra" w:date="2014-09-06T14:55:00Z"/>
              </w:rPr>
            </w:pPr>
            <w:ins w:id="1853" w:author="lfernandobra" w:date="2014-09-06T14:55:00Z">
              <w:r w:rsidRPr="00EB4F26">
                <w:t>FP</w:t>
              </w:r>
              <w:r>
                <w:t>03</w:t>
              </w:r>
              <w:r w:rsidRPr="00EB4F26">
                <w:t xml:space="preserve"> –</w:t>
              </w:r>
              <w:r>
                <w:t xml:space="preserve"> O ator seleciona o aluno </w:t>
              </w:r>
            </w:ins>
          </w:p>
          <w:p w:rsidR="0062793E" w:rsidRDefault="0062793E" w:rsidP="00A46585">
            <w:pPr>
              <w:jc w:val="left"/>
              <w:rPr>
                <w:ins w:id="1854" w:author="lfernandobra" w:date="2014-09-06T14:55:00Z"/>
              </w:rPr>
            </w:pPr>
            <w:ins w:id="1855" w:author="lfernandobra" w:date="2014-09-06T14:55:00Z">
              <w:r w:rsidRPr="00EB4F26">
                <w:t>FP</w:t>
              </w:r>
              <w:r>
                <w:t>04</w:t>
              </w:r>
              <w:r w:rsidRPr="00EB4F26">
                <w:t xml:space="preserve"> –</w:t>
              </w:r>
              <w:r>
                <w:t xml:space="preserve"> O ator seleciona a opção Editar Boletim</w:t>
              </w:r>
            </w:ins>
          </w:p>
          <w:p w:rsidR="0062793E" w:rsidRDefault="0062793E" w:rsidP="00A46585">
            <w:pPr>
              <w:jc w:val="left"/>
              <w:rPr>
                <w:ins w:id="1856" w:author="lfernandobra" w:date="2014-09-06T14:55:00Z"/>
              </w:rPr>
            </w:pPr>
            <w:ins w:id="1857" w:author="lfernandobra" w:date="2014-09-06T14:55:00Z">
              <w:r w:rsidRPr="00EB4F26">
                <w:t>FP</w:t>
              </w:r>
              <w:r>
                <w:t>05</w:t>
              </w:r>
              <w:r w:rsidRPr="00EB4F26">
                <w:t xml:space="preserve"> –</w:t>
              </w:r>
              <w:r>
                <w:t xml:space="preserve"> O ator digita o semestre</w:t>
              </w:r>
            </w:ins>
          </w:p>
          <w:p w:rsidR="0062793E" w:rsidRDefault="0062793E" w:rsidP="00A46585">
            <w:pPr>
              <w:jc w:val="left"/>
              <w:rPr>
                <w:ins w:id="1858" w:author="lfernandobra" w:date="2014-09-06T14:55:00Z"/>
              </w:rPr>
            </w:pPr>
            <w:ins w:id="1859" w:author="lfernandobra" w:date="2014-09-06T14:55:00Z">
              <w:r>
                <w:t>FP06 – O ator salva o semestre</w:t>
              </w:r>
            </w:ins>
          </w:p>
          <w:p w:rsidR="0062793E" w:rsidRDefault="0062793E" w:rsidP="00A46585">
            <w:pPr>
              <w:jc w:val="left"/>
              <w:rPr>
                <w:ins w:id="1860" w:author="lfernandobra" w:date="2014-09-06T14:55:00Z"/>
              </w:rPr>
            </w:pPr>
            <w:ins w:id="1861" w:author="lfernandobra" w:date="2014-09-06T14:55:00Z">
              <w:r w:rsidRPr="00EB4F26">
                <w:t>FP</w:t>
              </w:r>
              <w:r>
                <w:t>07</w:t>
              </w:r>
              <w:r w:rsidRPr="00EB4F26">
                <w:t xml:space="preserve"> –</w:t>
              </w:r>
              <w:r>
                <w:t xml:space="preserve"> O ator seleciona a opção Editar Nota</w:t>
              </w:r>
            </w:ins>
          </w:p>
          <w:p w:rsidR="0062793E" w:rsidRDefault="0062793E" w:rsidP="00A46585">
            <w:pPr>
              <w:jc w:val="left"/>
              <w:rPr>
                <w:ins w:id="1862" w:author="lfernandobra" w:date="2014-09-06T14:55:00Z"/>
              </w:rPr>
            </w:pPr>
            <w:ins w:id="1863" w:author="lfernandobra" w:date="2014-09-06T14:55:00Z">
              <w:r>
                <w:t>FP08 – O sistema inicia o UC10</w:t>
              </w:r>
            </w:ins>
          </w:p>
          <w:p w:rsidR="0062793E" w:rsidRDefault="0062793E" w:rsidP="00A46585">
            <w:pPr>
              <w:jc w:val="left"/>
              <w:rPr>
                <w:ins w:id="1864" w:author="lfernandobra" w:date="2014-09-06T14:55:00Z"/>
              </w:rPr>
            </w:pPr>
            <w:ins w:id="1865" w:author="lfernandobra" w:date="2014-09-06T14:55:00Z">
              <w:r>
                <w:t>FP09 - O ator seleciona a opção Editar Frequencia</w:t>
              </w:r>
            </w:ins>
          </w:p>
          <w:p w:rsidR="0062793E" w:rsidRDefault="0062793E" w:rsidP="00A46585">
            <w:pPr>
              <w:jc w:val="left"/>
              <w:rPr>
                <w:ins w:id="1866" w:author="lfernandobra" w:date="2014-09-06T14:55:00Z"/>
              </w:rPr>
            </w:pPr>
            <w:ins w:id="1867" w:author="lfernandobra" w:date="2014-09-06T14:55:00Z">
              <w:r>
                <w:t>FP10 – O sistema inicia o UC11</w:t>
              </w:r>
            </w:ins>
          </w:p>
          <w:p w:rsidR="0062793E" w:rsidRDefault="0062793E" w:rsidP="00A46585">
            <w:pPr>
              <w:jc w:val="left"/>
              <w:rPr>
                <w:ins w:id="1868" w:author="lfernandobra" w:date="2014-09-06T14:55:00Z"/>
              </w:rPr>
            </w:pPr>
            <w:ins w:id="1869" w:author="lfernandobra" w:date="2014-09-06T14:55:00Z">
              <w:r w:rsidRPr="00EB4F26">
                <w:t>FP</w:t>
              </w:r>
              <w:r>
                <w:t>11</w:t>
              </w:r>
              <w:r w:rsidRPr="00EB4F26">
                <w:t xml:space="preserve"> –</w:t>
              </w:r>
              <w:r>
                <w:t xml:space="preserve"> O sistema salva com a data, horário e o ator, para o aluno selecionado.</w:t>
              </w:r>
            </w:ins>
          </w:p>
          <w:p w:rsidR="0062793E" w:rsidRDefault="0062793E" w:rsidP="00A46585">
            <w:pPr>
              <w:jc w:val="left"/>
              <w:rPr>
                <w:ins w:id="1870" w:author="lfernandobra" w:date="2014-09-06T14:55:00Z"/>
              </w:rPr>
            </w:pPr>
            <w:ins w:id="1871" w:author="lfernandobra" w:date="2014-09-06T14:55:00Z">
              <w:r w:rsidRPr="00EB4F26">
                <w:t>FP</w:t>
              </w:r>
              <w:r>
                <w:t>12</w:t>
              </w:r>
              <w:r w:rsidRPr="00EB4F26">
                <w:t xml:space="preserve"> –</w:t>
              </w:r>
              <w:r>
                <w:t xml:space="preserve"> O sistema envia aviso de inserção de boletim editado com sucesso</w:t>
              </w:r>
            </w:ins>
          </w:p>
          <w:p w:rsidR="0062793E" w:rsidRPr="003D4761" w:rsidRDefault="0062793E" w:rsidP="00A46585">
            <w:pPr>
              <w:rPr>
                <w:ins w:id="1872" w:author="lfernandobra" w:date="2014-09-06T14:55:00Z"/>
              </w:rPr>
            </w:pPr>
          </w:p>
          <w:p w:rsidR="0062793E" w:rsidRDefault="0062793E" w:rsidP="00A46585">
            <w:pPr>
              <w:jc w:val="left"/>
              <w:rPr>
                <w:ins w:id="1873" w:author="lfernandobra" w:date="2014-09-06T14:55:00Z"/>
              </w:rPr>
            </w:pPr>
            <w:ins w:id="1874" w:author="lfernandobra" w:date="2014-09-06T14:55:00Z">
              <w:r w:rsidRPr="003D4761">
                <w:rPr>
                  <w:b/>
                  <w:bCs/>
                </w:rPr>
                <w:t>Fluxo Alternativo:</w:t>
              </w:r>
            </w:ins>
          </w:p>
          <w:p w:rsidR="0062793E" w:rsidRPr="003D4761" w:rsidRDefault="0062793E" w:rsidP="00A46585">
            <w:pPr>
              <w:rPr>
                <w:ins w:id="1875" w:author="lfernandobra" w:date="2014-09-06T14:55:00Z"/>
              </w:rPr>
            </w:pPr>
          </w:p>
        </w:tc>
      </w:tr>
    </w:tbl>
    <w:p w:rsidR="0062793E" w:rsidRDefault="0062793E">
      <w:pPr>
        <w:rPr>
          <w:ins w:id="1876" w:author="Diney" w:date="2014-09-07T22:13:00Z"/>
          <w:u w:val="single"/>
        </w:rPr>
      </w:pPr>
    </w:p>
    <w:p w:rsidR="009652DF" w:rsidRPr="009652DF" w:rsidRDefault="009652DF" w:rsidP="009652DF">
      <w:pPr>
        <w:pStyle w:val="Legenda"/>
        <w:rPr>
          <w:ins w:id="1877" w:author="lfernandobra" w:date="2014-09-07T00:06:00Z"/>
          <w:rPrChange w:id="1878" w:author="Diney" w:date="2014-09-07T22:13:00Z">
            <w:rPr>
              <w:ins w:id="1879" w:author="lfernandobra" w:date="2014-09-07T00:06:00Z"/>
              <w:u w:val="single"/>
            </w:rPr>
          </w:rPrChange>
        </w:rPr>
        <w:pPrChange w:id="1880" w:author="Diney" w:date="2014-09-07T22:13:00Z">
          <w:pPr/>
        </w:pPrChange>
      </w:pPr>
      <w:ins w:id="1881" w:author="Diney" w:date="2014-09-07T22:13:00Z">
        <w:r>
          <w:t>Tabela 1</w:t>
        </w:r>
      </w:ins>
      <w:ins w:id="1882" w:author="Diney" w:date="2014-09-07T22:14:00Z">
        <w:r>
          <w:t>6</w:t>
        </w:r>
      </w:ins>
      <w:ins w:id="1883" w:author="Diney" w:date="2014-09-07T22:13:00Z">
        <w:r>
          <w:t xml:space="preserve"> – UC1</w:t>
        </w:r>
      </w:ins>
      <w:ins w:id="1884" w:author="Diney" w:date="2014-09-07T22:14:00Z">
        <w:r>
          <w:t>5</w:t>
        </w:r>
      </w:ins>
      <w:ins w:id="1885" w:author="Diney" w:date="2014-09-07T22:13:00Z">
        <w:r>
          <w:t xml:space="preserve"> – </w:t>
        </w:r>
      </w:ins>
      <w:ins w:id="1886" w:author="Diney" w:date="2014-09-07T22:14:00Z">
        <w:r>
          <w:t>Inserir</w:t>
        </w:r>
      </w:ins>
      <w:ins w:id="1887" w:author="Diney" w:date="2014-09-07T22:13:00Z">
        <w:r>
          <w:t xml:space="preserve"> </w:t>
        </w:r>
      </w:ins>
      <w:ins w:id="1888" w:author="Diney" w:date="2014-09-07T22:14:00Z">
        <w:r>
          <w:t>Aluno</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95"/>
      </w:tblGrid>
      <w:tr w:rsidR="009652DF" w:rsidRPr="003D4761" w:rsidTr="000F71BD">
        <w:trPr>
          <w:ins w:id="1889" w:author="Diney" w:date="2014-09-07T22:13:00Z"/>
        </w:trPr>
        <w:tc>
          <w:tcPr>
            <w:tcW w:w="2658" w:type="dxa"/>
            <w:shd w:val="clear" w:color="auto" w:fill="D9D9D9"/>
          </w:tcPr>
          <w:p w:rsidR="009652DF" w:rsidRPr="003D4761" w:rsidRDefault="009652DF" w:rsidP="000F71BD">
            <w:pPr>
              <w:rPr>
                <w:ins w:id="1890" w:author="Diney" w:date="2014-09-07T22:13:00Z"/>
                <w:b/>
                <w:bCs/>
              </w:rPr>
            </w:pPr>
            <w:ins w:id="1891" w:author="Diney" w:date="2014-09-07T22:13:00Z">
              <w:r>
                <w:rPr>
                  <w:b/>
                  <w:bCs/>
                </w:rPr>
                <w:t>Nome do C</w:t>
              </w:r>
              <w:r w:rsidRPr="003D4761">
                <w:rPr>
                  <w:b/>
                  <w:bCs/>
                </w:rPr>
                <w:t>aso de Uso:</w:t>
              </w:r>
            </w:ins>
          </w:p>
        </w:tc>
        <w:tc>
          <w:tcPr>
            <w:tcW w:w="6095" w:type="dxa"/>
          </w:tcPr>
          <w:p w:rsidR="009652DF" w:rsidRPr="003D4761" w:rsidRDefault="00AA5CE9" w:rsidP="00AA5CE9">
            <w:pPr>
              <w:rPr>
                <w:ins w:id="1892" w:author="Diney" w:date="2014-09-07T22:13:00Z"/>
              </w:rPr>
              <w:pPrChange w:id="1893" w:author="Diney" w:date="2014-09-07T22:14:00Z">
                <w:pPr/>
              </w:pPrChange>
            </w:pPr>
            <w:ins w:id="1894" w:author="Diney" w:date="2014-09-07T22:13:00Z">
              <w:r>
                <w:t>UC</w:t>
              </w:r>
            </w:ins>
            <w:ins w:id="1895" w:author="Diney" w:date="2014-09-07T22:14:00Z">
              <w:r>
                <w:t>15</w:t>
              </w:r>
            </w:ins>
            <w:ins w:id="1896" w:author="Diney" w:date="2014-09-07T22:13:00Z">
              <w:r w:rsidR="009652DF">
                <w:t xml:space="preserve"> – </w:t>
              </w:r>
            </w:ins>
            <w:ins w:id="1897" w:author="Diney" w:date="2014-09-07T22:14:00Z">
              <w:r>
                <w:t>Inserir</w:t>
              </w:r>
            </w:ins>
            <w:ins w:id="1898" w:author="Diney" w:date="2014-09-07T22:13:00Z">
              <w:r w:rsidR="009652DF">
                <w:t xml:space="preserve"> Aluno</w:t>
              </w:r>
            </w:ins>
          </w:p>
        </w:tc>
      </w:tr>
      <w:tr w:rsidR="009652DF" w:rsidRPr="003D4761" w:rsidTr="000F71BD">
        <w:trPr>
          <w:ins w:id="1899" w:author="Diney" w:date="2014-09-07T22:13:00Z"/>
        </w:trPr>
        <w:tc>
          <w:tcPr>
            <w:tcW w:w="2658" w:type="dxa"/>
            <w:shd w:val="clear" w:color="auto" w:fill="D9D9D9"/>
          </w:tcPr>
          <w:p w:rsidR="009652DF" w:rsidRPr="003D4761" w:rsidRDefault="009652DF" w:rsidP="000F71BD">
            <w:pPr>
              <w:rPr>
                <w:ins w:id="1900" w:author="Diney" w:date="2014-09-07T22:13:00Z"/>
                <w:b/>
                <w:bCs/>
              </w:rPr>
            </w:pPr>
            <w:ins w:id="1901" w:author="Diney" w:date="2014-09-07T22:13:00Z">
              <w:r w:rsidRPr="003D4761">
                <w:rPr>
                  <w:b/>
                  <w:bCs/>
                </w:rPr>
                <w:t>Resumo:</w:t>
              </w:r>
            </w:ins>
          </w:p>
        </w:tc>
        <w:tc>
          <w:tcPr>
            <w:tcW w:w="6095" w:type="dxa"/>
          </w:tcPr>
          <w:p w:rsidR="009652DF" w:rsidRPr="003D4761" w:rsidRDefault="009652DF" w:rsidP="000F71BD">
            <w:pPr>
              <w:rPr>
                <w:ins w:id="1902" w:author="Diney" w:date="2014-09-07T22:13:00Z"/>
                <w:color w:val="548DD4"/>
              </w:rPr>
            </w:pPr>
            <w:ins w:id="1903" w:author="Diney" w:date="2014-09-07T22:13:00Z">
              <w:r>
                <w:t>Realiza processo de matricula</w:t>
              </w:r>
            </w:ins>
          </w:p>
        </w:tc>
      </w:tr>
      <w:tr w:rsidR="009652DF" w:rsidRPr="00CB5E8D" w:rsidTr="000F71BD">
        <w:trPr>
          <w:ins w:id="1904" w:author="Diney" w:date="2014-09-07T22:13:00Z"/>
        </w:trPr>
        <w:tc>
          <w:tcPr>
            <w:tcW w:w="2658" w:type="dxa"/>
            <w:shd w:val="clear" w:color="auto" w:fill="D9D9D9"/>
          </w:tcPr>
          <w:p w:rsidR="009652DF" w:rsidRPr="003D4761" w:rsidRDefault="009652DF" w:rsidP="000F71BD">
            <w:pPr>
              <w:rPr>
                <w:ins w:id="1905" w:author="Diney" w:date="2014-09-07T22:13:00Z"/>
                <w:b/>
                <w:bCs/>
              </w:rPr>
            </w:pPr>
            <w:ins w:id="1906" w:author="Diney" w:date="2014-09-07T22:13:00Z">
              <w:r w:rsidRPr="003D4761">
                <w:rPr>
                  <w:b/>
                  <w:bCs/>
                </w:rPr>
                <w:t>Ator Principal:</w:t>
              </w:r>
            </w:ins>
          </w:p>
        </w:tc>
        <w:tc>
          <w:tcPr>
            <w:tcW w:w="6095" w:type="dxa"/>
          </w:tcPr>
          <w:p w:rsidR="009652DF" w:rsidRPr="00CB5E8D" w:rsidRDefault="009652DF" w:rsidP="000F71BD">
            <w:pPr>
              <w:rPr>
                <w:ins w:id="1907" w:author="Diney" w:date="2014-09-07T22:13:00Z"/>
              </w:rPr>
            </w:pPr>
            <w:ins w:id="1908" w:author="Diney" w:date="2014-09-07T22:13:00Z">
              <w:r>
                <w:t>Secretaria</w:t>
              </w:r>
            </w:ins>
          </w:p>
        </w:tc>
      </w:tr>
      <w:tr w:rsidR="009652DF" w:rsidRPr="00CB5E8D" w:rsidTr="000F71BD">
        <w:trPr>
          <w:ins w:id="1909" w:author="Diney" w:date="2014-09-07T22:13:00Z"/>
        </w:trPr>
        <w:tc>
          <w:tcPr>
            <w:tcW w:w="2658" w:type="dxa"/>
            <w:shd w:val="clear" w:color="auto" w:fill="D9D9D9"/>
          </w:tcPr>
          <w:p w:rsidR="009652DF" w:rsidRPr="003D4761" w:rsidRDefault="009652DF" w:rsidP="000F71BD">
            <w:pPr>
              <w:rPr>
                <w:ins w:id="1910" w:author="Diney" w:date="2014-09-07T22:13:00Z"/>
                <w:b/>
                <w:bCs/>
              </w:rPr>
            </w:pPr>
            <w:ins w:id="1911" w:author="Diney" w:date="2014-09-07T22:13:00Z">
              <w:r w:rsidRPr="003D4761">
                <w:rPr>
                  <w:b/>
                  <w:bCs/>
                </w:rPr>
                <w:t>Pré-condição</w:t>
              </w:r>
            </w:ins>
          </w:p>
        </w:tc>
        <w:tc>
          <w:tcPr>
            <w:tcW w:w="6095" w:type="dxa"/>
          </w:tcPr>
          <w:p w:rsidR="009652DF" w:rsidRDefault="009652DF" w:rsidP="000F71BD">
            <w:pPr>
              <w:rPr>
                <w:ins w:id="1912" w:author="Diney" w:date="2014-09-07T22:13:00Z"/>
              </w:rPr>
            </w:pPr>
            <w:ins w:id="1913" w:author="Diney" w:date="2014-09-07T22:13:00Z">
              <w:r>
                <w:t>Turmas devem estar cadastradas</w:t>
              </w:r>
            </w:ins>
          </w:p>
          <w:p w:rsidR="009652DF" w:rsidRDefault="009652DF" w:rsidP="000F71BD">
            <w:pPr>
              <w:rPr>
                <w:ins w:id="1914" w:author="Diney" w:date="2014-09-07T22:13:00Z"/>
              </w:rPr>
            </w:pPr>
            <w:ins w:id="1915" w:author="Diney" w:date="2014-09-07T22:13:00Z">
              <w:r>
                <w:t>Apenas um único RA no sistema</w:t>
              </w:r>
            </w:ins>
          </w:p>
          <w:p w:rsidR="009652DF" w:rsidRPr="00CB5E8D" w:rsidRDefault="009652DF" w:rsidP="000F71BD">
            <w:pPr>
              <w:rPr>
                <w:ins w:id="1916" w:author="Diney" w:date="2014-09-07T22:13:00Z"/>
              </w:rPr>
            </w:pPr>
            <w:ins w:id="1917" w:author="Diney" w:date="2014-09-07T22:13:00Z">
              <w:r>
                <w:t>Secretaria deve estar logado</w:t>
              </w:r>
            </w:ins>
          </w:p>
        </w:tc>
      </w:tr>
      <w:tr w:rsidR="009652DF" w:rsidRPr="00CB5E8D" w:rsidTr="000F71BD">
        <w:trPr>
          <w:ins w:id="1918" w:author="Diney" w:date="2014-09-07T22:13:00Z"/>
        </w:trPr>
        <w:tc>
          <w:tcPr>
            <w:tcW w:w="2658" w:type="dxa"/>
            <w:shd w:val="clear" w:color="auto" w:fill="D9D9D9"/>
          </w:tcPr>
          <w:p w:rsidR="009652DF" w:rsidRPr="003D4761" w:rsidRDefault="009652DF" w:rsidP="000F71BD">
            <w:pPr>
              <w:rPr>
                <w:ins w:id="1919" w:author="Diney" w:date="2014-09-07T22:13:00Z"/>
                <w:b/>
                <w:bCs/>
              </w:rPr>
            </w:pPr>
            <w:ins w:id="1920" w:author="Diney" w:date="2014-09-07T22:13:00Z">
              <w:r w:rsidRPr="003D4761">
                <w:rPr>
                  <w:b/>
                  <w:bCs/>
                </w:rPr>
                <w:t>Pós-condição</w:t>
              </w:r>
            </w:ins>
          </w:p>
        </w:tc>
        <w:tc>
          <w:tcPr>
            <w:tcW w:w="6095" w:type="dxa"/>
          </w:tcPr>
          <w:p w:rsidR="009652DF" w:rsidRPr="00CB5E8D" w:rsidRDefault="009652DF" w:rsidP="000F71BD">
            <w:pPr>
              <w:rPr>
                <w:ins w:id="1921" w:author="Diney" w:date="2014-09-07T22:13:00Z"/>
              </w:rPr>
            </w:pPr>
            <w:ins w:id="1922" w:author="Diney" w:date="2014-09-07T22:13:00Z">
              <w:r w:rsidRPr="00577207">
                <w:t xml:space="preserve">Banco de dados confirma </w:t>
              </w:r>
              <w:r>
                <w:t>informações</w:t>
              </w:r>
            </w:ins>
          </w:p>
        </w:tc>
      </w:tr>
      <w:tr w:rsidR="009652DF" w:rsidRPr="003D4761" w:rsidTr="000F71BD">
        <w:trPr>
          <w:ins w:id="1923" w:author="Diney" w:date="2014-09-07T22:13:00Z"/>
        </w:trPr>
        <w:tc>
          <w:tcPr>
            <w:tcW w:w="8753" w:type="dxa"/>
            <w:gridSpan w:val="2"/>
          </w:tcPr>
          <w:p w:rsidR="009652DF" w:rsidRDefault="009652DF" w:rsidP="000F71BD">
            <w:pPr>
              <w:rPr>
                <w:ins w:id="1924" w:author="Diney" w:date="2014-09-07T22:13:00Z"/>
                <w:b/>
                <w:bCs/>
              </w:rPr>
            </w:pPr>
          </w:p>
          <w:p w:rsidR="009652DF" w:rsidRDefault="009652DF" w:rsidP="000F71BD">
            <w:pPr>
              <w:rPr>
                <w:ins w:id="1925" w:author="Diney" w:date="2014-09-07T22:13:00Z"/>
                <w:color w:val="548DD4"/>
              </w:rPr>
            </w:pPr>
            <w:ins w:id="1926" w:author="Diney" w:date="2014-09-07T22:13:00Z">
              <w:r w:rsidRPr="003D4761">
                <w:rPr>
                  <w:b/>
                  <w:bCs/>
                </w:rPr>
                <w:t>Fluxo Principal</w:t>
              </w:r>
              <w:r w:rsidRPr="003D4761">
                <w:t xml:space="preserve">: </w:t>
              </w:r>
            </w:ins>
          </w:p>
          <w:p w:rsidR="009652DF" w:rsidRDefault="009652DF" w:rsidP="000F71BD">
            <w:pPr>
              <w:rPr>
                <w:ins w:id="1927" w:author="Diney" w:date="2014-09-07T22:13:00Z"/>
              </w:rPr>
            </w:pPr>
            <w:ins w:id="1928" w:author="Diney" w:date="2014-09-07T22:13:00Z">
              <w:r>
                <w:t xml:space="preserve">FP01 - Este caso de uso inicia quando Secretaria deseja </w:t>
              </w:r>
            </w:ins>
            <w:ins w:id="1929" w:author="Diney" w:date="2014-09-07T22:15:00Z">
              <w:r w:rsidR="00471D3F">
                <w:t>matricular</w:t>
              </w:r>
            </w:ins>
            <w:ins w:id="1930" w:author="Diney" w:date="2014-09-07T22:13:00Z">
              <w:r>
                <w:t xml:space="preserve"> aluno</w:t>
              </w:r>
            </w:ins>
          </w:p>
          <w:p w:rsidR="009652DF" w:rsidRDefault="009652DF" w:rsidP="000F71BD">
            <w:pPr>
              <w:rPr>
                <w:ins w:id="1931" w:author="Diney" w:date="2014-09-07T22:13:00Z"/>
              </w:rPr>
            </w:pPr>
            <w:ins w:id="1932" w:author="Diney" w:date="2014-09-07T22:13:00Z">
              <w:r>
                <w:t>FP02 – Sistema oferece opção de matricula, alteração ou transferência de aluno</w:t>
              </w:r>
            </w:ins>
          </w:p>
          <w:p w:rsidR="009652DF" w:rsidRPr="00581C53" w:rsidRDefault="009652DF" w:rsidP="000F71BD">
            <w:pPr>
              <w:rPr>
                <w:ins w:id="1933" w:author="Diney" w:date="2014-09-07T22:13:00Z"/>
                <w:u w:val="single"/>
              </w:rPr>
            </w:pPr>
            <w:ins w:id="1934" w:author="Diney" w:date="2014-09-07T22:13:00Z">
              <w:r>
                <w:t>FP03 –</w:t>
              </w:r>
            </w:ins>
            <w:ins w:id="1935" w:author="Diney" w:date="2014-09-07T22:58:00Z">
              <w:r w:rsidR="00B8751C">
                <w:t xml:space="preserve"> S</w:t>
              </w:r>
            </w:ins>
            <w:ins w:id="1936" w:author="Diney" w:date="2014-09-07T22:13:00Z">
              <w:r>
                <w:t>ecretaria seleciona matricula</w:t>
              </w:r>
            </w:ins>
            <w:ins w:id="1937" w:author="Diney" w:date="2014-09-07T22:58:00Z">
              <w:r w:rsidR="00B8751C">
                <w:t>r aluno</w:t>
              </w:r>
            </w:ins>
          </w:p>
          <w:p w:rsidR="009652DF" w:rsidRPr="00581C53" w:rsidRDefault="00725F6B" w:rsidP="000F71BD">
            <w:pPr>
              <w:rPr>
                <w:ins w:id="1938" w:author="Diney" w:date="2014-09-07T22:13:00Z"/>
                <w:u w:val="single"/>
              </w:rPr>
            </w:pPr>
            <w:ins w:id="1939" w:author="Diney" w:date="2014-09-07T22:13:00Z">
              <w:r>
                <w:t>FP0</w:t>
              </w:r>
            </w:ins>
            <w:ins w:id="1940" w:author="Diney" w:date="2014-09-07T22:58:00Z">
              <w:r>
                <w:t>4</w:t>
              </w:r>
            </w:ins>
            <w:ins w:id="1941" w:author="Diney" w:date="2014-09-07T22:13:00Z">
              <w:r w:rsidR="009652DF">
                <w:t xml:space="preserve"> – Sistema abre formulário para preenchimento de dados de alunos: nome, RA, data de nascimento, endereço, nome do pai, nome da mãe, telefone de contato, foto e </w:t>
              </w:r>
              <w:r w:rsidR="009652DF">
                <w:lastRenderedPageBreak/>
                <w:t>escola anterior</w:t>
              </w:r>
            </w:ins>
          </w:p>
          <w:p w:rsidR="009652DF" w:rsidRPr="00581C53" w:rsidRDefault="004A114B" w:rsidP="000F71BD">
            <w:pPr>
              <w:rPr>
                <w:ins w:id="1942" w:author="Diney" w:date="2014-09-07T22:13:00Z"/>
                <w:u w:val="single"/>
              </w:rPr>
            </w:pPr>
            <w:ins w:id="1943" w:author="Diney" w:date="2014-09-07T22:13:00Z">
              <w:r>
                <w:t xml:space="preserve">        FP0</w:t>
              </w:r>
            </w:ins>
            <w:ins w:id="1944" w:author="Diney" w:date="2014-09-07T22:58:00Z">
              <w:r>
                <w:t>5</w:t>
              </w:r>
            </w:ins>
            <w:ins w:id="1945" w:author="Diney" w:date="2014-09-07T22:13:00Z">
              <w:r w:rsidR="009652DF">
                <w:t xml:space="preserve"> - Secretaria digita dados do Aluno</w:t>
              </w:r>
            </w:ins>
          </w:p>
          <w:p w:rsidR="009652DF" w:rsidRPr="00581C53" w:rsidRDefault="00B046ED" w:rsidP="000F71BD">
            <w:pPr>
              <w:rPr>
                <w:ins w:id="1946" w:author="Diney" w:date="2014-09-07T22:13:00Z"/>
                <w:u w:val="single"/>
              </w:rPr>
            </w:pPr>
            <w:ins w:id="1947" w:author="Diney" w:date="2014-09-07T22:13:00Z">
              <w:r>
                <w:t xml:space="preserve">        FP0</w:t>
              </w:r>
            </w:ins>
            <w:ins w:id="1948" w:author="Diney" w:date="2014-09-07T22:59:00Z">
              <w:r>
                <w:t>6</w:t>
              </w:r>
            </w:ins>
            <w:ins w:id="1949" w:author="Diney" w:date="2014-09-07T22:13:00Z">
              <w:r w:rsidR="009652DF">
                <w:t xml:space="preserve"> - Sistema verifica dados digitados</w:t>
              </w:r>
            </w:ins>
          </w:p>
          <w:p w:rsidR="009652DF" w:rsidRPr="00577207" w:rsidRDefault="008C484F" w:rsidP="000F71BD">
            <w:pPr>
              <w:rPr>
                <w:ins w:id="1950" w:author="Diney" w:date="2014-09-07T22:13:00Z"/>
                <w:u w:val="single"/>
              </w:rPr>
            </w:pPr>
            <w:ins w:id="1951" w:author="Diney" w:date="2014-09-07T22:13:00Z">
              <w:r>
                <w:t xml:space="preserve">        FP0</w:t>
              </w:r>
            </w:ins>
            <w:ins w:id="1952" w:author="Diney" w:date="2014-09-07T22:59:00Z">
              <w:r>
                <w:t>7</w:t>
              </w:r>
            </w:ins>
            <w:ins w:id="1953" w:author="Diney" w:date="2014-09-07T22:13:00Z">
              <w:r w:rsidR="009652DF">
                <w:t xml:space="preserve"> - Sistema consulta no banco de dados se aluno já possui matricula</w:t>
              </w:r>
            </w:ins>
          </w:p>
          <w:p w:rsidR="009652DF" w:rsidRPr="00581C53" w:rsidRDefault="009C127E" w:rsidP="000F71BD">
            <w:pPr>
              <w:rPr>
                <w:ins w:id="1954" w:author="Diney" w:date="2014-09-07T22:13:00Z"/>
                <w:u w:val="single"/>
              </w:rPr>
            </w:pPr>
            <w:ins w:id="1955" w:author="Diney" w:date="2014-09-07T22:13:00Z">
              <w:r>
                <w:t xml:space="preserve">        FP0</w:t>
              </w:r>
            </w:ins>
            <w:ins w:id="1956" w:author="Diney" w:date="2014-09-07T22:59:00Z">
              <w:r>
                <w:t>8</w:t>
              </w:r>
            </w:ins>
            <w:ins w:id="1957" w:author="Diney" w:date="2014-09-07T22:13:00Z">
              <w:r w:rsidR="009652DF">
                <w:t xml:space="preserve"> - Sistema confirma possibilidade de cadastro de nova matricula</w:t>
              </w:r>
            </w:ins>
          </w:p>
          <w:p w:rsidR="009652DF" w:rsidRPr="00581C53" w:rsidRDefault="00116781" w:rsidP="000F71BD">
            <w:pPr>
              <w:rPr>
                <w:ins w:id="1958" w:author="Diney" w:date="2014-09-07T22:13:00Z"/>
                <w:u w:val="single"/>
              </w:rPr>
            </w:pPr>
            <w:ins w:id="1959" w:author="Diney" w:date="2014-09-07T22:13:00Z">
              <w:r>
                <w:t xml:space="preserve">        FP0</w:t>
              </w:r>
            </w:ins>
            <w:ins w:id="1960" w:author="Diney" w:date="2014-09-07T22:59:00Z">
              <w:r>
                <w:t>9</w:t>
              </w:r>
            </w:ins>
            <w:ins w:id="1961" w:author="Diney" w:date="2014-09-07T22:13:00Z">
              <w:r w:rsidR="009652DF">
                <w:t xml:space="preserve"> - Sistema registra cadastro no banco de dados</w:t>
              </w:r>
            </w:ins>
          </w:p>
          <w:p w:rsidR="009652DF" w:rsidRPr="0006155D" w:rsidRDefault="009652DF" w:rsidP="000F71BD">
            <w:pPr>
              <w:rPr>
                <w:ins w:id="1962" w:author="Diney" w:date="2014-09-07T22:13:00Z"/>
              </w:rPr>
            </w:pPr>
            <w:ins w:id="1963" w:author="Diney" w:date="2014-09-07T22:13:00Z">
              <w:r w:rsidRPr="0006155D">
                <w:t xml:space="preserve">   </w:t>
              </w:r>
            </w:ins>
            <w:ins w:id="1964" w:author="Diney" w:date="2014-09-07T22:17:00Z">
              <w:r w:rsidR="00EB2B21">
                <w:t xml:space="preserve">     </w:t>
              </w:r>
            </w:ins>
            <w:ins w:id="1965" w:author="Diney" w:date="2014-09-07T22:13:00Z">
              <w:r w:rsidR="00AD4971">
                <w:t>FP0</w:t>
              </w:r>
            </w:ins>
            <w:ins w:id="1966" w:author="Diney" w:date="2014-09-07T22:59:00Z">
              <w:r w:rsidR="00AD4971">
                <w:t>10</w:t>
              </w:r>
            </w:ins>
            <w:ins w:id="1967" w:author="Diney" w:date="2014-09-07T22:13:00Z">
              <w:r w:rsidRPr="0006155D">
                <w:t xml:space="preserve"> - Sistema solicita a inclusão do aluno em uma turma</w:t>
              </w:r>
              <w:r>
                <w:t>, oferecendo as opções de turmas abertas</w:t>
              </w:r>
            </w:ins>
          </w:p>
          <w:p w:rsidR="009652DF" w:rsidRDefault="001D22D1" w:rsidP="000F71BD">
            <w:pPr>
              <w:rPr>
                <w:ins w:id="1968" w:author="Diney" w:date="2014-09-07T22:13:00Z"/>
              </w:rPr>
            </w:pPr>
            <w:ins w:id="1969" w:author="Diney" w:date="2014-09-07T22:13:00Z">
              <w:r>
                <w:t xml:space="preserve">        FP0</w:t>
              </w:r>
            </w:ins>
            <w:ins w:id="1970" w:author="Diney" w:date="2014-09-07T22:59:00Z">
              <w:r>
                <w:t>11</w:t>
              </w:r>
            </w:ins>
            <w:ins w:id="1971" w:author="Diney" w:date="2014-09-07T23:00:00Z">
              <w:r>
                <w:t xml:space="preserve"> </w:t>
              </w:r>
            </w:ins>
            <w:ins w:id="1972" w:author="Diney" w:date="2014-09-07T22:13:00Z">
              <w:r w:rsidR="009652DF">
                <w:t>–</w:t>
              </w:r>
              <w:r w:rsidR="009652DF" w:rsidRPr="0006155D">
                <w:t xml:space="preserve"> S</w:t>
              </w:r>
              <w:r w:rsidR="009652DF">
                <w:t>ecretaria seleciona a turma</w:t>
              </w:r>
            </w:ins>
          </w:p>
          <w:p w:rsidR="009652DF" w:rsidRDefault="001D22D1" w:rsidP="000F71BD">
            <w:pPr>
              <w:rPr>
                <w:ins w:id="1973" w:author="Diney" w:date="2014-09-07T22:13:00Z"/>
              </w:rPr>
            </w:pPr>
            <w:ins w:id="1974" w:author="Diney" w:date="2014-09-07T22:13:00Z">
              <w:r>
                <w:t xml:space="preserve">        FP0</w:t>
              </w:r>
            </w:ins>
            <w:ins w:id="1975" w:author="Diney" w:date="2014-09-07T23:00:00Z">
              <w:r>
                <w:t xml:space="preserve">12 </w:t>
              </w:r>
            </w:ins>
            <w:ins w:id="1976" w:author="Diney" w:date="2014-09-07T22:13:00Z">
              <w:r w:rsidR="009652DF">
                <w:t>–</w:t>
              </w:r>
            </w:ins>
            <w:ins w:id="1977" w:author="Diney" w:date="2014-09-07T23:00:00Z">
              <w:r>
                <w:t xml:space="preserve"> </w:t>
              </w:r>
            </w:ins>
            <w:ins w:id="1978" w:author="Diney" w:date="2014-09-07T22:13:00Z">
              <w:r w:rsidR="009652DF">
                <w:t>Sistema inclui aluno na turma</w:t>
              </w:r>
            </w:ins>
          </w:p>
          <w:p w:rsidR="009652DF" w:rsidRDefault="009652DF" w:rsidP="000F71BD">
            <w:pPr>
              <w:rPr>
                <w:ins w:id="1979" w:author="Diney" w:date="2014-09-07T22:13:00Z"/>
              </w:rPr>
            </w:pPr>
            <w:ins w:id="1980" w:author="Diney" w:date="2014-09-07T22:13:00Z">
              <w:r w:rsidRPr="0006155D">
                <w:t xml:space="preserve">   </w:t>
              </w:r>
              <w:r w:rsidR="001D22D1">
                <w:t xml:space="preserve">     FP0</w:t>
              </w:r>
            </w:ins>
            <w:ins w:id="1981" w:author="Diney" w:date="2014-09-07T23:00:00Z">
              <w:r w:rsidR="001D22D1">
                <w:t xml:space="preserve">13 </w:t>
              </w:r>
            </w:ins>
            <w:ins w:id="1982" w:author="Diney" w:date="2014-09-07T22:13:00Z">
              <w:r>
                <w:t>–</w:t>
              </w:r>
            </w:ins>
            <w:ins w:id="1983" w:author="Diney" w:date="2014-09-07T23:00:00Z">
              <w:r w:rsidR="001D22D1">
                <w:t xml:space="preserve"> </w:t>
              </w:r>
            </w:ins>
            <w:ins w:id="1984" w:author="Diney" w:date="2014-09-07T22:13:00Z">
              <w:r>
                <w:t>Sistema salva informação</w:t>
              </w:r>
            </w:ins>
          </w:p>
          <w:p w:rsidR="009652DF" w:rsidRDefault="00CA7942" w:rsidP="000F71BD">
            <w:pPr>
              <w:rPr>
                <w:ins w:id="1985" w:author="Diney" w:date="2014-09-07T22:13:00Z"/>
              </w:rPr>
            </w:pPr>
            <w:ins w:id="1986" w:author="Diney" w:date="2014-09-07T22:13:00Z">
              <w:r>
                <w:t xml:space="preserve">        FP0</w:t>
              </w:r>
            </w:ins>
            <w:ins w:id="1987" w:author="Diney" w:date="2014-09-07T23:00:00Z">
              <w:r>
                <w:t xml:space="preserve">14 </w:t>
              </w:r>
            </w:ins>
            <w:ins w:id="1988" w:author="Diney" w:date="2014-09-07T22:13:00Z">
              <w:r w:rsidR="009652DF">
                <w:t>–</w:t>
              </w:r>
            </w:ins>
            <w:ins w:id="1989" w:author="Diney" w:date="2014-09-07T23:00:00Z">
              <w:r>
                <w:t xml:space="preserve"> </w:t>
              </w:r>
            </w:ins>
            <w:ins w:id="1990" w:author="Diney" w:date="2014-09-07T22:13:00Z">
              <w:r w:rsidR="009652DF">
                <w:t>Sistema emite aviso de aluno incluído na turma</w:t>
              </w:r>
            </w:ins>
          </w:p>
          <w:p w:rsidR="009652DF" w:rsidRDefault="009652DF" w:rsidP="000F71BD">
            <w:pPr>
              <w:rPr>
                <w:ins w:id="1991" w:author="Diney" w:date="2014-09-07T22:13:00Z"/>
              </w:rPr>
            </w:pPr>
            <w:ins w:id="1992" w:author="Diney" w:date="2014-09-07T22:13:00Z">
              <w:r w:rsidRPr="003D4761">
                <w:rPr>
                  <w:b/>
                  <w:bCs/>
                </w:rPr>
                <w:t>Fluxo Alternativo:</w:t>
              </w:r>
            </w:ins>
          </w:p>
          <w:p w:rsidR="009652DF" w:rsidRDefault="009652DF" w:rsidP="000F71BD">
            <w:pPr>
              <w:rPr>
                <w:ins w:id="1993" w:author="Diney" w:date="2014-09-07T22:13:00Z"/>
              </w:rPr>
            </w:pPr>
            <w:ins w:id="1994" w:author="Diney" w:date="2014-09-07T22:13:00Z">
              <w:r>
                <w:t xml:space="preserve">   No caso do sistema confirmar que aluno já possu</w:t>
              </w:r>
              <w:r w:rsidR="004632D1">
                <w:t xml:space="preserve">i cadastro sistema, no passo </w:t>
              </w:r>
            </w:ins>
            <w:ins w:id="1995" w:author="Diney" w:date="2014-09-07T23:01:00Z">
              <w:r w:rsidR="004632D1">
                <w:t>6</w:t>
              </w:r>
            </w:ins>
            <w:ins w:id="1996" w:author="Diney" w:date="2014-09-07T22:13:00Z">
              <w:r>
                <w:t>, sistema oferece opção de alteração de dados de aluno</w:t>
              </w:r>
            </w:ins>
          </w:p>
          <w:p w:rsidR="009652DF" w:rsidRPr="003D4761" w:rsidRDefault="009652DF" w:rsidP="000F71BD">
            <w:pPr>
              <w:rPr>
                <w:ins w:id="1997" w:author="Diney" w:date="2014-09-07T22:13:00Z"/>
              </w:rPr>
            </w:pPr>
          </w:p>
        </w:tc>
      </w:tr>
      <w:tr w:rsidR="00EB2B21" w:rsidRPr="003D4761" w:rsidTr="000F71BD">
        <w:trPr>
          <w:ins w:id="1998" w:author="Diney" w:date="2014-09-07T22:17:00Z"/>
        </w:trPr>
        <w:tc>
          <w:tcPr>
            <w:tcW w:w="8753" w:type="dxa"/>
            <w:gridSpan w:val="2"/>
          </w:tcPr>
          <w:p w:rsidR="00EB2B21" w:rsidRDefault="00EB2B21" w:rsidP="000F71BD">
            <w:pPr>
              <w:rPr>
                <w:ins w:id="1999" w:author="Diney" w:date="2014-09-07T22:17:00Z"/>
                <w:b/>
                <w:bCs/>
              </w:rPr>
            </w:pPr>
          </w:p>
        </w:tc>
      </w:tr>
    </w:tbl>
    <w:p w:rsidR="009A01B8" w:rsidRDefault="009A01B8" w:rsidP="00EF66CC">
      <w:pPr>
        <w:pStyle w:val="Legenda"/>
        <w:rPr>
          <w:ins w:id="2000" w:author="Diney" w:date="2014-09-07T22:21:00Z"/>
        </w:rPr>
      </w:pPr>
    </w:p>
    <w:p w:rsidR="00EF66CC" w:rsidRDefault="00EF66CC" w:rsidP="00EF66CC">
      <w:pPr>
        <w:pStyle w:val="Legenda"/>
        <w:rPr>
          <w:ins w:id="2001" w:author="lfernandobra" w:date="2014-09-07T00:06:00Z"/>
        </w:rPr>
      </w:pPr>
      <w:ins w:id="2002" w:author="lfernandobra" w:date="2014-09-07T00:06:00Z">
        <w:r>
          <w:t xml:space="preserve">Tabela </w:t>
        </w:r>
      </w:ins>
      <w:ins w:id="2003" w:author="lfernandobra" w:date="2014-09-07T00:07:00Z">
        <w:del w:id="2004" w:author="Diney" w:date="2014-09-07T22:22:00Z">
          <w:r w:rsidDel="009A01B8">
            <w:delText>X</w:delText>
          </w:r>
        </w:del>
      </w:ins>
      <w:ins w:id="2005" w:author="Diney" w:date="2014-09-07T22:22:00Z">
        <w:r w:rsidR="009A01B8">
          <w:t>1</w:t>
        </w:r>
      </w:ins>
      <w:ins w:id="2006" w:author="Diney" w:date="2014-09-07T22:39:00Z">
        <w:r w:rsidR="0054253E">
          <w:t>8</w:t>
        </w:r>
      </w:ins>
      <w:ins w:id="2007" w:author="lfernandobra" w:date="2014-09-07T00:06:00Z">
        <w:r>
          <w:t xml:space="preserve"> – UC</w:t>
        </w:r>
      </w:ins>
      <w:ins w:id="2008" w:author="lfernandobra" w:date="2014-09-07T00:07:00Z">
        <w:r>
          <w:t>1</w:t>
        </w:r>
        <w:del w:id="2009" w:author="Diney" w:date="2014-09-07T22:38:00Z">
          <w:r w:rsidDel="0054253E">
            <w:delText>7</w:delText>
          </w:r>
        </w:del>
      </w:ins>
      <w:ins w:id="2010" w:author="Diney" w:date="2014-09-07T22:39:00Z">
        <w:r w:rsidR="0054253E">
          <w:t>7</w:t>
        </w:r>
      </w:ins>
      <w:ins w:id="2011" w:author="lfernandobra" w:date="2014-09-07T00:06:00Z">
        <w:r>
          <w:t xml:space="preserve"> – </w:t>
        </w:r>
      </w:ins>
      <w:ins w:id="2012" w:author="lfernandobra" w:date="2014-09-07T00:07:00Z">
        <w:r>
          <w:t>Inserir Professor</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95"/>
      </w:tblGrid>
      <w:tr w:rsidR="00EF66CC" w:rsidRPr="003D4761" w:rsidTr="00D10A2B">
        <w:trPr>
          <w:ins w:id="2013" w:author="lfernandobra" w:date="2014-09-07T00:06:00Z"/>
        </w:trPr>
        <w:tc>
          <w:tcPr>
            <w:tcW w:w="2658" w:type="dxa"/>
            <w:shd w:val="clear" w:color="auto" w:fill="D9D9D9"/>
          </w:tcPr>
          <w:p w:rsidR="00EF66CC" w:rsidRPr="003D4761" w:rsidRDefault="00EF66CC" w:rsidP="00D10A2B">
            <w:pPr>
              <w:rPr>
                <w:ins w:id="2014" w:author="lfernandobra" w:date="2014-09-07T00:06:00Z"/>
                <w:b/>
                <w:bCs/>
              </w:rPr>
            </w:pPr>
            <w:ins w:id="2015" w:author="lfernandobra" w:date="2014-09-07T00:06:00Z">
              <w:r>
                <w:rPr>
                  <w:b/>
                  <w:bCs/>
                </w:rPr>
                <w:t>Nome do C</w:t>
              </w:r>
              <w:r w:rsidRPr="003D4761">
                <w:rPr>
                  <w:b/>
                  <w:bCs/>
                </w:rPr>
                <w:t>aso de Uso:</w:t>
              </w:r>
            </w:ins>
          </w:p>
        </w:tc>
        <w:tc>
          <w:tcPr>
            <w:tcW w:w="6095" w:type="dxa"/>
          </w:tcPr>
          <w:p w:rsidR="00EF66CC" w:rsidRPr="003D4761" w:rsidRDefault="00EF66CC" w:rsidP="00D10A2B">
            <w:pPr>
              <w:rPr>
                <w:ins w:id="2016" w:author="lfernandobra" w:date="2014-09-07T00:06:00Z"/>
              </w:rPr>
            </w:pPr>
            <w:ins w:id="2017" w:author="lfernandobra" w:date="2014-09-07T00:06:00Z">
              <w:r w:rsidRPr="003D4761">
                <w:t>UC</w:t>
              </w:r>
              <w:r>
                <w:t>17 –</w:t>
              </w:r>
            </w:ins>
            <w:ins w:id="2018" w:author="Diney" w:date="2014-09-07T23:01:00Z">
              <w:r w:rsidR="00CF2723">
                <w:t xml:space="preserve"> </w:t>
              </w:r>
            </w:ins>
            <w:ins w:id="2019" w:author="lfernandobra" w:date="2014-09-07T00:06:00Z">
              <w:r>
                <w:t>Inserir Professor</w:t>
              </w:r>
            </w:ins>
          </w:p>
        </w:tc>
      </w:tr>
      <w:tr w:rsidR="00EF66CC" w:rsidRPr="003D4761" w:rsidTr="00D10A2B">
        <w:trPr>
          <w:ins w:id="2020" w:author="lfernandobra" w:date="2014-09-07T00:06:00Z"/>
        </w:trPr>
        <w:tc>
          <w:tcPr>
            <w:tcW w:w="2658" w:type="dxa"/>
            <w:shd w:val="clear" w:color="auto" w:fill="D9D9D9"/>
          </w:tcPr>
          <w:p w:rsidR="00EF66CC" w:rsidRPr="003D4761" w:rsidRDefault="00EF66CC" w:rsidP="00D10A2B">
            <w:pPr>
              <w:rPr>
                <w:ins w:id="2021" w:author="lfernandobra" w:date="2014-09-07T00:06:00Z"/>
                <w:b/>
                <w:bCs/>
              </w:rPr>
            </w:pPr>
            <w:ins w:id="2022" w:author="lfernandobra" w:date="2014-09-07T00:06:00Z">
              <w:r w:rsidRPr="003D4761">
                <w:rPr>
                  <w:b/>
                  <w:bCs/>
                </w:rPr>
                <w:t>Resumo:</w:t>
              </w:r>
            </w:ins>
          </w:p>
        </w:tc>
        <w:tc>
          <w:tcPr>
            <w:tcW w:w="6095" w:type="dxa"/>
          </w:tcPr>
          <w:p w:rsidR="00EF66CC" w:rsidRPr="003D4761" w:rsidRDefault="00EF66CC" w:rsidP="00D10A2B">
            <w:pPr>
              <w:rPr>
                <w:ins w:id="2023" w:author="lfernandobra" w:date="2014-09-07T00:06:00Z"/>
                <w:color w:val="548DD4"/>
              </w:rPr>
            </w:pPr>
            <w:ins w:id="2024" w:author="lfernandobra" w:date="2014-09-07T00:06:00Z">
              <w:r>
                <w:t>Insere um novo professor no sistema</w:t>
              </w:r>
            </w:ins>
          </w:p>
        </w:tc>
      </w:tr>
      <w:tr w:rsidR="00EF66CC" w:rsidRPr="003D4761" w:rsidTr="00D10A2B">
        <w:trPr>
          <w:ins w:id="2025" w:author="lfernandobra" w:date="2014-09-07T00:06:00Z"/>
        </w:trPr>
        <w:tc>
          <w:tcPr>
            <w:tcW w:w="2658" w:type="dxa"/>
            <w:shd w:val="clear" w:color="auto" w:fill="D9D9D9"/>
          </w:tcPr>
          <w:p w:rsidR="00EF66CC" w:rsidRPr="003D4761" w:rsidRDefault="00EF66CC" w:rsidP="00D10A2B">
            <w:pPr>
              <w:rPr>
                <w:ins w:id="2026" w:author="lfernandobra" w:date="2014-09-07T00:06:00Z"/>
                <w:b/>
                <w:bCs/>
              </w:rPr>
            </w:pPr>
            <w:ins w:id="2027" w:author="lfernandobra" w:date="2014-09-07T00:06:00Z">
              <w:r w:rsidRPr="003D4761">
                <w:rPr>
                  <w:b/>
                  <w:bCs/>
                </w:rPr>
                <w:t>Ator Principal:</w:t>
              </w:r>
            </w:ins>
          </w:p>
        </w:tc>
        <w:tc>
          <w:tcPr>
            <w:tcW w:w="6095" w:type="dxa"/>
          </w:tcPr>
          <w:p w:rsidR="00EF66CC" w:rsidRPr="00CB5E8D" w:rsidRDefault="00EF66CC" w:rsidP="00D10A2B">
            <w:pPr>
              <w:rPr>
                <w:ins w:id="2028" w:author="lfernandobra" w:date="2014-09-07T00:06:00Z"/>
              </w:rPr>
            </w:pPr>
            <w:ins w:id="2029" w:author="lfernandobra" w:date="2014-09-07T00:06:00Z">
              <w:r>
                <w:t>Secretaria</w:t>
              </w:r>
            </w:ins>
          </w:p>
        </w:tc>
      </w:tr>
      <w:tr w:rsidR="00EF66CC" w:rsidRPr="003D4761" w:rsidTr="00D10A2B">
        <w:trPr>
          <w:ins w:id="2030" w:author="lfernandobra" w:date="2014-09-07T00:06:00Z"/>
        </w:trPr>
        <w:tc>
          <w:tcPr>
            <w:tcW w:w="2658" w:type="dxa"/>
            <w:shd w:val="clear" w:color="auto" w:fill="D9D9D9"/>
          </w:tcPr>
          <w:p w:rsidR="00EF66CC" w:rsidRPr="003D4761" w:rsidRDefault="00EF66CC" w:rsidP="00D10A2B">
            <w:pPr>
              <w:rPr>
                <w:ins w:id="2031" w:author="lfernandobra" w:date="2014-09-07T00:06:00Z"/>
                <w:b/>
                <w:bCs/>
              </w:rPr>
            </w:pPr>
            <w:ins w:id="2032" w:author="lfernandobra" w:date="2014-09-07T00:06:00Z">
              <w:r w:rsidRPr="003D4761">
                <w:rPr>
                  <w:b/>
                  <w:bCs/>
                </w:rPr>
                <w:t>Pré-condição</w:t>
              </w:r>
            </w:ins>
          </w:p>
        </w:tc>
        <w:tc>
          <w:tcPr>
            <w:tcW w:w="6095" w:type="dxa"/>
          </w:tcPr>
          <w:p w:rsidR="00EF66CC" w:rsidRDefault="00EF66CC" w:rsidP="00D10A2B">
            <w:pPr>
              <w:rPr>
                <w:ins w:id="2033" w:author="lfernandobra" w:date="2014-09-07T00:06:00Z"/>
              </w:rPr>
            </w:pPr>
            <w:ins w:id="2034" w:author="lfernandobra" w:date="2014-09-07T00:06:00Z">
              <w:r>
                <w:t>Contrato de professor já efetuado pela escola</w:t>
              </w:r>
            </w:ins>
          </w:p>
          <w:p w:rsidR="00EF66CC" w:rsidRPr="00CB5E8D" w:rsidRDefault="00EF66CC" w:rsidP="00D10A2B">
            <w:pPr>
              <w:rPr>
                <w:ins w:id="2035" w:author="lfernandobra" w:date="2014-09-07T00:06:00Z"/>
              </w:rPr>
            </w:pPr>
            <w:ins w:id="2036" w:author="lfernandobra" w:date="2014-09-07T00:06:00Z">
              <w:r>
                <w:t>Secretaria logada</w:t>
              </w:r>
            </w:ins>
          </w:p>
        </w:tc>
      </w:tr>
      <w:tr w:rsidR="00EF66CC" w:rsidRPr="003D4761" w:rsidTr="00D10A2B">
        <w:trPr>
          <w:ins w:id="2037" w:author="lfernandobra" w:date="2014-09-07T00:06:00Z"/>
        </w:trPr>
        <w:tc>
          <w:tcPr>
            <w:tcW w:w="2658" w:type="dxa"/>
            <w:shd w:val="clear" w:color="auto" w:fill="D9D9D9"/>
          </w:tcPr>
          <w:p w:rsidR="00EF66CC" w:rsidRPr="003D4761" w:rsidRDefault="00EF66CC" w:rsidP="00D10A2B">
            <w:pPr>
              <w:rPr>
                <w:ins w:id="2038" w:author="lfernandobra" w:date="2014-09-07T00:06:00Z"/>
                <w:b/>
                <w:bCs/>
              </w:rPr>
            </w:pPr>
            <w:ins w:id="2039" w:author="lfernandobra" w:date="2014-09-07T00:06:00Z">
              <w:r w:rsidRPr="003D4761">
                <w:rPr>
                  <w:b/>
                  <w:bCs/>
                </w:rPr>
                <w:t>Pós-condição</w:t>
              </w:r>
            </w:ins>
          </w:p>
        </w:tc>
        <w:tc>
          <w:tcPr>
            <w:tcW w:w="6095" w:type="dxa"/>
          </w:tcPr>
          <w:p w:rsidR="00EF66CC" w:rsidRPr="00CB5E8D" w:rsidRDefault="00EF66CC" w:rsidP="00D10A2B">
            <w:pPr>
              <w:rPr>
                <w:ins w:id="2040" w:author="lfernandobra" w:date="2014-09-07T00:06:00Z"/>
              </w:rPr>
            </w:pPr>
            <w:ins w:id="2041" w:author="lfernandobra" w:date="2014-09-07T00:06:00Z">
              <w:r>
                <w:t>Professor cadastro no sistema</w:t>
              </w:r>
            </w:ins>
          </w:p>
        </w:tc>
      </w:tr>
      <w:tr w:rsidR="00EF66CC" w:rsidRPr="003D4761" w:rsidTr="00D10A2B">
        <w:trPr>
          <w:ins w:id="2042" w:author="lfernandobra" w:date="2014-09-07T00:06:00Z"/>
        </w:trPr>
        <w:tc>
          <w:tcPr>
            <w:tcW w:w="8753" w:type="dxa"/>
            <w:gridSpan w:val="2"/>
          </w:tcPr>
          <w:p w:rsidR="00EF66CC" w:rsidRDefault="00EF66CC" w:rsidP="00D10A2B">
            <w:pPr>
              <w:rPr>
                <w:ins w:id="2043" w:author="lfernandobra" w:date="2014-09-07T00:06:00Z"/>
                <w:b/>
                <w:bCs/>
              </w:rPr>
            </w:pPr>
          </w:p>
          <w:p w:rsidR="00EF66CC" w:rsidRDefault="00EF66CC" w:rsidP="00D10A2B">
            <w:pPr>
              <w:rPr>
                <w:ins w:id="2044" w:author="lfernandobra" w:date="2014-09-07T00:06:00Z"/>
                <w:color w:val="548DD4"/>
              </w:rPr>
            </w:pPr>
            <w:ins w:id="2045" w:author="lfernandobra" w:date="2014-09-07T00:06:00Z">
              <w:r w:rsidRPr="003D4761">
                <w:rPr>
                  <w:b/>
                  <w:bCs/>
                </w:rPr>
                <w:t>Fluxo Principal</w:t>
              </w:r>
              <w:r w:rsidRPr="003D4761">
                <w:t xml:space="preserve">: </w:t>
              </w:r>
            </w:ins>
          </w:p>
          <w:p w:rsidR="00EF66CC" w:rsidRPr="00EB4F26" w:rsidRDefault="00EF66CC" w:rsidP="00D10A2B">
            <w:pPr>
              <w:rPr>
                <w:ins w:id="2046" w:author="lfernandobra" w:date="2014-09-07T00:06:00Z"/>
              </w:rPr>
            </w:pPr>
            <w:ins w:id="2047" w:author="lfernandobra" w:date="2014-09-07T00:06:00Z">
              <w:r w:rsidRPr="00EB4F26">
                <w:t xml:space="preserve">FP01 – Este caso de uso inicia quando </w:t>
              </w:r>
              <w:r>
                <w:t>a secretaria</w:t>
              </w:r>
              <w:r w:rsidRPr="00EB4F26">
                <w:t xml:space="preserve"> deseja </w:t>
              </w:r>
              <w:r>
                <w:t>inserir um novo professor</w:t>
              </w:r>
            </w:ins>
          </w:p>
          <w:p w:rsidR="00EF66CC" w:rsidRDefault="00EF66CC" w:rsidP="00D10A2B">
            <w:pPr>
              <w:rPr>
                <w:ins w:id="2048" w:author="lfernandobra" w:date="2014-09-07T00:06:00Z"/>
              </w:rPr>
            </w:pPr>
            <w:ins w:id="2049" w:author="lfernandobra" w:date="2014-09-07T00:06:00Z">
              <w:r w:rsidRPr="00EB4F26">
                <w:t xml:space="preserve">FP02 – </w:t>
              </w:r>
              <w:r>
                <w:t xml:space="preserve">O sistema oferece opção inserir </w:t>
              </w:r>
              <w:r w:rsidR="00102415" w:rsidRPr="00102415">
                <w:rPr>
                  <w:rPrChange w:id="2050" w:author="lfernandobra" w:date="2014-09-07T18:50:00Z">
                    <w:rPr>
                      <w:b/>
                      <w:bCs/>
                      <w:sz w:val="20"/>
                      <w:szCs w:val="20"/>
                    </w:rPr>
                  </w:rPrChange>
                </w:rPr>
                <w:t>professor</w:t>
              </w:r>
            </w:ins>
          </w:p>
          <w:p w:rsidR="00EF66CC" w:rsidRDefault="00EF66CC" w:rsidP="00D10A2B">
            <w:pPr>
              <w:rPr>
                <w:ins w:id="2051" w:author="lfernandobra" w:date="2014-09-07T00:06:00Z"/>
              </w:rPr>
            </w:pPr>
            <w:ins w:id="2052" w:author="lfernandobra" w:date="2014-09-07T00:06:00Z">
              <w:r w:rsidRPr="00EB4F26">
                <w:t>FP0</w:t>
              </w:r>
              <w:r>
                <w:t>3</w:t>
              </w:r>
              <w:r w:rsidRPr="00EB4F26">
                <w:t xml:space="preserve"> – </w:t>
              </w:r>
              <w:r>
                <w:t>Secretaria seleciona a opção professor</w:t>
              </w:r>
            </w:ins>
          </w:p>
          <w:p w:rsidR="00EF66CC" w:rsidRDefault="00EF66CC" w:rsidP="00D10A2B">
            <w:pPr>
              <w:rPr>
                <w:ins w:id="2053" w:author="lfernandobra" w:date="2014-09-07T00:06:00Z"/>
              </w:rPr>
            </w:pPr>
            <w:ins w:id="2054" w:author="lfernandobra" w:date="2014-09-07T00:06:00Z">
              <w:r w:rsidRPr="00EB4F26">
                <w:t>FP0</w:t>
              </w:r>
              <w:r>
                <w:t>4</w:t>
              </w:r>
              <w:r w:rsidRPr="00EB4F26">
                <w:t xml:space="preserve"> – </w:t>
              </w:r>
              <w:r>
                <w:t>O sistema oferece formulário de cadastro</w:t>
              </w:r>
            </w:ins>
          </w:p>
          <w:p w:rsidR="00EF66CC" w:rsidRDefault="00EF66CC" w:rsidP="00D10A2B">
            <w:pPr>
              <w:rPr>
                <w:ins w:id="2055" w:author="lfernandobra" w:date="2014-09-07T00:06:00Z"/>
              </w:rPr>
            </w:pPr>
            <w:ins w:id="2056" w:author="lfernandobra" w:date="2014-09-07T00:06:00Z">
              <w:r w:rsidRPr="00EB4F26">
                <w:t>FP0</w:t>
              </w:r>
              <w:r>
                <w:t>5</w:t>
              </w:r>
              <w:r w:rsidRPr="00EB4F26">
                <w:t xml:space="preserve"> –</w:t>
              </w:r>
              <w:r>
                <w:t xml:space="preserve"> Secretaria digita dados do professor: nome completo, RG, CPF, endereço, telefones, email, disciplinas, turmas, carga horária, outra escola ou atividade, pontuação, </w:t>
              </w:r>
            </w:ins>
          </w:p>
          <w:p w:rsidR="00EF66CC" w:rsidRDefault="00EF66CC" w:rsidP="00D10A2B">
            <w:pPr>
              <w:rPr>
                <w:ins w:id="2057" w:author="lfernandobra" w:date="2014-09-07T00:06:00Z"/>
              </w:rPr>
            </w:pPr>
            <w:ins w:id="2058" w:author="lfernandobra" w:date="2014-09-07T00:06:00Z">
              <w:r>
                <w:lastRenderedPageBreak/>
                <w:t xml:space="preserve">FP06 – Secretaria submete os dados </w:t>
              </w:r>
            </w:ins>
          </w:p>
          <w:p w:rsidR="00EF66CC" w:rsidRDefault="00EF66CC" w:rsidP="00D10A2B">
            <w:pPr>
              <w:rPr>
                <w:ins w:id="2059" w:author="lfernandobra" w:date="2014-09-07T00:06:00Z"/>
              </w:rPr>
            </w:pPr>
            <w:ins w:id="2060" w:author="lfernandobra" w:date="2014-09-07T00:06:00Z">
              <w:r>
                <w:t>FP07 – Sistema emite aviso de inserção do professor, com data e horário da inserção.</w:t>
              </w:r>
            </w:ins>
          </w:p>
          <w:p w:rsidR="00EF66CC" w:rsidRDefault="00EF66CC" w:rsidP="00D10A2B">
            <w:pPr>
              <w:rPr>
                <w:ins w:id="2061" w:author="lfernandobra" w:date="2014-09-07T00:06:00Z"/>
              </w:rPr>
            </w:pPr>
            <w:ins w:id="2062" w:author="lfernandobra" w:date="2014-09-07T00:06:00Z">
              <w:r>
                <w:t>FP08 – Sistema envia email ao professor, com informações de recebimento de seu cadastro, e possibilidade de registrar senha e login.</w:t>
              </w:r>
            </w:ins>
          </w:p>
          <w:p w:rsidR="00EF66CC" w:rsidRDefault="00EF66CC" w:rsidP="00D10A2B">
            <w:pPr>
              <w:rPr>
                <w:ins w:id="2063" w:author="lfernandobra" w:date="2014-09-07T00:06:00Z"/>
                <w:b/>
                <w:bCs/>
              </w:rPr>
            </w:pPr>
          </w:p>
          <w:p w:rsidR="00EF66CC" w:rsidRDefault="00EF66CC" w:rsidP="00D10A2B">
            <w:pPr>
              <w:rPr>
                <w:ins w:id="2064" w:author="lfernandobra" w:date="2014-09-07T00:06:00Z"/>
              </w:rPr>
            </w:pPr>
            <w:ins w:id="2065" w:author="lfernandobra" w:date="2014-09-07T00:06:00Z">
              <w:r w:rsidRPr="003D4761">
                <w:rPr>
                  <w:b/>
                  <w:bCs/>
                </w:rPr>
                <w:t>Fluxo Alternativo:</w:t>
              </w:r>
            </w:ins>
          </w:p>
          <w:p w:rsidR="00EF66CC" w:rsidRPr="003D4761" w:rsidRDefault="00EF66CC" w:rsidP="00D10A2B">
            <w:pPr>
              <w:rPr>
                <w:ins w:id="2066" w:author="lfernandobra" w:date="2014-09-07T00:06:00Z"/>
              </w:rPr>
            </w:pPr>
          </w:p>
        </w:tc>
      </w:tr>
    </w:tbl>
    <w:p w:rsidR="00EF66CC" w:rsidRDefault="00EF66CC">
      <w:pPr>
        <w:rPr>
          <w:ins w:id="2067" w:author="Diney" w:date="2014-09-07T22:22:00Z"/>
          <w:u w:val="single"/>
        </w:rPr>
      </w:pPr>
    </w:p>
    <w:p w:rsidR="00FB543D" w:rsidRPr="009652DF" w:rsidRDefault="00FB543D" w:rsidP="00FB543D">
      <w:pPr>
        <w:pStyle w:val="Legenda"/>
        <w:rPr>
          <w:ins w:id="2068" w:author="Diney" w:date="2014-09-07T22:23:00Z"/>
        </w:rPr>
      </w:pPr>
      <w:ins w:id="2069" w:author="Diney" w:date="2014-09-07T22:23:00Z">
        <w:r>
          <w:t xml:space="preserve">Tabela </w:t>
        </w:r>
        <w:r>
          <w:t>1</w:t>
        </w:r>
      </w:ins>
      <w:ins w:id="2070" w:author="Diney" w:date="2014-09-07T22:39:00Z">
        <w:r w:rsidR="00147A1D">
          <w:t>9</w:t>
        </w:r>
      </w:ins>
      <w:ins w:id="2071" w:author="Diney" w:date="2014-09-07T22:23:00Z">
        <w:r>
          <w:t xml:space="preserve"> – UC1</w:t>
        </w:r>
        <w:r>
          <w:t>8</w:t>
        </w:r>
        <w:r>
          <w:t xml:space="preserve"> – Inserir </w:t>
        </w:r>
        <w:r>
          <w:t>Turma</w:t>
        </w:r>
      </w:ins>
    </w:p>
    <w:p w:rsidR="00FB543D" w:rsidDel="00FB543D" w:rsidRDefault="00FB543D">
      <w:pPr>
        <w:rPr>
          <w:ins w:id="2072" w:author="lfernandobra" w:date="2014-09-07T00:06:00Z"/>
          <w:del w:id="2073" w:author="Diney" w:date="2014-09-07T22:23:00Z"/>
          <w:u w:val="single"/>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95"/>
      </w:tblGrid>
      <w:tr w:rsidR="009A01B8" w:rsidRPr="003D4761" w:rsidTr="000F71BD">
        <w:trPr>
          <w:ins w:id="2074" w:author="Diney" w:date="2014-09-07T22:21:00Z"/>
        </w:trPr>
        <w:tc>
          <w:tcPr>
            <w:tcW w:w="2658" w:type="dxa"/>
            <w:shd w:val="clear" w:color="auto" w:fill="D9D9D9"/>
          </w:tcPr>
          <w:p w:rsidR="009A01B8" w:rsidRPr="003D4761" w:rsidRDefault="009A01B8" w:rsidP="000F71BD">
            <w:pPr>
              <w:rPr>
                <w:ins w:id="2075" w:author="Diney" w:date="2014-09-07T22:21:00Z"/>
                <w:b/>
                <w:bCs/>
              </w:rPr>
            </w:pPr>
            <w:ins w:id="2076" w:author="Diney" w:date="2014-09-07T22:21:00Z">
              <w:r>
                <w:rPr>
                  <w:b/>
                  <w:bCs/>
                </w:rPr>
                <w:t>Nome do C</w:t>
              </w:r>
              <w:r w:rsidRPr="003D4761">
                <w:rPr>
                  <w:b/>
                  <w:bCs/>
                </w:rPr>
                <w:t>aso de Uso:</w:t>
              </w:r>
            </w:ins>
          </w:p>
        </w:tc>
        <w:tc>
          <w:tcPr>
            <w:tcW w:w="6095" w:type="dxa"/>
          </w:tcPr>
          <w:p w:rsidR="009A01B8" w:rsidRPr="003D4761" w:rsidRDefault="009A01B8" w:rsidP="00D61D6B">
            <w:pPr>
              <w:rPr>
                <w:ins w:id="2077" w:author="Diney" w:date="2014-09-07T22:21:00Z"/>
              </w:rPr>
              <w:pPrChange w:id="2078" w:author="Diney" w:date="2014-09-07T22:23:00Z">
                <w:pPr/>
              </w:pPrChange>
            </w:pPr>
            <w:ins w:id="2079" w:author="Diney" w:date="2014-09-07T22:21:00Z">
              <w:r w:rsidRPr="003D4761">
                <w:t>UC</w:t>
              </w:r>
              <w:r>
                <w:t>1</w:t>
              </w:r>
            </w:ins>
            <w:ins w:id="2080" w:author="Diney" w:date="2014-09-07T22:23:00Z">
              <w:r w:rsidR="00D61D6B">
                <w:t>8</w:t>
              </w:r>
            </w:ins>
            <w:ins w:id="2081" w:author="Diney" w:date="2014-09-07T22:21:00Z">
              <w:r w:rsidRPr="003D4761">
                <w:t xml:space="preserve">- </w:t>
              </w:r>
            </w:ins>
            <w:ins w:id="2082" w:author="Diney" w:date="2014-09-07T22:23:00Z">
              <w:r w:rsidR="00D61D6B">
                <w:t>Inserir</w:t>
              </w:r>
            </w:ins>
            <w:ins w:id="2083" w:author="Diney" w:date="2014-09-07T22:21:00Z">
              <w:r>
                <w:t xml:space="preserve"> turma</w:t>
              </w:r>
            </w:ins>
          </w:p>
        </w:tc>
      </w:tr>
      <w:tr w:rsidR="009A01B8" w:rsidRPr="003D4761" w:rsidTr="000F71BD">
        <w:trPr>
          <w:ins w:id="2084" w:author="Diney" w:date="2014-09-07T22:21:00Z"/>
        </w:trPr>
        <w:tc>
          <w:tcPr>
            <w:tcW w:w="2658" w:type="dxa"/>
            <w:shd w:val="clear" w:color="auto" w:fill="D9D9D9"/>
          </w:tcPr>
          <w:p w:rsidR="009A01B8" w:rsidRPr="003D4761" w:rsidRDefault="009A01B8" w:rsidP="000F71BD">
            <w:pPr>
              <w:rPr>
                <w:ins w:id="2085" w:author="Diney" w:date="2014-09-07T22:21:00Z"/>
                <w:b/>
                <w:bCs/>
              </w:rPr>
            </w:pPr>
            <w:ins w:id="2086" w:author="Diney" w:date="2014-09-07T22:21:00Z">
              <w:r w:rsidRPr="003D4761">
                <w:rPr>
                  <w:b/>
                  <w:bCs/>
                </w:rPr>
                <w:t>Resumo:</w:t>
              </w:r>
            </w:ins>
          </w:p>
        </w:tc>
        <w:tc>
          <w:tcPr>
            <w:tcW w:w="6095" w:type="dxa"/>
          </w:tcPr>
          <w:p w:rsidR="009A01B8" w:rsidRPr="003D4761" w:rsidRDefault="009A01B8" w:rsidP="000F71BD">
            <w:pPr>
              <w:rPr>
                <w:ins w:id="2087" w:author="Diney" w:date="2014-09-07T22:21:00Z"/>
                <w:color w:val="548DD4"/>
              </w:rPr>
            </w:pPr>
            <w:ins w:id="2088" w:author="Diney" w:date="2014-09-07T22:21:00Z">
              <w:r>
                <w:t>Inicia uma nova turma</w:t>
              </w:r>
            </w:ins>
          </w:p>
        </w:tc>
      </w:tr>
      <w:tr w:rsidR="009A01B8" w:rsidRPr="003D4761" w:rsidTr="000F71BD">
        <w:trPr>
          <w:ins w:id="2089" w:author="Diney" w:date="2014-09-07T22:21:00Z"/>
        </w:trPr>
        <w:tc>
          <w:tcPr>
            <w:tcW w:w="2658" w:type="dxa"/>
            <w:shd w:val="clear" w:color="auto" w:fill="D9D9D9"/>
          </w:tcPr>
          <w:p w:rsidR="009A01B8" w:rsidRPr="003D4761" w:rsidRDefault="009A01B8" w:rsidP="000F71BD">
            <w:pPr>
              <w:rPr>
                <w:ins w:id="2090" w:author="Diney" w:date="2014-09-07T22:21:00Z"/>
                <w:b/>
                <w:bCs/>
              </w:rPr>
            </w:pPr>
            <w:ins w:id="2091" w:author="Diney" w:date="2014-09-07T22:21:00Z">
              <w:r w:rsidRPr="003D4761">
                <w:rPr>
                  <w:b/>
                  <w:bCs/>
                </w:rPr>
                <w:t>Ator Principal:</w:t>
              </w:r>
            </w:ins>
          </w:p>
        </w:tc>
        <w:tc>
          <w:tcPr>
            <w:tcW w:w="6095" w:type="dxa"/>
          </w:tcPr>
          <w:p w:rsidR="009A01B8" w:rsidRPr="00CB5E8D" w:rsidRDefault="009A01B8" w:rsidP="000F71BD">
            <w:pPr>
              <w:rPr>
                <w:ins w:id="2092" w:author="Diney" w:date="2014-09-07T22:21:00Z"/>
              </w:rPr>
            </w:pPr>
            <w:ins w:id="2093" w:author="Diney" w:date="2014-09-07T22:21:00Z">
              <w:r>
                <w:t>Secretaria</w:t>
              </w:r>
            </w:ins>
          </w:p>
        </w:tc>
      </w:tr>
      <w:tr w:rsidR="009A01B8" w:rsidRPr="003D4761" w:rsidTr="000F71BD">
        <w:trPr>
          <w:ins w:id="2094" w:author="Diney" w:date="2014-09-07T22:21:00Z"/>
        </w:trPr>
        <w:tc>
          <w:tcPr>
            <w:tcW w:w="2658" w:type="dxa"/>
            <w:shd w:val="clear" w:color="auto" w:fill="D9D9D9"/>
          </w:tcPr>
          <w:p w:rsidR="009A01B8" w:rsidRPr="003D4761" w:rsidRDefault="009A01B8" w:rsidP="000F71BD">
            <w:pPr>
              <w:rPr>
                <w:ins w:id="2095" w:author="Diney" w:date="2014-09-07T22:21:00Z"/>
                <w:b/>
                <w:bCs/>
              </w:rPr>
            </w:pPr>
            <w:ins w:id="2096" w:author="Diney" w:date="2014-09-07T22:21:00Z">
              <w:r w:rsidRPr="003D4761">
                <w:rPr>
                  <w:b/>
                  <w:bCs/>
                </w:rPr>
                <w:t>Pré-condição</w:t>
              </w:r>
            </w:ins>
          </w:p>
        </w:tc>
        <w:tc>
          <w:tcPr>
            <w:tcW w:w="6095" w:type="dxa"/>
          </w:tcPr>
          <w:p w:rsidR="009A01B8" w:rsidRDefault="009A01B8" w:rsidP="000F71BD">
            <w:pPr>
              <w:rPr>
                <w:ins w:id="2097" w:author="Diney" w:date="2014-09-07T22:21:00Z"/>
              </w:rPr>
            </w:pPr>
            <w:ins w:id="2098" w:author="Diney" w:date="2014-09-07T22:21:00Z">
              <w:r>
                <w:t>Espaço vazio ou disponível para alocação</w:t>
              </w:r>
            </w:ins>
          </w:p>
          <w:p w:rsidR="009A01B8" w:rsidRPr="00CB5E8D" w:rsidRDefault="009A01B8" w:rsidP="000F71BD">
            <w:pPr>
              <w:rPr>
                <w:ins w:id="2099" w:author="Diney" w:date="2014-09-07T22:21:00Z"/>
              </w:rPr>
            </w:pPr>
            <w:ins w:id="2100" w:author="Diney" w:date="2014-09-07T22:21:00Z">
              <w:r>
                <w:t>Secretaria logada</w:t>
              </w:r>
            </w:ins>
          </w:p>
        </w:tc>
      </w:tr>
      <w:tr w:rsidR="009A01B8" w:rsidRPr="003D4761" w:rsidTr="000F71BD">
        <w:trPr>
          <w:ins w:id="2101" w:author="Diney" w:date="2014-09-07T22:21:00Z"/>
        </w:trPr>
        <w:tc>
          <w:tcPr>
            <w:tcW w:w="2658" w:type="dxa"/>
            <w:shd w:val="clear" w:color="auto" w:fill="D9D9D9"/>
          </w:tcPr>
          <w:p w:rsidR="009A01B8" w:rsidRPr="003D4761" w:rsidRDefault="009A01B8" w:rsidP="000F71BD">
            <w:pPr>
              <w:rPr>
                <w:ins w:id="2102" w:author="Diney" w:date="2014-09-07T22:21:00Z"/>
                <w:b/>
                <w:bCs/>
              </w:rPr>
            </w:pPr>
            <w:ins w:id="2103" w:author="Diney" w:date="2014-09-07T22:21:00Z">
              <w:r w:rsidRPr="003D4761">
                <w:rPr>
                  <w:b/>
                  <w:bCs/>
                </w:rPr>
                <w:t>Pós-condição</w:t>
              </w:r>
            </w:ins>
          </w:p>
        </w:tc>
        <w:tc>
          <w:tcPr>
            <w:tcW w:w="6095" w:type="dxa"/>
          </w:tcPr>
          <w:p w:rsidR="009A01B8" w:rsidRPr="00CB5E8D" w:rsidRDefault="009A01B8" w:rsidP="000F71BD">
            <w:pPr>
              <w:rPr>
                <w:ins w:id="2104" w:author="Diney" w:date="2014-09-07T22:21:00Z"/>
              </w:rPr>
            </w:pPr>
            <w:ins w:id="2105" w:author="Diney" w:date="2014-09-07T22:21:00Z">
              <w:r>
                <w:t>Turmas cadastradas</w:t>
              </w:r>
            </w:ins>
          </w:p>
        </w:tc>
      </w:tr>
      <w:tr w:rsidR="009A01B8" w:rsidRPr="003D4761" w:rsidTr="000F71BD">
        <w:trPr>
          <w:ins w:id="2106" w:author="Diney" w:date="2014-09-07T22:21:00Z"/>
        </w:trPr>
        <w:tc>
          <w:tcPr>
            <w:tcW w:w="8753" w:type="dxa"/>
            <w:gridSpan w:val="2"/>
          </w:tcPr>
          <w:p w:rsidR="009A01B8" w:rsidRDefault="009A01B8" w:rsidP="000F71BD">
            <w:pPr>
              <w:rPr>
                <w:ins w:id="2107" w:author="Diney" w:date="2014-09-07T22:21:00Z"/>
                <w:b/>
                <w:bCs/>
              </w:rPr>
            </w:pPr>
          </w:p>
          <w:p w:rsidR="009A01B8" w:rsidRDefault="009A01B8" w:rsidP="000F71BD">
            <w:pPr>
              <w:rPr>
                <w:ins w:id="2108" w:author="Diney" w:date="2014-09-07T22:21:00Z"/>
                <w:color w:val="548DD4"/>
              </w:rPr>
            </w:pPr>
            <w:ins w:id="2109" w:author="Diney" w:date="2014-09-07T22:21:00Z">
              <w:r w:rsidRPr="003D4761">
                <w:rPr>
                  <w:b/>
                  <w:bCs/>
                </w:rPr>
                <w:t>Fluxo Principal</w:t>
              </w:r>
              <w:r w:rsidRPr="003D4761">
                <w:t xml:space="preserve">: </w:t>
              </w:r>
            </w:ins>
          </w:p>
          <w:p w:rsidR="009A01B8" w:rsidRPr="00EB4F26" w:rsidRDefault="009A01B8" w:rsidP="000F71BD">
            <w:pPr>
              <w:rPr>
                <w:ins w:id="2110" w:author="Diney" w:date="2014-09-07T22:21:00Z"/>
              </w:rPr>
            </w:pPr>
            <w:ins w:id="2111" w:author="Diney" w:date="2014-09-07T22:21:00Z">
              <w:r w:rsidRPr="00EB4F26">
                <w:t xml:space="preserve">FP01 – Este caso de uso inicia quando </w:t>
              </w:r>
              <w:r>
                <w:t>a secretaria</w:t>
              </w:r>
              <w:r w:rsidRPr="00EB4F26">
                <w:t xml:space="preserve"> deseja </w:t>
              </w:r>
              <w:r>
                <w:t>cadastrar novas turmas</w:t>
              </w:r>
            </w:ins>
          </w:p>
          <w:p w:rsidR="009A01B8" w:rsidRDefault="009A01B8" w:rsidP="000F71BD">
            <w:pPr>
              <w:rPr>
                <w:ins w:id="2112" w:author="Diney" w:date="2014-09-07T22:21:00Z"/>
              </w:rPr>
            </w:pPr>
            <w:ins w:id="2113" w:author="Diney" w:date="2014-09-07T22:21:00Z">
              <w:r w:rsidRPr="00EB4F26">
                <w:t xml:space="preserve">FP02 – </w:t>
              </w:r>
              <w:r>
                <w:t>O sistema oferece opção cadastrar nova turma</w:t>
              </w:r>
            </w:ins>
          </w:p>
          <w:p w:rsidR="009A01B8" w:rsidRDefault="009A01B8" w:rsidP="000F71BD">
            <w:pPr>
              <w:rPr>
                <w:ins w:id="2114" w:author="Diney" w:date="2014-09-07T22:21:00Z"/>
              </w:rPr>
            </w:pPr>
            <w:ins w:id="2115" w:author="Diney" w:date="2014-09-07T22:21:00Z">
              <w:r w:rsidRPr="00EB4F26">
                <w:t>FP0</w:t>
              </w:r>
              <w:r>
                <w:t>3</w:t>
              </w:r>
              <w:r w:rsidRPr="00EB4F26">
                <w:t xml:space="preserve"> – </w:t>
              </w:r>
            </w:ins>
            <w:ins w:id="2116" w:author="Diney" w:date="2014-09-07T22:32:00Z">
              <w:r w:rsidR="00BB4096">
                <w:t>Caso s</w:t>
              </w:r>
            </w:ins>
            <w:ins w:id="2117" w:author="Diney" w:date="2014-09-07T22:21:00Z">
              <w:r>
                <w:t>ecretaria seleciona a opção turma</w:t>
              </w:r>
            </w:ins>
          </w:p>
          <w:p w:rsidR="009A01B8" w:rsidRDefault="009A01B8" w:rsidP="000F71BD">
            <w:pPr>
              <w:rPr>
                <w:ins w:id="2118" w:author="Diney" w:date="2014-09-07T22:21:00Z"/>
              </w:rPr>
            </w:pPr>
            <w:ins w:id="2119" w:author="Diney" w:date="2014-09-07T22:21:00Z">
              <w:r w:rsidRPr="00EB4F26">
                <w:t xml:space="preserve">FP02 – </w:t>
              </w:r>
              <w:r>
                <w:t>O sistema oferece nomes de novas turmas, conforme sequência de turmas cadastradas</w:t>
              </w:r>
            </w:ins>
          </w:p>
          <w:p w:rsidR="009A01B8" w:rsidRDefault="009A01B8" w:rsidP="000F71BD">
            <w:pPr>
              <w:rPr>
                <w:ins w:id="2120" w:author="Diney" w:date="2014-09-07T22:21:00Z"/>
              </w:rPr>
            </w:pPr>
            <w:ins w:id="2121" w:author="Diney" w:date="2014-09-07T22:21:00Z">
              <w:r w:rsidRPr="00EB4F26">
                <w:t>FP0</w:t>
              </w:r>
              <w:r>
                <w:t>3</w:t>
              </w:r>
              <w:r w:rsidRPr="00EB4F26">
                <w:t xml:space="preserve"> –</w:t>
              </w:r>
            </w:ins>
            <w:ins w:id="2122" w:author="Diney" w:date="2014-09-07T22:27:00Z">
              <w:r w:rsidR="002E4D75">
                <w:t xml:space="preserve"> </w:t>
              </w:r>
            </w:ins>
            <w:ins w:id="2123" w:author="Diney" w:date="2014-09-07T22:21:00Z">
              <w:r>
                <w:t>Secretaria seleciona a opção nome da turma</w:t>
              </w:r>
            </w:ins>
          </w:p>
          <w:p w:rsidR="009A01B8" w:rsidRDefault="009A01B8" w:rsidP="000F71BD">
            <w:pPr>
              <w:rPr>
                <w:ins w:id="2124" w:author="Diney" w:date="2014-09-07T22:21:00Z"/>
              </w:rPr>
            </w:pPr>
            <w:ins w:id="2125" w:author="Diney" w:date="2014-09-07T22:21:00Z">
              <w:r w:rsidRPr="00EB4F26">
                <w:t>FP0</w:t>
              </w:r>
              <w:r>
                <w:t>4</w:t>
              </w:r>
              <w:r w:rsidRPr="00EB4F26">
                <w:t xml:space="preserve"> – Sistema </w:t>
              </w:r>
              <w:r>
                <w:t>abre a edição de um formulário para o cadastro de turma</w:t>
              </w:r>
            </w:ins>
          </w:p>
          <w:p w:rsidR="009A01B8" w:rsidRDefault="009A01B8" w:rsidP="000F71BD">
            <w:pPr>
              <w:rPr>
                <w:ins w:id="2126" w:author="Diney" w:date="2014-09-07T22:21:00Z"/>
              </w:rPr>
            </w:pPr>
            <w:ins w:id="2127" w:author="Diney" w:date="2014-09-07T22:21:00Z">
              <w:r>
                <w:t>FP05 – Secretaria preenche dados referentes à: nome da turma, ano.</w:t>
              </w:r>
            </w:ins>
          </w:p>
          <w:p w:rsidR="009A01B8" w:rsidRDefault="009A01B8" w:rsidP="000F71BD">
            <w:pPr>
              <w:rPr>
                <w:ins w:id="2128" w:author="Diney" w:date="2014-09-07T22:21:00Z"/>
              </w:rPr>
            </w:pPr>
            <w:ins w:id="2129" w:author="Diney" w:date="2014-09-07T22:21:00Z">
              <w:r w:rsidRPr="00EB4F26">
                <w:t>FP0</w:t>
              </w:r>
              <w:r>
                <w:t>6</w:t>
              </w:r>
              <w:r w:rsidRPr="00EB4F26">
                <w:t xml:space="preserve"> –</w:t>
              </w:r>
              <w:r>
                <w:t xml:space="preserve"> Secretaria solicita confirmação da turma</w:t>
              </w:r>
            </w:ins>
          </w:p>
          <w:p w:rsidR="009A01B8" w:rsidRDefault="009A01B8" w:rsidP="000F71BD">
            <w:pPr>
              <w:rPr>
                <w:ins w:id="2130" w:author="Diney" w:date="2014-09-07T22:21:00Z"/>
              </w:rPr>
            </w:pPr>
            <w:ins w:id="2131" w:author="Diney" w:date="2014-09-07T22:21:00Z">
              <w:r w:rsidRPr="00EB4F26">
                <w:t>FP0</w:t>
              </w:r>
              <w:r>
                <w:t>7</w:t>
              </w:r>
              <w:r w:rsidRPr="00EB4F26">
                <w:t xml:space="preserve"> –</w:t>
              </w:r>
              <w:r>
                <w:t xml:space="preserve"> Sistema atribui um ID à turma</w:t>
              </w:r>
            </w:ins>
          </w:p>
          <w:p w:rsidR="009A01B8" w:rsidRDefault="009A01B8" w:rsidP="000F71BD">
            <w:pPr>
              <w:rPr>
                <w:ins w:id="2132" w:author="Diney" w:date="2014-09-07T22:21:00Z"/>
              </w:rPr>
            </w:pPr>
            <w:ins w:id="2133" w:author="Diney" w:date="2014-09-07T22:21:00Z">
              <w:r>
                <w:t xml:space="preserve">FP08 – Secretaria submete os dados </w:t>
              </w:r>
            </w:ins>
          </w:p>
          <w:p w:rsidR="009A01B8" w:rsidRDefault="009A01B8" w:rsidP="000F71BD">
            <w:pPr>
              <w:rPr>
                <w:ins w:id="2134" w:author="Diney" w:date="2014-09-07T22:21:00Z"/>
              </w:rPr>
            </w:pPr>
            <w:ins w:id="2135" w:author="Diney" w:date="2014-09-07T22:21:00Z">
              <w:r>
                <w:t>FP09 – Sistema emite aviso de criação da sala com sucesso</w:t>
              </w:r>
            </w:ins>
          </w:p>
          <w:p w:rsidR="009A01B8" w:rsidRDefault="009A01B8" w:rsidP="000F71BD">
            <w:pPr>
              <w:rPr>
                <w:ins w:id="2136" w:author="Diney" w:date="2014-09-07T22:21:00Z"/>
                <w:b/>
                <w:bCs/>
              </w:rPr>
            </w:pPr>
          </w:p>
          <w:p w:rsidR="009A01B8" w:rsidRDefault="009A01B8" w:rsidP="000F71BD">
            <w:pPr>
              <w:rPr>
                <w:ins w:id="2137" w:author="Diney" w:date="2014-09-07T22:21:00Z"/>
              </w:rPr>
            </w:pPr>
            <w:ins w:id="2138" w:author="Diney" w:date="2014-09-07T22:21:00Z">
              <w:r w:rsidRPr="003D4761">
                <w:rPr>
                  <w:b/>
                  <w:bCs/>
                </w:rPr>
                <w:t>Fluxo Alternativo:</w:t>
              </w:r>
            </w:ins>
          </w:p>
          <w:p w:rsidR="009A01B8" w:rsidRPr="003D4761" w:rsidRDefault="009A01B8" w:rsidP="00BA04CA">
            <w:pPr>
              <w:rPr>
                <w:ins w:id="2139" w:author="Diney" w:date="2014-09-07T22:21:00Z"/>
              </w:rPr>
              <w:pPrChange w:id="2140" w:author="Diney" w:date="2014-09-07T22:32:00Z">
                <w:pPr/>
              </w:pPrChange>
            </w:pPr>
            <w:ins w:id="2141" w:author="Diney" w:date="2014-09-07T22:21:00Z">
              <w:r>
                <w:t>Caso secretaria digite ID incorreto, sistema emite aviso de ID incorreto e abre opções para consultar lista de ID</w:t>
              </w:r>
            </w:ins>
          </w:p>
        </w:tc>
      </w:tr>
      <w:tr w:rsidR="002E4D75" w:rsidRPr="003D4761" w:rsidTr="000F71BD">
        <w:trPr>
          <w:ins w:id="2142" w:author="Diney" w:date="2014-09-07T22:27:00Z"/>
        </w:trPr>
        <w:tc>
          <w:tcPr>
            <w:tcW w:w="8753" w:type="dxa"/>
            <w:gridSpan w:val="2"/>
          </w:tcPr>
          <w:p w:rsidR="002E4D75" w:rsidRDefault="002E4D75" w:rsidP="000F71BD">
            <w:pPr>
              <w:rPr>
                <w:ins w:id="2143" w:author="Diney" w:date="2014-09-07T22:27:00Z"/>
                <w:b/>
                <w:bCs/>
              </w:rPr>
            </w:pPr>
          </w:p>
        </w:tc>
      </w:tr>
    </w:tbl>
    <w:p w:rsidR="00AE33D1" w:rsidDel="008E7C6C" w:rsidRDefault="00AE33D1" w:rsidP="008E7C6C">
      <w:pPr>
        <w:pStyle w:val="Legenda"/>
        <w:rPr>
          <w:del w:id="2144" w:author="Diney" w:date="2014-09-07T22:21:00Z"/>
        </w:rPr>
      </w:pPr>
    </w:p>
    <w:p w:rsidR="008E7C6C" w:rsidRPr="008E7C6C" w:rsidRDefault="008E7C6C" w:rsidP="008E7C6C">
      <w:pPr>
        <w:rPr>
          <w:ins w:id="2145" w:author="Diney" w:date="2014-09-07T22:48:00Z"/>
          <w:rPrChange w:id="2146" w:author="Diney" w:date="2014-09-07T22:48:00Z">
            <w:rPr>
              <w:ins w:id="2147" w:author="Diney" w:date="2014-09-07T22:48:00Z"/>
            </w:rPr>
          </w:rPrChange>
        </w:rPr>
        <w:pPrChange w:id="2148" w:author="Diney" w:date="2014-09-07T22:48:00Z">
          <w:pPr>
            <w:pStyle w:val="Legenda"/>
          </w:pPr>
        </w:pPrChange>
      </w:pPr>
    </w:p>
    <w:p w:rsidR="009A01B8" w:rsidRDefault="008E7C6C" w:rsidP="00AE33D1">
      <w:pPr>
        <w:pStyle w:val="Legenda"/>
        <w:rPr>
          <w:ins w:id="2149" w:author="Diney" w:date="2014-09-07T22:21:00Z"/>
        </w:rPr>
      </w:pPr>
      <w:ins w:id="2150" w:author="Diney" w:date="2014-09-07T22:48:00Z">
        <w:r>
          <w:t>Tabela 2</w:t>
        </w:r>
        <w:r>
          <w:t>0 – UC19</w:t>
        </w:r>
        <w:r>
          <w:t xml:space="preserve"> – Editar </w:t>
        </w:r>
      </w:ins>
      <w:ins w:id="2151" w:author="Diney" w:date="2014-09-07T22:50:00Z">
        <w:r w:rsidR="00662019">
          <w:t>Aluno</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95"/>
      </w:tblGrid>
      <w:tr w:rsidR="008E7C6C" w:rsidRPr="003D4761" w:rsidTr="000F71BD">
        <w:trPr>
          <w:ins w:id="2152" w:author="Diney" w:date="2014-09-07T22:48:00Z"/>
        </w:trPr>
        <w:tc>
          <w:tcPr>
            <w:tcW w:w="2658" w:type="dxa"/>
            <w:shd w:val="clear" w:color="auto" w:fill="D9D9D9"/>
          </w:tcPr>
          <w:p w:rsidR="008E7C6C" w:rsidRPr="003D4761" w:rsidRDefault="008E7C6C" w:rsidP="000F71BD">
            <w:pPr>
              <w:rPr>
                <w:ins w:id="2153" w:author="Diney" w:date="2014-09-07T22:48:00Z"/>
                <w:b/>
                <w:bCs/>
              </w:rPr>
            </w:pPr>
            <w:ins w:id="2154" w:author="Diney" w:date="2014-09-07T22:48:00Z">
              <w:r>
                <w:rPr>
                  <w:b/>
                  <w:bCs/>
                </w:rPr>
                <w:t>Nome do C</w:t>
              </w:r>
              <w:r w:rsidRPr="003D4761">
                <w:rPr>
                  <w:b/>
                  <w:bCs/>
                </w:rPr>
                <w:t>aso de Uso:</w:t>
              </w:r>
            </w:ins>
          </w:p>
        </w:tc>
        <w:tc>
          <w:tcPr>
            <w:tcW w:w="6095" w:type="dxa"/>
          </w:tcPr>
          <w:p w:rsidR="008E7C6C" w:rsidRPr="003D4761" w:rsidRDefault="00362B18" w:rsidP="000F71BD">
            <w:pPr>
              <w:rPr>
                <w:ins w:id="2155" w:author="Diney" w:date="2014-09-07T22:48:00Z"/>
              </w:rPr>
            </w:pPr>
            <w:ins w:id="2156" w:author="Diney" w:date="2014-09-07T22:48:00Z">
              <w:r>
                <w:t>UC</w:t>
              </w:r>
            </w:ins>
            <w:ins w:id="2157" w:author="Diney" w:date="2014-09-07T22:49:00Z">
              <w:r>
                <w:t>19</w:t>
              </w:r>
            </w:ins>
            <w:ins w:id="2158" w:author="Diney" w:date="2014-09-07T22:48:00Z">
              <w:r w:rsidR="008E7C6C">
                <w:t xml:space="preserve"> – Editar Aluno</w:t>
              </w:r>
            </w:ins>
          </w:p>
        </w:tc>
      </w:tr>
      <w:tr w:rsidR="008E7C6C" w:rsidRPr="003D4761" w:rsidTr="000F71BD">
        <w:trPr>
          <w:ins w:id="2159" w:author="Diney" w:date="2014-09-07T22:48:00Z"/>
        </w:trPr>
        <w:tc>
          <w:tcPr>
            <w:tcW w:w="2658" w:type="dxa"/>
            <w:shd w:val="clear" w:color="auto" w:fill="D9D9D9"/>
          </w:tcPr>
          <w:p w:rsidR="008E7C6C" w:rsidRPr="003D4761" w:rsidRDefault="008E7C6C" w:rsidP="000F71BD">
            <w:pPr>
              <w:rPr>
                <w:ins w:id="2160" w:author="Diney" w:date="2014-09-07T22:48:00Z"/>
                <w:b/>
                <w:bCs/>
              </w:rPr>
            </w:pPr>
            <w:ins w:id="2161" w:author="Diney" w:date="2014-09-07T22:48:00Z">
              <w:r w:rsidRPr="003D4761">
                <w:rPr>
                  <w:b/>
                  <w:bCs/>
                </w:rPr>
                <w:t>Resumo:</w:t>
              </w:r>
            </w:ins>
          </w:p>
        </w:tc>
        <w:tc>
          <w:tcPr>
            <w:tcW w:w="6095" w:type="dxa"/>
          </w:tcPr>
          <w:p w:rsidR="008E7C6C" w:rsidRPr="003D4761" w:rsidRDefault="008E7C6C" w:rsidP="000F71BD">
            <w:pPr>
              <w:rPr>
                <w:ins w:id="2162" w:author="Diney" w:date="2014-09-07T22:48:00Z"/>
                <w:color w:val="548DD4"/>
              </w:rPr>
            </w:pPr>
            <w:ins w:id="2163" w:author="Diney" w:date="2014-09-07T22:48:00Z">
              <w:r>
                <w:t>Realiza procedimento de alteração da matricula</w:t>
              </w:r>
            </w:ins>
          </w:p>
        </w:tc>
      </w:tr>
      <w:tr w:rsidR="008E7C6C" w:rsidRPr="00CB5E8D" w:rsidTr="000F71BD">
        <w:trPr>
          <w:ins w:id="2164" w:author="Diney" w:date="2014-09-07T22:48:00Z"/>
        </w:trPr>
        <w:tc>
          <w:tcPr>
            <w:tcW w:w="2658" w:type="dxa"/>
            <w:shd w:val="clear" w:color="auto" w:fill="D9D9D9"/>
          </w:tcPr>
          <w:p w:rsidR="008E7C6C" w:rsidRPr="003D4761" w:rsidRDefault="008E7C6C" w:rsidP="000F71BD">
            <w:pPr>
              <w:rPr>
                <w:ins w:id="2165" w:author="Diney" w:date="2014-09-07T22:48:00Z"/>
                <w:b/>
                <w:bCs/>
              </w:rPr>
            </w:pPr>
            <w:ins w:id="2166" w:author="Diney" w:date="2014-09-07T22:48:00Z">
              <w:r w:rsidRPr="003D4761">
                <w:rPr>
                  <w:b/>
                  <w:bCs/>
                </w:rPr>
                <w:t>Ator Principal:</w:t>
              </w:r>
            </w:ins>
          </w:p>
        </w:tc>
        <w:tc>
          <w:tcPr>
            <w:tcW w:w="6095" w:type="dxa"/>
          </w:tcPr>
          <w:p w:rsidR="008E7C6C" w:rsidRPr="00CB5E8D" w:rsidRDefault="008E7C6C" w:rsidP="000F71BD">
            <w:pPr>
              <w:rPr>
                <w:ins w:id="2167" w:author="Diney" w:date="2014-09-07T22:48:00Z"/>
              </w:rPr>
            </w:pPr>
            <w:ins w:id="2168" w:author="Diney" w:date="2014-09-07T22:48:00Z">
              <w:r>
                <w:t>Secretaria</w:t>
              </w:r>
            </w:ins>
          </w:p>
        </w:tc>
      </w:tr>
      <w:tr w:rsidR="008E7C6C" w:rsidRPr="00CB5E8D" w:rsidTr="000F71BD">
        <w:trPr>
          <w:ins w:id="2169" w:author="Diney" w:date="2014-09-07T22:48:00Z"/>
        </w:trPr>
        <w:tc>
          <w:tcPr>
            <w:tcW w:w="2658" w:type="dxa"/>
            <w:shd w:val="clear" w:color="auto" w:fill="D9D9D9"/>
          </w:tcPr>
          <w:p w:rsidR="008E7C6C" w:rsidRPr="003D4761" w:rsidRDefault="008E7C6C" w:rsidP="000F71BD">
            <w:pPr>
              <w:rPr>
                <w:ins w:id="2170" w:author="Diney" w:date="2014-09-07T22:48:00Z"/>
                <w:b/>
                <w:bCs/>
              </w:rPr>
            </w:pPr>
            <w:ins w:id="2171" w:author="Diney" w:date="2014-09-07T22:48:00Z">
              <w:r w:rsidRPr="003D4761">
                <w:rPr>
                  <w:b/>
                  <w:bCs/>
                </w:rPr>
                <w:t>Pré-condição</w:t>
              </w:r>
            </w:ins>
          </w:p>
        </w:tc>
        <w:tc>
          <w:tcPr>
            <w:tcW w:w="6095" w:type="dxa"/>
          </w:tcPr>
          <w:p w:rsidR="008E7C6C" w:rsidRDefault="008E7C6C" w:rsidP="000F71BD">
            <w:pPr>
              <w:rPr>
                <w:ins w:id="2172" w:author="Diney" w:date="2014-09-07T22:48:00Z"/>
              </w:rPr>
            </w:pPr>
            <w:ins w:id="2173" w:author="Diney" w:date="2014-09-07T22:48:00Z">
              <w:r>
                <w:t>Turmas devem estar cadastradas</w:t>
              </w:r>
            </w:ins>
          </w:p>
          <w:p w:rsidR="008E7C6C" w:rsidRDefault="008E7C6C" w:rsidP="000F71BD">
            <w:pPr>
              <w:rPr>
                <w:ins w:id="2174" w:author="Diney" w:date="2014-09-07T22:48:00Z"/>
              </w:rPr>
            </w:pPr>
            <w:ins w:id="2175" w:author="Diney" w:date="2014-09-07T22:48:00Z">
              <w:r>
                <w:t>Apenas um único RA no sistema</w:t>
              </w:r>
            </w:ins>
          </w:p>
          <w:p w:rsidR="008E7C6C" w:rsidRPr="00CB5E8D" w:rsidRDefault="008E7C6C" w:rsidP="000F71BD">
            <w:pPr>
              <w:rPr>
                <w:ins w:id="2176" w:author="Diney" w:date="2014-09-07T22:48:00Z"/>
              </w:rPr>
            </w:pPr>
            <w:ins w:id="2177" w:author="Diney" w:date="2014-09-07T22:48:00Z">
              <w:r>
                <w:t>Secretaria deve estar logado</w:t>
              </w:r>
            </w:ins>
          </w:p>
        </w:tc>
      </w:tr>
      <w:tr w:rsidR="008E7C6C" w:rsidRPr="00CB5E8D" w:rsidTr="000F71BD">
        <w:trPr>
          <w:ins w:id="2178" w:author="Diney" w:date="2014-09-07T22:48:00Z"/>
        </w:trPr>
        <w:tc>
          <w:tcPr>
            <w:tcW w:w="2658" w:type="dxa"/>
            <w:shd w:val="clear" w:color="auto" w:fill="D9D9D9"/>
          </w:tcPr>
          <w:p w:rsidR="008E7C6C" w:rsidRPr="003D4761" w:rsidRDefault="008E7C6C" w:rsidP="000F71BD">
            <w:pPr>
              <w:rPr>
                <w:ins w:id="2179" w:author="Diney" w:date="2014-09-07T22:48:00Z"/>
                <w:b/>
                <w:bCs/>
              </w:rPr>
            </w:pPr>
            <w:ins w:id="2180" w:author="Diney" w:date="2014-09-07T22:48:00Z">
              <w:r w:rsidRPr="003D4761">
                <w:rPr>
                  <w:b/>
                  <w:bCs/>
                </w:rPr>
                <w:t>Pós-condição</w:t>
              </w:r>
            </w:ins>
          </w:p>
        </w:tc>
        <w:tc>
          <w:tcPr>
            <w:tcW w:w="6095" w:type="dxa"/>
          </w:tcPr>
          <w:p w:rsidR="008E7C6C" w:rsidRPr="00CB5E8D" w:rsidRDefault="008E7C6C" w:rsidP="000F71BD">
            <w:pPr>
              <w:rPr>
                <w:ins w:id="2181" w:author="Diney" w:date="2014-09-07T22:48:00Z"/>
              </w:rPr>
            </w:pPr>
            <w:ins w:id="2182" w:author="Diney" w:date="2014-09-07T22:48:00Z">
              <w:r w:rsidRPr="00577207">
                <w:t xml:space="preserve">Banco de dados confirma </w:t>
              </w:r>
              <w:r>
                <w:t>informações</w:t>
              </w:r>
            </w:ins>
          </w:p>
        </w:tc>
      </w:tr>
      <w:tr w:rsidR="008E7C6C" w:rsidRPr="003D4761" w:rsidTr="000F71BD">
        <w:trPr>
          <w:ins w:id="2183" w:author="Diney" w:date="2014-09-07T22:48:00Z"/>
        </w:trPr>
        <w:tc>
          <w:tcPr>
            <w:tcW w:w="8753" w:type="dxa"/>
            <w:gridSpan w:val="2"/>
          </w:tcPr>
          <w:p w:rsidR="008E7C6C" w:rsidRDefault="008E7C6C" w:rsidP="000F71BD">
            <w:pPr>
              <w:rPr>
                <w:ins w:id="2184" w:author="Diney" w:date="2014-09-07T22:48:00Z"/>
                <w:b/>
                <w:bCs/>
              </w:rPr>
            </w:pPr>
          </w:p>
          <w:p w:rsidR="008E7C6C" w:rsidRDefault="008E7C6C" w:rsidP="000F71BD">
            <w:pPr>
              <w:rPr>
                <w:ins w:id="2185" w:author="Diney" w:date="2014-09-07T22:48:00Z"/>
                <w:color w:val="548DD4"/>
              </w:rPr>
            </w:pPr>
            <w:ins w:id="2186" w:author="Diney" w:date="2014-09-07T22:48:00Z">
              <w:r w:rsidRPr="003D4761">
                <w:rPr>
                  <w:b/>
                  <w:bCs/>
                </w:rPr>
                <w:t>Fluxo Principal</w:t>
              </w:r>
              <w:r w:rsidRPr="003D4761">
                <w:t xml:space="preserve">: </w:t>
              </w:r>
            </w:ins>
          </w:p>
          <w:p w:rsidR="00601586" w:rsidRPr="00EB4F26" w:rsidRDefault="008E7C6C" w:rsidP="00601586">
            <w:pPr>
              <w:rPr>
                <w:ins w:id="2187" w:author="Diney" w:date="2014-09-07T22:51:00Z"/>
              </w:rPr>
            </w:pPr>
            <w:ins w:id="2188" w:author="Diney" w:date="2014-09-07T22:48:00Z">
              <w:r>
                <w:t xml:space="preserve">        FP01 – </w:t>
              </w:r>
            </w:ins>
            <w:ins w:id="2189" w:author="Diney" w:date="2014-09-07T22:51:00Z">
              <w:r w:rsidR="00601586" w:rsidRPr="00EB4F26">
                <w:t xml:space="preserve">Este caso de uso inicia quando </w:t>
              </w:r>
              <w:r w:rsidR="00601586">
                <w:t>a secretaria</w:t>
              </w:r>
              <w:r w:rsidR="00601586" w:rsidRPr="00EB4F26">
                <w:t xml:space="preserve"> deseja </w:t>
              </w:r>
              <w:r w:rsidR="003D260C">
                <w:t>alterar</w:t>
              </w:r>
              <w:r w:rsidR="00601586">
                <w:t xml:space="preserve"> </w:t>
              </w:r>
              <w:r w:rsidR="003D260C">
                <w:t>cadastro de</w:t>
              </w:r>
            </w:ins>
            <w:ins w:id="2190" w:author="Diney" w:date="2014-09-07T22:52:00Z">
              <w:r w:rsidR="003D260C">
                <w:t xml:space="preserve"> </w:t>
              </w:r>
            </w:ins>
            <w:ins w:id="2191" w:author="Diney" w:date="2014-09-07T22:51:00Z">
              <w:r w:rsidR="003D260C">
                <w:t>aluno</w:t>
              </w:r>
            </w:ins>
          </w:p>
          <w:p w:rsidR="00C33F65" w:rsidRDefault="00C33F65" w:rsidP="000F71BD">
            <w:pPr>
              <w:rPr>
                <w:ins w:id="2192" w:author="Diney" w:date="2014-09-07T22:53:00Z"/>
              </w:rPr>
            </w:pPr>
            <w:ins w:id="2193" w:author="Diney" w:date="2014-09-07T22:48:00Z">
              <w:r>
                <w:t xml:space="preserve">        FP0</w:t>
              </w:r>
            </w:ins>
            <w:ins w:id="2194" w:author="Diney" w:date="2014-09-07T22:52:00Z">
              <w:r>
                <w:t>2</w:t>
              </w:r>
            </w:ins>
            <w:ins w:id="2195" w:author="Diney" w:date="2014-09-07T22:48:00Z">
              <w:r w:rsidR="008E7C6C">
                <w:t xml:space="preserve"> – </w:t>
              </w:r>
            </w:ins>
            <w:ins w:id="2196" w:author="Diney" w:date="2014-09-07T22:53:00Z">
              <w:r>
                <w:t>Secretaria seleciona alteração cadastro de aluno</w:t>
              </w:r>
            </w:ins>
          </w:p>
          <w:p w:rsidR="00C33F65" w:rsidRDefault="00C33F65" w:rsidP="000F71BD">
            <w:pPr>
              <w:rPr>
                <w:ins w:id="2197" w:author="Diney" w:date="2014-09-07T22:48:00Z"/>
              </w:rPr>
            </w:pPr>
            <w:ins w:id="2198" w:author="Diney" w:date="2014-09-07T22:53:00Z">
              <w:r>
                <w:t xml:space="preserve">        FP03 - </w:t>
              </w:r>
            </w:ins>
            <w:ins w:id="2199" w:author="Diney" w:date="2014-09-07T22:48:00Z">
              <w:r w:rsidR="008E7C6C">
                <w:t xml:space="preserve">Sistema oferece campo para digitar RA </w:t>
              </w:r>
            </w:ins>
          </w:p>
          <w:p w:rsidR="008E7C6C" w:rsidRDefault="001863AA" w:rsidP="000F71BD">
            <w:pPr>
              <w:rPr>
                <w:ins w:id="2200" w:author="Diney" w:date="2014-09-07T22:48:00Z"/>
              </w:rPr>
            </w:pPr>
            <w:ins w:id="2201" w:author="Diney" w:date="2014-09-07T22:48:00Z">
              <w:r>
                <w:t xml:space="preserve">        FP0</w:t>
              </w:r>
            </w:ins>
            <w:ins w:id="2202" w:author="Diney" w:date="2014-09-07T22:54:00Z">
              <w:r>
                <w:t>4</w:t>
              </w:r>
            </w:ins>
            <w:ins w:id="2203" w:author="Diney" w:date="2014-09-07T22:48:00Z">
              <w:r w:rsidR="008E7C6C">
                <w:t xml:space="preserve"> – Secretaria digita RA do aluno que deseja alterar informações </w:t>
              </w:r>
            </w:ins>
          </w:p>
          <w:p w:rsidR="008E7C6C" w:rsidRDefault="001863AA" w:rsidP="000F71BD">
            <w:pPr>
              <w:rPr>
                <w:ins w:id="2204" w:author="Diney" w:date="2014-09-07T22:48:00Z"/>
              </w:rPr>
            </w:pPr>
            <w:ins w:id="2205" w:author="Diney" w:date="2014-09-07T22:48:00Z">
              <w:r>
                <w:t xml:space="preserve">        FP0</w:t>
              </w:r>
            </w:ins>
            <w:ins w:id="2206" w:author="Diney" w:date="2014-09-07T22:54:00Z">
              <w:r>
                <w:t>5</w:t>
              </w:r>
            </w:ins>
            <w:ins w:id="2207" w:author="Diney" w:date="2014-09-07T22:48:00Z">
              <w:r w:rsidR="008E7C6C">
                <w:t xml:space="preserve"> – Sistema abre formulário com dados registrado do alunos: nome, RA, data de nascimento, endereço, nome do pai, nome da mãe, telefone de contato, foto e escola anterior, e turma atual</w:t>
              </w:r>
            </w:ins>
          </w:p>
          <w:p w:rsidR="008E7C6C" w:rsidRDefault="00C06FDA" w:rsidP="000F71BD">
            <w:pPr>
              <w:rPr>
                <w:ins w:id="2208" w:author="Diney" w:date="2014-09-07T22:48:00Z"/>
              </w:rPr>
            </w:pPr>
            <w:ins w:id="2209" w:author="Diney" w:date="2014-09-07T22:48:00Z">
              <w:r>
                <w:t xml:space="preserve">        FP0</w:t>
              </w:r>
            </w:ins>
            <w:ins w:id="2210" w:author="Diney" w:date="2014-09-07T22:55:00Z">
              <w:r>
                <w:t>6</w:t>
              </w:r>
            </w:ins>
            <w:ins w:id="2211" w:author="Diney" w:date="2014-09-07T22:48:00Z">
              <w:r w:rsidR="008E7C6C">
                <w:t xml:space="preserve"> - Secretaria altera dados desejado do Aluno</w:t>
              </w:r>
            </w:ins>
          </w:p>
          <w:p w:rsidR="008E7C6C" w:rsidRDefault="00E67F26" w:rsidP="000F71BD">
            <w:pPr>
              <w:rPr>
                <w:ins w:id="2212" w:author="Diney" w:date="2014-09-07T22:48:00Z"/>
              </w:rPr>
            </w:pPr>
            <w:ins w:id="2213" w:author="Diney" w:date="2014-09-07T22:48:00Z">
              <w:r>
                <w:t xml:space="preserve">        FP0</w:t>
              </w:r>
            </w:ins>
            <w:ins w:id="2214" w:author="Diney" w:date="2014-09-07T22:55:00Z">
              <w:r>
                <w:t>7</w:t>
              </w:r>
            </w:ins>
            <w:ins w:id="2215" w:author="Diney" w:date="2014-09-07T22:48:00Z">
              <w:r w:rsidR="008E7C6C">
                <w:t xml:space="preserve"> - Sistema verifica dados digitados</w:t>
              </w:r>
            </w:ins>
          </w:p>
          <w:p w:rsidR="008E7C6C" w:rsidRDefault="00E67F26" w:rsidP="000F71BD">
            <w:pPr>
              <w:rPr>
                <w:ins w:id="2216" w:author="Diney" w:date="2014-09-07T22:48:00Z"/>
              </w:rPr>
            </w:pPr>
            <w:ins w:id="2217" w:author="Diney" w:date="2014-09-07T22:48:00Z">
              <w:r>
                <w:t xml:space="preserve">        FP08</w:t>
              </w:r>
              <w:r w:rsidR="008E7C6C">
                <w:t xml:space="preserve"> - Sistema registra cadastro no banco de dados</w:t>
              </w:r>
            </w:ins>
          </w:p>
          <w:p w:rsidR="008E7C6C" w:rsidRDefault="00E67F26" w:rsidP="000F71BD">
            <w:pPr>
              <w:rPr>
                <w:ins w:id="2218" w:author="Diney" w:date="2014-09-07T22:48:00Z"/>
              </w:rPr>
            </w:pPr>
            <w:ins w:id="2219" w:author="Diney" w:date="2014-09-07T22:48:00Z">
              <w:r>
                <w:t xml:space="preserve">        FP0</w:t>
              </w:r>
            </w:ins>
            <w:ins w:id="2220" w:author="Diney" w:date="2014-09-07T22:55:00Z">
              <w:r>
                <w:t>9</w:t>
              </w:r>
            </w:ins>
            <w:ins w:id="2221" w:author="Diney" w:date="2014-09-07T22:48:00Z">
              <w:r w:rsidR="008E7C6C">
                <w:t xml:space="preserve"> - Sistema informa alteração realizada com sucesso</w:t>
              </w:r>
            </w:ins>
          </w:p>
          <w:p w:rsidR="008E7C6C" w:rsidRDefault="008E7C6C" w:rsidP="000F71BD">
            <w:pPr>
              <w:rPr>
                <w:ins w:id="2222" w:author="Diney" w:date="2014-09-07T22:48:00Z"/>
              </w:rPr>
            </w:pPr>
          </w:p>
          <w:p w:rsidR="008E7C6C" w:rsidRDefault="008E7C6C" w:rsidP="000F71BD">
            <w:pPr>
              <w:rPr>
                <w:ins w:id="2223" w:author="Diney" w:date="2014-09-07T22:48:00Z"/>
              </w:rPr>
            </w:pPr>
            <w:ins w:id="2224" w:author="Diney" w:date="2014-09-07T22:48:00Z">
              <w:r w:rsidRPr="003D4761">
                <w:rPr>
                  <w:b/>
                  <w:bCs/>
                </w:rPr>
                <w:t>Fluxo Alternativo:</w:t>
              </w:r>
            </w:ins>
          </w:p>
          <w:p w:rsidR="008E7C6C" w:rsidRDefault="008E7C6C" w:rsidP="000F71BD">
            <w:pPr>
              <w:rPr>
                <w:ins w:id="2225" w:author="Diney" w:date="2014-09-07T22:48:00Z"/>
              </w:rPr>
            </w:pPr>
            <w:ins w:id="2226" w:author="Diney" w:date="2014-09-07T22:48:00Z">
              <w:r>
                <w:t xml:space="preserve">   No caso do sistema confirmar que aluno já poss</w:t>
              </w:r>
              <w:r w:rsidR="008C6C94">
                <w:t>ui cadastro sistema, no passo 3</w:t>
              </w:r>
              <w:r>
                <w:t>, sistema oferece opção de alteração de dados de aluno</w:t>
              </w:r>
            </w:ins>
          </w:p>
          <w:p w:rsidR="008E7C6C" w:rsidRPr="003D4761" w:rsidRDefault="008E7C6C" w:rsidP="000F71BD">
            <w:pPr>
              <w:rPr>
                <w:ins w:id="2227" w:author="Diney" w:date="2014-09-07T22:48:00Z"/>
              </w:rPr>
            </w:pPr>
          </w:p>
        </w:tc>
      </w:tr>
    </w:tbl>
    <w:p w:rsidR="008E7C6C" w:rsidRDefault="008E7C6C" w:rsidP="00AE33D1">
      <w:pPr>
        <w:pStyle w:val="Legenda"/>
        <w:rPr>
          <w:ins w:id="2228" w:author="Diney" w:date="2014-09-07T22:47:00Z"/>
        </w:rPr>
      </w:pPr>
    </w:p>
    <w:p w:rsidR="00AE33D1" w:rsidRDefault="00AE33D1" w:rsidP="00AE33D1">
      <w:pPr>
        <w:pStyle w:val="Legenda"/>
        <w:rPr>
          <w:ins w:id="2229" w:author="Ana Paula S" w:date="2014-09-07T12:56:00Z"/>
        </w:rPr>
      </w:pPr>
      <w:ins w:id="2230" w:author="Ana Paula S" w:date="2014-09-07T12:56:00Z">
        <w:r>
          <w:t xml:space="preserve">Tabela </w:t>
        </w:r>
        <w:del w:id="2231" w:author="Diney" w:date="2014-09-07T22:33:00Z">
          <w:r w:rsidDel="00BA04CA">
            <w:delText>X</w:delText>
          </w:r>
        </w:del>
      </w:ins>
      <w:ins w:id="2232" w:author="Diney" w:date="2014-09-07T22:33:00Z">
        <w:r w:rsidR="00BA04CA">
          <w:t>2</w:t>
        </w:r>
      </w:ins>
      <w:ins w:id="2233" w:author="Diney" w:date="2014-09-07T22:40:00Z">
        <w:r w:rsidR="00B01CBD">
          <w:t>1</w:t>
        </w:r>
      </w:ins>
      <w:ins w:id="2234" w:author="Ana Paula S" w:date="2014-09-07T12:56:00Z">
        <w:r>
          <w:t xml:space="preserve"> – UC2</w:t>
        </w:r>
        <w:del w:id="2235" w:author="lfernandobra" w:date="2014-09-07T18:53:00Z">
          <w:r w:rsidDel="00E14A2B">
            <w:delText>0</w:delText>
          </w:r>
        </w:del>
      </w:ins>
      <w:ins w:id="2236" w:author="Diney" w:date="2014-09-07T22:34:00Z">
        <w:r w:rsidR="008A140C">
          <w:t>0</w:t>
        </w:r>
      </w:ins>
      <w:ins w:id="2237" w:author="lfernandobra" w:date="2014-09-07T18:53:00Z">
        <w:del w:id="2238" w:author="Diney" w:date="2014-09-07T22:34:00Z">
          <w:r w:rsidR="00E14A2B" w:rsidDel="008A140C">
            <w:delText>1</w:delText>
          </w:r>
        </w:del>
      </w:ins>
      <w:ins w:id="2239" w:author="Ana Paula S" w:date="2014-09-07T12:56:00Z">
        <w:r>
          <w:t xml:space="preserve"> – Editar Responsável</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95"/>
      </w:tblGrid>
      <w:tr w:rsidR="00AE33D1" w:rsidRPr="003D4761" w:rsidTr="00E14A2B">
        <w:trPr>
          <w:ins w:id="2240" w:author="Ana Paula S" w:date="2014-09-07T12:56:00Z"/>
        </w:trPr>
        <w:tc>
          <w:tcPr>
            <w:tcW w:w="2658" w:type="dxa"/>
            <w:shd w:val="clear" w:color="auto" w:fill="D9D9D9"/>
          </w:tcPr>
          <w:p w:rsidR="00AE33D1" w:rsidRPr="003D4761" w:rsidRDefault="00AE33D1" w:rsidP="00E14A2B">
            <w:pPr>
              <w:rPr>
                <w:ins w:id="2241" w:author="Ana Paula S" w:date="2014-09-07T12:56:00Z"/>
                <w:b/>
                <w:bCs/>
              </w:rPr>
            </w:pPr>
            <w:ins w:id="2242" w:author="Ana Paula S" w:date="2014-09-07T12:56:00Z">
              <w:r>
                <w:rPr>
                  <w:b/>
                  <w:bCs/>
                </w:rPr>
                <w:t>Nome do C</w:t>
              </w:r>
              <w:r w:rsidRPr="003D4761">
                <w:rPr>
                  <w:b/>
                  <w:bCs/>
                </w:rPr>
                <w:t>aso de Uso:</w:t>
              </w:r>
            </w:ins>
          </w:p>
        </w:tc>
        <w:tc>
          <w:tcPr>
            <w:tcW w:w="6095" w:type="dxa"/>
          </w:tcPr>
          <w:p w:rsidR="00AE33D1" w:rsidRPr="003D4761" w:rsidRDefault="00AE33D1" w:rsidP="00E14A2B">
            <w:pPr>
              <w:rPr>
                <w:ins w:id="2243" w:author="Ana Paula S" w:date="2014-09-07T12:56:00Z"/>
              </w:rPr>
            </w:pPr>
            <w:ins w:id="2244" w:author="Ana Paula S" w:date="2014-09-07T12:56:00Z">
              <w:r w:rsidRPr="003D4761">
                <w:t>UC</w:t>
              </w:r>
              <w:r>
                <w:t>2</w:t>
              </w:r>
            </w:ins>
            <w:ins w:id="2245" w:author="Diney" w:date="2014-09-07T22:35:00Z">
              <w:r w:rsidR="00FF64CA">
                <w:t>0</w:t>
              </w:r>
            </w:ins>
            <w:ins w:id="2246" w:author="Ana Paula S" w:date="2014-09-07T12:56:00Z">
              <w:del w:id="2247" w:author="Diney" w:date="2014-09-07T22:35:00Z">
                <w:r w:rsidDel="00FF64CA">
                  <w:delText>1</w:delText>
                </w:r>
              </w:del>
              <w:r>
                <w:t xml:space="preserve"> –Editar responsável</w:t>
              </w:r>
            </w:ins>
          </w:p>
        </w:tc>
      </w:tr>
      <w:tr w:rsidR="00AE33D1" w:rsidRPr="003D4761" w:rsidTr="00E14A2B">
        <w:trPr>
          <w:ins w:id="2248" w:author="Ana Paula S" w:date="2014-09-07T12:56:00Z"/>
        </w:trPr>
        <w:tc>
          <w:tcPr>
            <w:tcW w:w="2658" w:type="dxa"/>
            <w:shd w:val="clear" w:color="auto" w:fill="D9D9D9"/>
          </w:tcPr>
          <w:p w:rsidR="00AE33D1" w:rsidRPr="003D4761" w:rsidRDefault="00AE33D1" w:rsidP="00E14A2B">
            <w:pPr>
              <w:rPr>
                <w:ins w:id="2249" w:author="Ana Paula S" w:date="2014-09-07T12:56:00Z"/>
                <w:b/>
                <w:bCs/>
              </w:rPr>
            </w:pPr>
            <w:ins w:id="2250" w:author="Ana Paula S" w:date="2014-09-07T12:56:00Z">
              <w:r w:rsidRPr="003D4761">
                <w:rPr>
                  <w:b/>
                  <w:bCs/>
                </w:rPr>
                <w:t>Resumo:</w:t>
              </w:r>
            </w:ins>
          </w:p>
        </w:tc>
        <w:tc>
          <w:tcPr>
            <w:tcW w:w="6095" w:type="dxa"/>
          </w:tcPr>
          <w:p w:rsidR="00AE33D1" w:rsidRPr="003D4761" w:rsidRDefault="00AE33D1" w:rsidP="00E14A2B">
            <w:pPr>
              <w:rPr>
                <w:ins w:id="2251" w:author="Ana Paula S" w:date="2014-09-07T12:56:00Z"/>
                <w:color w:val="548DD4"/>
              </w:rPr>
            </w:pPr>
            <w:ins w:id="2252" w:author="Ana Paula S" w:date="2014-09-07T12:56:00Z">
              <w:r>
                <w:t>Editar um responsável cadastrado</w:t>
              </w:r>
            </w:ins>
          </w:p>
        </w:tc>
      </w:tr>
      <w:tr w:rsidR="00AE33D1" w:rsidRPr="003D4761" w:rsidTr="00E14A2B">
        <w:trPr>
          <w:ins w:id="2253" w:author="Ana Paula S" w:date="2014-09-07T12:56:00Z"/>
        </w:trPr>
        <w:tc>
          <w:tcPr>
            <w:tcW w:w="2658" w:type="dxa"/>
            <w:shd w:val="clear" w:color="auto" w:fill="D9D9D9"/>
          </w:tcPr>
          <w:p w:rsidR="00AE33D1" w:rsidRPr="003D4761" w:rsidRDefault="00AE33D1" w:rsidP="00E14A2B">
            <w:pPr>
              <w:rPr>
                <w:ins w:id="2254" w:author="Ana Paula S" w:date="2014-09-07T12:56:00Z"/>
                <w:b/>
                <w:bCs/>
              </w:rPr>
            </w:pPr>
            <w:ins w:id="2255" w:author="Ana Paula S" w:date="2014-09-07T12:56:00Z">
              <w:r w:rsidRPr="003D4761">
                <w:rPr>
                  <w:b/>
                  <w:bCs/>
                </w:rPr>
                <w:lastRenderedPageBreak/>
                <w:t>Ator Principal:</w:t>
              </w:r>
            </w:ins>
          </w:p>
        </w:tc>
        <w:tc>
          <w:tcPr>
            <w:tcW w:w="6095" w:type="dxa"/>
          </w:tcPr>
          <w:p w:rsidR="00AE33D1" w:rsidRPr="00CB5E8D" w:rsidRDefault="00AE33D1" w:rsidP="00E14A2B">
            <w:pPr>
              <w:rPr>
                <w:ins w:id="2256" w:author="Ana Paula S" w:date="2014-09-07T12:56:00Z"/>
              </w:rPr>
            </w:pPr>
            <w:ins w:id="2257" w:author="Ana Paula S" w:date="2014-09-07T12:56:00Z">
              <w:r>
                <w:t>Secretaria</w:t>
              </w:r>
            </w:ins>
          </w:p>
        </w:tc>
      </w:tr>
      <w:tr w:rsidR="00AE33D1" w:rsidRPr="003D4761" w:rsidTr="00E14A2B">
        <w:trPr>
          <w:ins w:id="2258" w:author="Ana Paula S" w:date="2014-09-07T12:56:00Z"/>
        </w:trPr>
        <w:tc>
          <w:tcPr>
            <w:tcW w:w="2658" w:type="dxa"/>
            <w:shd w:val="clear" w:color="auto" w:fill="D9D9D9"/>
          </w:tcPr>
          <w:p w:rsidR="00AE33D1" w:rsidRPr="003D4761" w:rsidRDefault="00AE33D1" w:rsidP="00E14A2B">
            <w:pPr>
              <w:rPr>
                <w:ins w:id="2259" w:author="Ana Paula S" w:date="2014-09-07T12:56:00Z"/>
                <w:b/>
                <w:bCs/>
              </w:rPr>
            </w:pPr>
            <w:ins w:id="2260" w:author="Ana Paula S" w:date="2014-09-07T12:56:00Z">
              <w:r w:rsidRPr="003D4761">
                <w:rPr>
                  <w:b/>
                  <w:bCs/>
                </w:rPr>
                <w:t>Pré-condição</w:t>
              </w:r>
            </w:ins>
          </w:p>
        </w:tc>
        <w:tc>
          <w:tcPr>
            <w:tcW w:w="6095" w:type="dxa"/>
          </w:tcPr>
          <w:p w:rsidR="00AE33D1" w:rsidRDefault="00AE33D1" w:rsidP="00E14A2B">
            <w:pPr>
              <w:rPr>
                <w:ins w:id="2261" w:author="Ana Paula S" w:date="2014-09-07T12:56:00Z"/>
              </w:rPr>
            </w:pPr>
            <w:ins w:id="2262" w:author="Ana Paula S" w:date="2014-09-07T12:56:00Z">
              <w:r>
                <w:t xml:space="preserve">Responsável cadastrado </w:t>
              </w:r>
            </w:ins>
          </w:p>
          <w:p w:rsidR="00AE33D1" w:rsidRPr="00CB5E8D" w:rsidRDefault="00AE33D1" w:rsidP="00E14A2B">
            <w:pPr>
              <w:rPr>
                <w:ins w:id="2263" w:author="Ana Paula S" w:date="2014-09-07T12:56:00Z"/>
              </w:rPr>
            </w:pPr>
            <w:ins w:id="2264" w:author="Ana Paula S" w:date="2014-09-07T12:56:00Z">
              <w:r>
                <w:t>Secretaria logada</w:t>
              </w:r>
            </w:ins>
          </w:p>
        </w:tc>
      </w:tr>
      <w:tr w:rsidR="00AE33D1" w:rsidRPr="003D4761" w:rsidTr="00E14A2B">
        <w:trPr>
          <w:ins w:id="2265" w:author="Ana Paula S" w:date="2014-09-07T12:56:00Z"/>
        </w:trPr>
        <w:tc>
          <w:tcPr>
            <w:tcW w:w="2658" w:type="dxa"/>
            <w:shd w:val="clear" w:color="auto" w:fill="D9D9D9"/>
          </w:tcPr>
          <w:p w:rsidR="00AE33D1" w:rsidRPr="003D4761" w:rsidRDefault="00AE33D1" w:rsidP="00E14A2B">
            <w:pPr>
              <w:rPr>
                <w:ins w:id="2266" w:author="Ana Paula S" w:date="2014-09-07T12:56:00Z"/>
                <w:b/>
                <w:bCs/>
              </w:rPr>
            </w:pPr>
            <w:ins w:id="2267" w:author="Ana Paula S" w:date="2014-09-07T12:56:00Z">
              <w:r w:rsidRPr="003D4761">
                <w:rPr>
                  <w:b/>
                  <w:bCs/>
                </w:rPr>
                <w:t>Pós-condição</w:t>
              </w:r>
            </w:ins>
          </w:p>
        </w:tc>
        <w:tc>
          <w:tcPr>
            <w:tcW w:w="6095" w:type="dxa"/>
          </w:tcPr>
          <w:p w:rsidR="00AE33D1" w:rsidRPr="00CB5E8D" w:rsidRDefault="00AE33D1" w:rsidP="00E14A2B">
            <w:pPr>
              <w:rPr>
                <w:ins w:id="2268" w:author="Ana Paula S" w:date="2014-09-07T12:56:00Z"/>
              </w:rPr>
            </w:pPr>
            <w:ins w:id="2269" w:author="Ana Paula S" w:date="2014-09-07T12:56:00Z">
              <w:r>
                <w:t>Responsável com dados corretos</w:t>
              </w:r>
            </w:ins>
          </w:p>
        </w:tc>
      </w:tr>
      <w:tr w:rsidR="00AE33D1" w:rsidRPr="003D4761" w:rsidTr="00E14A2B">
        <w:trPr>
          <w:ins w:id="2270" w:author="Ana Paula S" w:date="2014-09-07T12:56:00Z"/>
        </w:trPr>
        <w:tc>
          <w:tcPr>
            <w:tcW w:w="8753" w:type="dxa"/>
            <w:gridSpan w:val="2"/>
          </w:tcPr>
          <w:p w:rsidR="00AE33D1" w:rsidRDefault="00AE33D1" w:rsidP="00E14A2B">
            <w:pPr>
              <w:rPr>
                <w:ins w:id="2271" w:author="Ana Paula S" w:date="2014-09-07T12:56:00Z"/>
                <w:b/>
                <w:bCs/>
              </w:rPr>
            </w:pPr>
          </w:p>
          <w:p w:rsidR="00AE33D1" w:rsidRDefault="00AE33D1" w:rsidP="00E14A2B">
            <w:pPr>
              <w:rPr>
                <w:ins w:id="2272" w:author="Ana Paula S" w:date="2014-09-07T12:56:00Z"/>
                <w:color w:val="548DD4"/>
              </w:rPr>
            </w:pPr>
            <w:ins w:id="2273" w:author="Ana Paula S" w:date="2014-09-07T12:56:00Z">
              <w:r w:rsidRPr="003D4761">
                <w:rPr>
                  <w:b/>
                  <w:bCs/>
                </w:rPr>
                <w:t>Fluxo Principal</w:t>
              </w:r>
              <w:r w:rsidRPr="003D4761">
                <w:t xml:space="preserve">: </w:t>
              </w:r>
            </w:ins>
          </w:p>
          <w:p w:rsidR="00AE33D1" w:rsidRPr="00EB4F26" w:rsidRDefault="00AE33D1" w:rsidP="00E14A2B">
            <w:pPr>
              <w:rPr>
                <w:ins w:id="2274" w:author="Ana Paula S" w:date="2014-09-07T12:56:00Z"/>
              </w:rPr>
            </w:pPr>
            <w:ins w:id="2275" w:author="Ana Paula S" w:date="2014-09-07T12:56:00Z">
              <w:r w:rsidRPr="00EB4F26">
                <w:t xml:space="preserve">FP01 – Este caso de uso inicia quando </w:t>
              </w:r>
              <w:r>
                <w:t>a secretaria</w:t>
              </w:r>
              <w:r w:rsidRPr="00EB4F26">
                <w:t xml:space="preserve"> deseja </w:t>
              </w:r>
              <w:r>
                <w:t>editar um responsável por algum aluno</w:t>
              </w:r>
            </w:ins>
          </w:p>
          <w:p w:rsidR="00AE33D1" w:rsidRDefault="00AE33D1" w:rsidP="00E14A2B">
            <w:pPr>
              <w:rPr>
                <w:ins w:id="2276" w:author="Ana Paula S" w:date="2014-09-07T12:56:00Z"/>
              </w:rPr>
            </w:pPr>
            <w:ins w:id="2277" w:author="Ana Paula S" w:date="2014-09-07T12:56:00Z">
              <w:r>
                <w:t>FP02 – Caso Secretaria seleciona a opção editar responsável</w:t>
              </w:r>
            </w:ins>
          </w:p>
          <w:p w:rsidR="00AE33D1" w:rsidRDefault="00AE33D1" w:rsidP="00E14A2B">
            <w:pPr>
              <w:rPr>
                <w:ins w:id="2278" w:author="Ana Paula S" w:date="2014-09-07T12:56:00Z"/>
              </w:rPr>
            </w:pPr>
            <w:ins w:id="2279" w:author="Ana Paula S" w:date="2014-09-07T12:56:00Z">
              <w:r>
                <w:t>FP03 – Sistema abre a lista dos responsáveis cadastrados em ordem alfabética</w:t>
              </w:r>
            </w:ins>
          </w:p>
          <w:p w:rsidR="00AE33D1" w:rsidRDefault="00AE33D1" w:rsidP="00E14A2B">
            <w:pPr>
              <w:rPr>
                <w:ins w:id="2280" w:author="Ana Paula S" w:date="2014-09-07T12:56:00Z"/>
              </w:rPr>
            </w:pPr>
            <w:ins w:id="2281" w:author="Ana Paula S" w:date="2014-09-07T12:56:00Z">
              <w:r>
                <w:t>FP04 – Secretaria seleciona o responsável desejado</w:t>
              </w:r>
            </w:ins>
          </w:p>
          <w:p w:rsidR="00AE33D1" w:rsidRDefault="00AE33D1" w:rsidP="00E14A2B">
            <w:pPr>
              <w:rPr>
                <w:ins w:id="2282" w:author="Ana Paula S" w:date="2014-09-07T12:56:00Z"/>
              </w:rPr>
            </w:pPr>
            <w:ins w:id="2283" w:author="Ana Paula S" w:date="2014-09-07T12:56:00Z">
              <w:r>
                <w:t>FP05 – Sistema oferece dados registrados</w:t>
              </w:r>
            </w:ins>
          </w:p>
          <w:p w:rsidR="00AE33D1" w:rsidRDefault="00AE33D1" w:rsidP="00E14A2B">
            <w:pPr>
              <w:rPr>
                <w:ins w:id="2284" w:author="Ana Paula S" w:date="2014-09-07T12:56:00Z"/>
              </w:rPr>
            </w:pPr>
            <w:ins w:id="2285" w:author="Ana Paula S" w:date="2014-09-07T12:56:00Z">
              <w:r>
                <w:t>FP06 – Secretaria realiza alterações</w:t>
              </w:r>
            </w:ins>
          </w:p>
          <w:p w:rsidR="00AE33D1" w:rsidRDefault="00AE33D1" w:rsidP="00E14A2B">
            <w:pPr>
              <w:rPr>
                <w:ins w:id="2286" w:author="Ana Paula S" w:date="2014-09-07T12:56:00Z"/>
              </w:rPr>
            </w:pPr>
            <w:ins w:id="2287" w:author="Ana Paula S" w:date="2014-09-07T12:56:00Z">
              <w:r>
                <w:t>FP07 – Sistema verifica dados alterados</w:t>
              </w:r>
            </w:ins>
          </w:p>
          <w:p w:rsidR="00AE33D1" w:rsidRDefault="00AE33D1" w:rsidP="00E14A2B">
            <w:pPr>
              <w:rPr>
                <w:ins w:id="2288" w:author="Ana Paula S" w:date="2014-09-07T12:56:00Z"/>
              </w:rPr>
            </w:pPr>
            <w:ins w:id="2289" w:author="Ana Paula S" w:date="2014-09-07T12:56:00Z">
              <w:r>
                <w:t>FP09 – Sistema salva dos dados alterados</w:t>
              </w:r>
            </w:ins>
          </w:p>
          <w:p w:rsidR="00AE33D1" w:rsidRDefault="00AE33D1" w:rsidP="00E14A2B">
            <w:pPr>
              <w:rPr>
                <w:ins w:id="2290" w:author="Ana Paula S" w:date="2014-09-07T12:56:00Z"/>
              </w:rPr>
            </w:pPr>
            <w:ins w:id="2291" w:author="Ana Paula S" w:date="2014-09-07T12:56:00Z">
              <w:r>
                <w:t xml:space="preserve">FP10 – Sistema exibe o registro com as alterações </w:t>
              </w:r>
            </w:ins>
          </w:p>
          <w:p w:rsidR="00AE33D1" w:rsidRDefault="00AE33D1" w:rsidP="00E14A2B">
            <w:pPr>
              <w:rPr>
                <w:ins w:id="2292" w:author="Ana Paula S" w:date="2014-09-07T12:56:00Z"/>
              </w:rPr>
            </w:pPr>
          </w:p>
          <w:p w:rsidR="00AE33D1" w:rsidRDefault="00AE33D1" w:rsidP="00E14A2B">
            <w:pPr>
              <w:rPr>
                <w:ins w:id="2293" w:author="Ana Paula S" w:date="2014-09-07T12:56:00Z"/>
              </w:rPr>
            </w:pPr>
          </w:p>
          <w:p w:rsidR="00AE33D1" w:rsidRDefault="00AE33D1" w:rsidP="00E14A2B">
            <w:pPr>
              <w:rPr>
                <w:ins w:id="2294" w:author="Ana Paula S" w:date="2014-09-07T12:56:00Z"/>
              </w:rPr>
            </w:pPr>
            <w:ins w:id="2295" w:author="Ana Paula S" w:date="2014-09-07T12:56:00Z">
              <w:r w:rsidRPr="003D4761">
                <w:rPr>
                  <w:b/>
                  <w:bCs/>
                </w:rPr>
                <w:t>Fluxo Alternativo:</w:t>
              </w:r>
            </w:ins>
          </w:p>
          <w:p w:rsidR="00AE33D1" w:rsidRPr="003D4761" w:rsidRDefault="00AE33D1" w:rsidP="00E14A2B">
            <w:pPr>
              <w:rPr>
                <w:ins w:id="2296" w:author="Ana Paula S" w:date="2014-09-07T12:56:00Z"/>
              </w:rPr>
            </w:pPr>
          </w:p>
        </w:tc>
      </w:tr>
    </w:tbl>
    <w:p w:rsidR="00AE33D1" w:rsidRDefault="00AE33D1" w:rsidP="00EF66CC">
      <w:pPr>
        <w:pStyle w:val="Legenda"/>
        <w:rPr>
          <w:ins w:id="2297" w:author="Ana Paula S" w:date="2014-09-07T12:56:00Z"/>
        </w:rPr>
      </w:pPr>
    </w:p>
    <w:p w:rsidR="00EF66CC" w:rsidRDefault="00EF66CC" w:rsidP="00EF66CC">
      <w:pPr>
        <w:pStyle w:val="Legenda"/>
        <w:rPr>
          <w:ins w:id="2298" w:author="lfernandobra" w:date="2014-09-07T00:08:00Z"/>
        </w:rPr>
      </w:pPr>
      <w:ins w:id="2299" w:author="lfernandobra" w:date="2014-09-07T00:08:00Z">
        <w:r>
          <w:t xml:space="preserve">Tabela </w:t>
        </w:r>
        <w:del w:id="2300" w:author="Diney" w:date="2014-09-07T22:42:00Z">
          <w:r w:rsidDel="00056C32">
            <w:delText>X</w:delText>
          </w:r>
        </w:del>
      </w:ins>
      <w:ins w:id="2301" w:author="Diney" w:date="2014-09-07T22:42:00Z">
        <w:r w:rsidR="00056C32">
          <w:t>2</w:t>
        </w:r>
      </w:ins>
      <w:ins w:id="2302" w:author="Diney" w:date="2014-09-07T22:43:00Z">
        <w:r w:rsidR="00B01726">
          <w:t>2</w:t>
        </w:r>
      </w:ins>
      <w:ins w:id="2303" w:author="lfernandobra" w:date="2014-09-07T00:08:00Z">
        <w:r>
          <w:t xml:space="preserve"> – UC21 – Editar Professor</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95"/>
      </w:tblGrid>
      <w:tr w:rsidR="00EF66CC" w:rsidRPr="003D4761" w:rsidTr="00D10A2B">
        <w:trPr>
          <w:ins w:id="2304" w:author="lfernandobra" w:date="2014-09-07T00:08:00Z"/>
        </w:trPr>
        <w:tc>
          <w:tcPr>
            <w:tcW w:w="2658" w:type="dxa"/>
            <w:shd w:val="clear" w:color="auto" w:fill="D9D9D9"/>
          </w:tcPr>
          <w:p w:rsidR="00EF66CC" w:rsidRPr="003D4761" w:rsidRDefault="00EF66CC" w:rsidP="00D10A2B">
            <w:pPr>
              <w:rPr>
                <w:ins w:id="2305" w:author="lfernandobra" w:date="2014-09-07T00:08:00Z"/>
                <w:b/>
                <w:bCs/>
              </w:rPr>
            </w:pPr>
            <w:ins w:id="2306" w:author="lfernandobra" w:date="2014-09-07T00:08:00Z">
              <w:r>
                <w:rPr>
                  <w:b/>
                  <w:bCs/>
                </w:rPr>
                <w:t>Nome do C</w:t>
              </w:r>
              <w:r w:rsidRPr="003D4761">
                <w:rPr>
                  <w:b/>
                  <w:bCs/>
                </w:rPr>
                <w:t>aso de Uso:</w:t>
              </w:r>
            </w:ins>
          </w:p>
        </w:tc>
        <w:tc>
          <w:tcPr>
            <w:tcW w:w="6095" w:type="dxa"/>
          </w:tcPr>
          <w:p w:rsidR="00EF66CC" w:rsidRPr="003D4761" w:rsidRDefault="00EF66CC" w:rsidP="00D10A2B">
            <w:pPr>
              <w:rPr>
                <w:ins w:id="2307" w:author="lfernandobra" w:date="2014-09-07T00:08:00Z"/>
              </w:rPr>
            </w:pPr>
            <w:ins w:id="2308" w:author="lfernandobra" w:date="2014-09-07T00:08:00Z">
              <w:r w:rsidRPr="003D4761">
                <w:t>UC</w:t>
              </w:r>
              <w:r>
                <w:t>21 –Editar professor</w:t>
              </w:r>
            </w:ins>
          </w:p>
        </w:tc>
      </w:tr>
      <w:tr w:rsidR="00EF66CC" w:rsidRPr="003D4761" w:rsidTr="00D10A2B">
        <w:trPr>
          <w:ins w:id="2309" w:author="lfernandobra" w:date="2014-09-07T00:08:00Z"/>
        </w:trPr>
        <w:tc>
          <w:tcPr>
            <w:tcW w:w="2658" w:type="dxa"/>
            <w:shd w:val="clear" w:color="auto" w:fill="D9D9D9"/>
          </w:tcPr>
          <w:p w:rsidR="00EF66CC" w:rsidRPr="003D4761" w:rsidRDefault="00EF66CC" w:rsidP="00D10A2B">
            <w:pPr>
              <w:rPr>
                <w:ins w:id="2310" w:author="lfernandobra" w:date="2014-09-07T00:08:00Z"/>
                <w:b/>
                <w:bCs/>
              </w:rPr>
            </w:pPr>
            <w:ins w:id="2311" w:author="lfernandobra" w:date="2014-09-07T00:08:00Z">
              <w:r w:rsidRPr="003D4761">
                <w:rPr>
                  <w:b/>
                  <w:bCs/>
                </w:rPr>
                <w:t>Resumo:</w:t>
              </w:r>
            </w:ins>
          </w:p>
        </w:tc>
        <w:tc>
          <w:tcPr>
            <w:tcW w:w="6095" w:type="dxa"/>
          </w:tcPr>
          <w:p w:rsidR="00EF66CC" w:rsidRPr="003D4761" w:rsidRDefault="00EF66CC" w:rsidP="00D10A2B">
            <w:pPr>
              <w:rPr>
                <w:ins w:id="2312" w:author="lfernandobra" w:date="2014-09-07T00:08:00Z"/>
                <w:color w:val="548DD4"/>
              </w:rPr>
            </w:pPr>
            <w:ins w:id="2313" w:author="lfernandobra" w:date="2014-09-07T00:08:00Z">
              <w:r>
                <w:t>Editar um professor cadastrado</w:t>
              </w:r>
            </w:ins>
          </w:p>
        </w:tc>
      </w:tr>
      <w:tr w:rsidR="00EF66CC" w:rsidRPr="003D4761" w:rsidTr="00D10A2B">
        <w:trPr>
          <w:ins w:id="2314" w:author="lfernandobra" w:date="2014-09-07T00:08:00Z"/>
        </w:trPr>
        <w:tc>
          <w:tcPr>
            <w:tcW w:w="2658" w:type="dxa"/>
            <w:shd w:val="clear" w:color="auto" w:fill="D9D9D9"/>
          </w:tcPr>
          <w:p w:rsidR="00EF66CC" w:rsidRPr="003D4761" w:rsidRDefault="00EF66CC" w:rsidP="00D10A2B">
            <w:pPr>
              <w:rPr>
                <w:ins w:id="2315" w:author="lfernandobra" w:date="2014-09-07T00:08:00Z"/>
                <w:b/>
                <w:bCs/>
              </w:rPr>
            </w:pPr>
            <w:ins w:id="2316" w:author="lfernandobra" w:date="2014-09-07T00:08:00Z">
              <w:r w:rsidRPr="003D4761">
                <w:rPr>
                  <w:b/>
                  <w:bCs/>
                </w:rPr>
                <w:t>Ator Principal:</w:t>
              </w:r>
            </w:ins>
          </w:p>
        </w:tc>
        <w:tc>
          <w:tcPr>
            <w:tcW w:w="6095" w:type="dxa"/>
          </w:tcPr>
          <w:p w:rsidR="00EF66CC" w:rsidRPr="00CB5E8D" w:rsidRDefault="00EF66CC" w:rsidP="00D10A2B">
            <w:pPr>
              <w:rPr>
                <w:ins w:id="2317" w:author="lfernandobra" w:date="2014-09-07T00:08:00Z"/>
              </w:rPr>
            </w:pPr>
            <w:ins w:id="2318" w:author="lfernandobra" w:date="2014-09-07T00:08:00Z">
              <w:r>
                <w:t>Secretaria</w:t>
              </w:r>
            </w:ins>
          </w:p>
        </w:tc>
      </w:tr>
      <w:tr w:rsidR="00EF66CC" w:rsidRPr="003D4761" w:rsidTr="00D10A2B">
        <w:trPr>
          <w:ins w:id="2319" w:author="lfernandobra" w:date="2014-09-07T00:08:00Z"/>
        </w:trPr>
        <w:tc>
          <w:tcPr>
            <w:tcW w:w="2658" w:type="dxa"/>
            <w:shd w:val="clear" w:color="auto" w:fill="D9D9D9"/>
          </w:tcPr>
          <w:p w:rsidR="00EF66CC" w:rsidRPr="003D4761" w:rsidRDefault="00EF66CC" w:rsidP="00D10A2B">
            <w:pPr>
              <w:rPr>
                <w:ins w:id="2320" w:author="lfernandobra" w:date="2014-09-07T00:08:00Z"/>
                <w:b/>
                <w:bCs/>
              </w:rPr>
            </w:pPr>
            <w:ins w:id="2321" w:author="lfernandobra" w:date="2014-09-07T00:08:00Z">
              <w:r w:rsidRPr="003D4761">
                <w:rPr>
                  <w:b/>
                  <w:bCs/>
                </w:rPr>
                <w:t>Pré-condição</w:t>
              </w:r>
            </w:ins>
          </w:p>
        </w:tc>
        <w:tc>
          <w:tcPr>
            <w:tcW w:w="6095" w:type="dxa"/>
          </w:tcPr>
          <w:p w:rsidR="00EF66CC" w:rsidRDefault="00EF66CC" w:rsidP="00D10A2B">
            <w:pPr>
              <w:rPr>
                <w:ins w:id="2322" w:author="lfernandobra" w:date="2014-09-07T00:08:00Z"/>
              </w:rPr>
            </w:pPr>
            <w:ins w:id="2323" w:author="lfernandobra" w:date="2014-09-07T00:08:00Z">
              <w:r>
                <w:t xml:space="preserve">Professor cadastrado </w:t>
              </w:r>
            </w:ins>
          </w:p>
          <w:p w:rsidR="00EF66CC" w:rsidRPr="00CB5E8D" w:rsidRDefault="00EF66CC" w:rsidP="00D10A2B">
            <w:pPr>
              <w:rPr>
                <w:ins w:id="2324" w:author="lfernandobra" w:date="2014-09-07T00:08:00Z"/>
              </w:rPr>
            </w:pPr>
            <w:ins w:id="2325" w:author="lfernandobra" w:date="2014-09-07T00:08:00Z">
              <w:r>
                <w:t>Secretaria logada</w:t>
              </w:r>
            </w:ins>
          </w:p>
        </w:tc>
      </w:tr>
      <w:tr w:rsidR="00EF66CC" w:rsidRPr="003D4761" w:rsidTr="00D10A2B">
        <w:trPr>
          <w:ins w:id="2326" w:author="lfernandobra" w:date="2014-09-07T00:08:00Z"/>
        </w:trPr>
        <w:tc>
          <w:tcPr>
            <w:tcW w:w="2658" w:type="dxa"/>
            <w:shd w:val="clear" w:color="auto" w:fill="D9D9D9"/>
          </w:tcPr>
          <w:p w:rsidR="00EF66CC" w:rsidRPr="003D4761" w:rsidRDefault="00EF66CC" w:rsidP="00D10A2B">
            <w:pPr>
              <w:rPr>
                <w:ins w:id="2327" w:author="lfernandobra" w:date="2014-09-07T00:08:00Z"/>
                <w:b/>
                <w:bCs/>
              </w:rPr>
            </w:pPr>
            <w:ins w:id="2328" w:author="lfernandobra" w:date="2014-09-07T00:08:00Z">
              <w:r w:rsidRPr="003D4761">
                <w:rPr>
                  <w:b/>
                  <w:bCs/>
                </w:rPr>
                <w:t>Pós-condição</w:t>
              </w:r>
            </w:ins>
          </w:p>
        </w:tc>
        <w:tc>
          <w:tcPr>
            <w:tcW w:w="6095" w:type="dxa"/>
          </w:tcPr>
          <w:p w:rsidR="00EF66CC" w:rsidRPr="00CB5E8D" w:rsidRDefault="00EF66CC" w:rsidP="00D10A2B">
            <w:pPr>
              <w:rPr>
                <w:ins w:id="2329" w:author="lfernandobra" w:date="2014-09-07T00:08:00Z"/>
              </w:rPr>
            </w:pPr>
            <w:ins w:id="2330" w:author="lfernandobra" w:date="2014-09-07T00:08:00Z">
              <w:r>
                <w:t>Professor com dados corretos</w:t>
              </w:r>
            </w:ins>
          </w:p>
        </w:tc>
      </w:tr>
      <w:tr w:rsidR="00EF66CC" w:rsidRPr="003D4761" w:rsidTr="00D10A2B">
        <w:trPr>
          <w:ins w:id="2331" w:author="lfernandobra" w:date="2014-09-07T00:08:00Z"/>
        </w:trPr>
        <w:tc>
          <w:tcPr>
            <w:tcW w:w="8753" w:type="dxa"/>
            <w:gridSpan w:val="2"/>
          </w:tcPr>
          <w:p w:rsidR="00EF66CC" w:rsidRDefault="00EF66CC" w:rsidP="00D10A2B">
            <w:pPr>
              <w:rPr>
                <w:ins w:id="2332" w:author="lfernandobra" w:date="2014-09-07T00:08:00Z"/>
                <w:b/>
                <w:bCs/>
              </w:rPr>
            </w:pPr>
          </w:p>
          <w:p w:rsidR="00EF66CC" w:rsidRDefault="00EF66CC" w:rsidP="00D10A2B">
            <w:pPr>
              <w:rPr>
                <w:ins w:id="2333" w:author="lfernandobra" w:date="2014-09-07T00:08:00Z"/>
                <w:color w:val="548DD4"/>
              </w:rPr>
            </w:pPr>
            <w:ins w:id="2334" w:author="lfernandobra" w:date="2014-09-07T00:08:00Z">
              <w:r w:rsidRPr="003D4761">
                <w:rPr>
                  <w:b/>
                  <w:bCs/>
                </w:rPr>
                <w:t>Fluxo Principal</w:t>
              </w:r>
              <w:r w:rsidRPr="003D4761">
                <w:t xml:space="preserve">: </w:t>
              </w:r>
            </w:ins>
          </w:p>
          <w:p w:rsidR="00EF66CC" w:rsidRPr="00EB4F26" w:rsidRDefault="00EF66CC" w:rsidP="00D10A2B">
            <w:pPr>
              <w:rPr>
                <w:ins w:id="2335" w:author="lfernandobra" w:date="2014-09-07T00:08:00Z"/>
              </w:rPr>
            </w:pPr>
            <w:ins w:id="2336" w:author="lfernandobra" w:date="2014-09-07T00:08:00Z">
              <w:r w:rsidRPr="00EB4F26">
                <w:t xml:space="preserve">FP01 – Este caso de uso inicia quando </w:t>
              </w:r>
              <w:r>
                <w:t>a secretaria</w:t>
              </w:r>
              <w:r w:rsidRPr="00EB4F26">
                <w:t xml:space="preserve"> deseja </w:t>
              </w:r>
              <w:r>
                <w:t>editar professor</w:t>
              </w:r>
            </w:ins>
          </w:p>
          <w:p w:rsidR="00EF66CC" w:rsidRDefault="00EF66CC" w:rsidP="00D10A2B">
            <w:pPr>
              <w:rPr>
                <w:ins w:id="2337" w:author="lfernandobra" w:date="2014-09-07T00:08:00Z"/>
              </w:rPr>
            </w:pPr>
            <w:ins w:id="2338" w:author="lfernandobra" w:date="2014-09-07T00:08:00Z">
              <w:r>
                <w:t>FP02 – Caso Secretaria seleciona a opção editar professor</w:t>
              </w:r>
            </w:ins>
          </w:p>
          <w:p w:rsidR="00EF66CC" w:rsidRDefault="00EF66CC" w:rsidP="00D10A2B">
            <w:pPr>
              <w:rPr>
                <w:ins w:id="2339" w:author="lfernandobra" w:date="2014-09-07T00:08:00Z"/>
              </w:rPr>
            </w:pPr>
            <w:ins w:id="2340" w:author="lfernandobra" w:date="2014-09-07T00:08:00Z">
              <w:r>
                <w:t>FP03 – Sistema abre a lista de professores por nomes em ordem alfabética</w:t>
              </w:r>
            </w:ins>
          </w:p>
          <w:p w:rsidR="00EF66CC" w:rsidRDefault="00EF66CC" w:rsidP="00D10A2B">
            <w:pPr>
              <w:rPr>
                <w:ins w:id="2341" w:author="lfernandobra" w:date="2014-09-07T00:08:00Z"/>
              </w:rPr>
            </w:pPr>
            <w:ins w:id="2342" w:author="lfernandobra" w:date="2014-09-07T00:08:00Z">
              <w:r>
                <w:lastRenderedPageBreak/>
                <w:t>FP04 – Secretaria seleciona professor desejado</w:t>
              </w:r>
            </w:ins>
          </w:p>
          <w:p w:rsidR="00EF66CC" w:rsidRDefault="00EF66CC" w:rsidP="00D10A2B">
            <w:pPr>
              <w:rPr>
                <w:ins w:id="2343" w:author="lfernandobra" w:date="2014-09-07T00:08:00Z"/>
              </w:rPr>
            </w:pPr>
            <w:ins w:id="2344" w:author="lfernandobra" w:date="2014-09-07T00:08:00Z">
              <w:r>
                <w:t>FP05 – Sistema oferece dados registrados</w:t>
              </w:r>
            </w:ins>
          </w:p>
          <w:p w:rsidR="00EF66CC" w:rsidRDefault="00EF66CC" w:rsidP="00D10A2B">
            <w:pPr>
              <w:rPr>
                <w:ins w:id="2345" w:author="lfernandobra" w:date="2014-09-07T00:08:00Z"/>
              </w:rPr>
            </w:pPr>
            <w:ins w:id="2346" w:author="lfernandobra" w:date="2014-09-07T00:08:00Z">
              <w:r>
                <w:t>FP06 – Secretaria realiza alterações</w:t>
              </w:r>
            </w:ins>
          </w:p>
          <w:p w:rsidR="00EF66CC" w:rsidRDefault="00EF66CC" w:rsidP="00D10A2B">
            <w:pPr>
              <w:rPr>
                <w:ins w:id="2347" w:author="lfernandobra" w:date="2014-09-07T00:08:00Z"/>
              </w:rPr>
            </w:pPr>
            <w:ins w:id="2348" w:author="lfernandobra" w:date="2014-09-07T00:08:00Z">
              <w:r>
                <w:t>FP07 – Sistema verifica dados alterados</w:t>
              </w:r>
            </w:ins>
          </w:p>
          <w:p w:rsidR="00EF66CC" w:rsidRDefault="00EF66CC" w:rsidP="00D10A2B">
            <w:pPr>
              <w:rPr>
                <w:ins w:id="2349" w:author="lfernandobra" w:date="2014-09-07T00:08:00Z"/>
              </w:rPr>
            </w:pPr>
            <w:ins w:id="2350" w:author="lfernandobra" w:date="2014-09-07T00:08:00Z">
              <w:r>
                <w:t xml:space="preserve">FP08 – Secretaria envia alterações </w:t>
              </w:r>
            </w:ins>
          </w:p>
          <w:p w:rsidR="00EF66CC" w:rsidRDefault="00EF66CC" w:rsidP="00D10A2B">
            <w:pPr>
              <w:rPr>
                <w:ins w:id="2351" w:author="lfernandobra" w:date="2014-09-07T00:08:00Z"/>
              </w:rPr>
            </w:pPr>
            <w:ins w:id="2352" w:author="lfernandobra" w:date="2014-09-07T00:08:00Z">
              <w:r>
                <w:t>FP09 – Sistema registra alterações no Banco de dados</w:t>
              </w:r>
            </w:ins>
          </w:p>
          <w:p w:rsidR="00EF66CC" w:rsidRDefault="00EF66CC" w:rsidP="00D10A2B">
            <w:pPr>
              <w:rPr>
                <w:ins w:id="2353" w:author="lfernandobra" w:date="2014-09-07T00:08:00Z"/>
              </w:rPr>
            </w:pPr>
            <w:ins w:id="2354" w:author="lfernandobra" w:date="2014-09-07T00:08:00Z">
              <w:r>
                <w:t xml:space="preserve">FP10 – Sistema informa registro de alterações </w:t>
              </w:r>
            </w:ins>
          </w:p>
          <w:p w:rsidR="00EF66CC" w:rsidRDefault="00EF66CC" w:rsidP="00D10A2B">
            <w:pPr>
              <w:rPr>
                <w:ins w:id="2355" w:author="lfernandobra" w:date="2014-09-07T00:08:00Z"/>
              </w:rPr>
            </w:pPr>
          </w:p>
          <w:p w:rsidR="00EF66CC" w:rsidRDefault="00EF66CC" w:rsidP="00D10A2B">
            <w:pPr>
              <w:rPr>
                <w:ins w:id="2356" w:author="lfernandobra" w:date="2014-09-07T00:08:00Z"/>
              </w:rPr>
            </w:pPr>
          </w:p>
          <w:p w:rsidR="00EF66CC" w:rsidRDefault="00EF66CC" w:rsidP="00D10A2B">
            <w:pPr>
              <w:rPr>
                <w:ins w:id="2357" w:author="lfernandobra" w:date="2014-09-07T00:08:00Z"/>
              </w:rPr>
            </w:pPr>
            <w:ins w:id="2358" w:author="lfernandobra" w:date="2014-09-07T00:08:00Z">
              <w:r w:rsidRPr="003D4761">
                <w:rPr>
                  <w:b/>
                  <w:bCs/>
                </w:rPr>
                <w:t>Fluxo Alternativo:</w:t>
              </w:r>
            </w:ins>
          </w:p>
          <w:p w:rsidR="00EF66CC" w:rsidRPr="003D4761" w:rsidRDefault="00EF66CC" w:rsidP="00D10A2B">
            <w:pPr>
              <w:rPr>
                <w:ins w:id="2359" w:author="lfernandobra" w:date="2014-09-07T00:08:00Z"/>
              </w:rPr>
            </w:pPr>
          </w:p>
        </w:tc>
      </w:tr>
    </w:tbl>
    <w:p w:rsidR="00EF66CC" w:rsidRDefault="00EF66CC">
      <w:pPr>
        <w:rPr>
          <w:ins w:id="2360" w:author="Diney" w:date="2014-09-07T22:30:00Z"/>
          <w:u w:val="single"/>
        </w:rPr>
      </w:pPr>
    </w:p>
    <w:p w:rsidR="00CE3DEE" w:rsidRDefault="00CE3DEE" w:rsidP="00CE3DEE">
      <w:pPr>
        <w:pStyle w:val="Legenda"/>
        <w:rPr>
          <w:ins w:id="2361" w:author="Diney" w:date="2014-09-07T22:30:00Z"/>
        </w:rPr>
      </w:pPr>
      <w:ins w:id="2362" w:author="Diney" w:date="2014-09-07T22:30:00Z">
        <w:r>
          <w:t xml:space="preserve">Tabela </w:t>
        </w:r>
      </w:ins>
      <w:ins w:id="2363" w:author="Diney" w:date="2014-09-07T22:43:00Z">
        <w:r w:rsidR="00AF26BE">
          <w:t>23</w:t>
        </w:r>
      </w:ins>
      <w:ins w:id="2364" w:author="Diney" w:date="2014-09-07T22:30:00Z">
        <w:r>
          <w:t xml:space="preserve"> – UC22</w:t>
        </w:r>
        <w:r>
          <w:t xml:space="preserve"> – Editar </w:t>
        </w:r>
        <w:r>
          <w:t>Turma</w:t>
        </w:r>
      </w:ins>
    </w:p>
    <w:p w:rsidR="00CE3DEE" w:rsidDel="00CE3DEE" w:rsidRDefault="00CE3DEE">
      <w:pPr>
        <w:rPr>
          <w:ins w:id="2365" w:author="Ana Paula S" w:date="2014-09-07T13:57:00Z"/>
          <w:del w:id="2366" w:author="Diney" w:date="2014-09-07T22:30:00Z"/>
          <w:u w:val="single"/>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95"/>
      </w:tblGrid>
      <w:tr w:rsidR="00CE3DEE" w:rsidRPr="003D4761" w:rsidTr="000F71BD">
        <w:trPr>
          <w:ins w:id="2367" w:author="Diney" w:date="2014-09-07T22:29:00Z"/>
        </w:trPr>
        <w:tc>
          <w:tcPr>
            <w:tcW w:w="2658" w:type="dxa"/>
            <w:shd w:val="clear" w:color="auto" w:fill="D9D9D9"/>
          </w:tcPr>
          <w:p w:rsidR="00CE3DEE" w:rsidRPr="003D4761" w:rsidRDefault="00CE3DEE" w:rsidP="000F71BD">
            <w:pPr>
              <w:rPr>
                <w:ins w:id="2368" w:author="Diney" w:date="2014-09-07T22:29:00Z"/>
                <w:b/>
                <w:bCs/>
              </w:rPr>
            </w:pPr>
            <w:ins w:id="2369" w:author="Diney" w:date="2014-09-07T22:29:00Z">
              <w:r>
                <w:rPr>
                  <w:b/>
                  <w:bCs/>
                </w:rPr>
                <w:t>Nome do C</w:t>
              </w:r>
              <w:r w:rsidRPr="003D4761">
                <w:rPr>
                  <w:b/>
                  <w:bCs/>
                </w:rPr>
                <w:t>aso de Uso:</w:t>
              </w:r>
            </w:ins>
          </w:p>
        </w:tc>
        <w:tc>
          <w:tcPr>
            <w:tcW w:w="6095" w:type="dxa"/>
          </w:tcPr>
          <w:p w:rsidR="00CE3DEE" w:rsidRPr="003D4761" w:rsidRDefault="00CE3DEE" w:rsidP="000F71BD">
            <w:pPr>
              <w:rPr>
                <w:ins w:id="2370" w:author="Diney" w:date="2014-09-07T22:29:00Z"/>
              </w:rPr>
            </w:pPr>
            <w:ins w:id="2371" w:author="Diney" w:date="2014-09-07T22:29:00Z">
              <w:r w:rsidRPr="003D4761">
                <w:t>UC</w:t>
              </w:r>
            </w:ins>
            <w:ins w:id="2372" w:author="Diney" w:date="2014-09-07T22:31:00Z">
              <w:r w:rsidR="00767A8B">
                <w:t>22</w:t>
              </w:r>
            </w:ins>
            <w:ins w:id="2373" w:author="Diney" w:date="2014-09-07T22:29:00Z">
              <w:r w:rsidRPr="003D4761">
                <w:t xml:space="preserve">- </w:t>
              </w:r>
              <w:r>
                <w:t>Editar turma</w:t>
              </w:r>
            </w:ins>
          </w:p>
        </w:tc>
      </w:tr>
      <w:tr w:rsidR="00CE3DEE" w:rsidRPr="003D4761" w:rsidTr="000F71BD">
        <w:trPr>
          <w:ins w:id="2374" w:author="Diney" w:date="2014-09-07T22:29:00Z"/>
        </w:trPr>
        <w:tc>
          <w:tcPr>
            <w:tcW w:w="2658" w:type="dxa"/>
            <w:shd w:val="clear" w:color="auto" w:fill="D9D9D9"/>
          </w:tcPr>
          <w:p w:rsidR="00CE3DEE" w:rsidRPr="003D4761" w:rsidRDefault="00CE3DEE" w:rsidP="000F71BD">
            <w:pPr>
              <w:rPr>
                <w:ins w:id="2375" w:author="Diney" w:date="2014-09-07T22:29:00Z"/>
                <w:b/>
                <w:bCs/>
              </w:rPr>
            </w:pPr>
            <w:ins w:id="2376" w:author="Diney" w:date="2014-09-07T22:29:00Z">
              <w:r w:rsidRPr="003D4761">
                <w:rPr>
                  <w:b/>
                  <w:bCs/>
                </w:rPr>
                <w:t>Resumo:</w:t>
              </w:r>
            </w:ins>
          </w:p>
        </w:tc>
        <w:tc>
          <w:tcPr>
            <w:tcW w:w="6095" w:type="dxa"/>
          </w:tcPr>
          <w:p w:rsidR="00CE3DEE" w:rsidRPr="003D4761" w:rsidRDefault="00CE3DEE" w:rsidP="000F71BD">
            <w:pPr>
              <w:rPr>
                <w:ins w:id="2377" w:author="Diney" w:date="2014-09-07T22:29:00Z"/>
                <w:color w:val="548DD4"/>
              </w:rPr>
            </w:pPr>
            <w:ins w:id="2378" w:author="Diney" w:date="2014-09-07T22:29:00Z">
              <w:r>
                <w:t>Editar uma turma existente</w:t>
              </w:r>
            </w:ins>
          </w:p>
        </w:tc>
      </w:tr>
      <w:tr w:rsidR="00CE3DEE" w:rsidRPr="003D4761" w:rsidTr="000F71BD">
        <w:trPr>
          <w:ins w:id="2379" w:author="Diney" w:date="2014-09-07T22:29:00Z"/>
        </w:trPr>
        <w:tc>
          <w:tcPr>
            <w:tcW w:w="2658" w:type="dxa"/>
            <w:shd w:val="clear" w:color="auto" w:fill="D9D9D9"/>
          </w:tcPr>
          <w:p w:rsidR="00CE3DEE" w:rsidRPr="003D4761" w:rsidRDefault="00CE3DEE" w:rsidP="000F71BD">
            <w:pPr>
              <w:rPr>
                <w:ins w:id="2380" w:author="Diney" w:date="2014-09-07T22:29:00Z"/>
                <w:b/>
                <w:bCs/>
              </w:rPr>
            </w:pPr>
            <w:ins w:id="2381" w:author="Diney" w:date="2014-09-07T22:29:00Z">
              <w:r w:rsidRPr="003D4761">
                <w:rPr>
                  <w:b/>
                  <w:bCs/>
                </w:rPr>
                <w:t>Ator Principal:</w:t>
              </w:r>
            </w:ins>
          </w:p>
        </w:tc>
        <w:tc>
          <w:tcPr>
            <w:tcW w:w="6095" w:type="dxa"/>
          </w:tcPr>
          <w:p w:rsidR="00CE3DEE" w:rsidRPr="00CB5E8D" w:rsidRDefault="00CE3DEE" w:rsidP="000F71BD">
            <w:pPr>
              <w:rPr>
                <w:ins w:id="2382" w:author="Diney" w:date="2014-09-07T22:29:00Z"/>
              </w:rPr>
            </w:pPr>
            <w:ins w:id="2383" w:author="Diney" w:date="2014-09-07T22:29:00Z">
              <w:r>
                <w:t>Secretaria</w:t>
              </w:r>
            </w:ins>
          </w:p>
        </w:tc>
      </w:tr>
      <w:tr w:rsidR="00CE3DEE" w:rsidRPr="003D4761" w:rsidTr="000F71BD">
        <w:trPr>
          <w:ins w:id="2384" w:author="Diney" w:date="2014-09-07T22:29:00Z"/>
        </w:trPr>
        <w:tc>
          <w:tcPr>
            <w:tcW w:w="2658" w:type="dxa"/>
            <w:shd w:val="clear" w:color="auto" w:fill="D9D9D9"/>
          </w:tcPr>
          <w:p w:rsidR="00CE3DEE" w:rsidRPr="003D4761" w:rsidRDefault="00CE3DEE" w:rsidP="000F71BD">
            <w:pPr>
              <w:rPr>
                <w:ins w:id="2385" w:author="Diney" w:date="2014-09-07T22:29:00Z"/>
                <w:b/>
                <w:bCs/>
              </w:rPr>
            </w:pPr>
            <w:ins w:id="2386" w:author="Diney" w:date="2014-09-07T22:29:00Z">
              <w:r w:rsidRPr="003D4761">
                <w:rPr>
                  <w:b/>
                  <w:bCs/>
                </w:rPr>
                <w:t>Pré-condição</w:t>
              </w:r>
            </w:ins>
          </w:p>
        </w:tc>
        <w:tc>
          <w:tcPr>
            <w:tcW w:w="6095" w:type="dxa"/>
          </w:tcPr>
          <w:p w:rsidR="00CE3DEE" w:rsidRDefault="00CE3DEE" w:rsidP="000F71BD">
            <w:pPr>
              <w:rPr>
                <w:ins w:id="2387" w:author="Diney" w:date="2014-09-07T22:29:00Z"/>
              </w:rPr>
            </w:pPr>
            <w:ins w:id="2388" w:author="Diney" w:date="2014-09-07T22:29:00Z">
              <w:r>
                <w:t>Turmas disponíveis para edição</w:t>
              </w:r>
            </w:ins>
          </w:p>
          <w:p w:rsidR="00CE3DEE" w:rsidRPr="00CB5E8D" w:rsidRDefault="00CE3DEE" w:rsidP="000F71BD">
            <w:pPr>
              <w:rPr>
                <w:ins w:id="2389" w:author="Diney" w:date="2014-09-07T22:29:00Z"/>
              </w:rPr>
            </w:pPr>
            <w:ins w:id="2390" w:author="Diney" w:date="2014-09-07T22:29:00Z">
              <w:r>
                <w:t>Secretaria logada</w:t>
              </w:r>
            </w:ins>
          </w:p>
        </w:tc>
      </w:tr>
      <w:tr w:rsidR="00CE3DEE" w:rsidRPr="003D4761" w:rsidTr="000F71BD">
        <w:trPr>
          <w:ins w:id="2391" w:author="Diney" w:date="2014-09-07T22:29:00Z"/>
        </w:trPr>
        <w:tc>
          <w:tcPr>
            <w:tcW w:w="2658" w:type="dxa"/>
            <w:shd w:val="clear" w:color="auto" w:fill="D9D9D9"/>
          </w:tcPr>
          <w:p w:rsidR="00CE3DEE" w:rsidRPr="003D4761" w:rsidRDefault="00CE3DEE" w:rsidP="000F71BD">
            <w:pPr>
              <w:rPr>
                <w:ins w:id="2392" w:author="Diney" w:date="2014-09-07T22:29:00Z"/>
                <w:b/>
                <w:bCs/>
              </w:rPr>
            </w:pPr>
            <w:ins w:id="2393" w:author="Diney" w:date="2014-09-07T22:29:00Z">
              <w:r w:rsidRPr="003D4761">
                <w:rPr>
                  <w:b/>
                  <w:bCs/>
                </w:rPr>
                <w:t>Pós-condição</w:t>
              </w:r>
            </w:ins>
          </w:p>
        </w:tc>
        <w:tc>
          <w:tcPr>
            <w:tcW w:w="6095" w:type="dxa"/>
          </w:tcPr>
          <w:p w:rsidR="00CE3DEE" w:rsidRPr="00CB5E8D" w:rsidRDefault="00CE3DEE" w:rsidP="000F71BD">
            <w:pPr>
              <w:rPr>
                <w:ins w:id="2394" w:author="Diney" w:date="2014-09-07T22:29:00Z"/>
              </w:rPr>
            </w:pPr>
            <w:ins w:id="2395" w:author="Diney" w:date="2014-09-07T22:29:00Z">
              <w:r>
                <w:t>Turmas cadastradas</w:t>
              </w:r>
            </w:ins>
          </w:p>
        </w:tc>
      </w:tr>
      <w:tr w:rsidR="00CE3DEE" w:rsidRPr="003D4761" w:rsidTr="000F71BD">
        <w:trPr>
          <w:ins w:id="2396" w:author="Diney" w:date="2014-09-07T22:29:00Z"/>
        </w:trPr>
        <w:tc>
          <w:tcPr>
            <w:tcW w:w="8753" w:type="dxa"/>
            <w:gridSpan w:val="2"/>
          </w:tcPr>
          <w:p w:rsidR="00CE3DEE" w:rsidRDefault="00CE3DEE" w:rsidP="000F71BD">
            <w:pPr>
              <w:rPr>
                <w:ins w:id="2397" w:author="Diney" w:date="2014-09-07T22:29:00Z"/>
                <w:b/>
                <w:bCs/>
              </w:rPr>
            </w:pPr>
          </w:p>
          <w:p w:rsidR="00CE3DEE" w:rsidRDefault="00CE3DEE" w:rsidP="000F71BD">
            <w:pPr>
              <w:rPr>
                <w:ins w:id="2398" w:author="Diney" w:date="2014-09-07T22:29:00Z"/>
                <w:color w:val="548DD4"/>
              </w:rPr>
            </w:pPr>
            <w:ins w:id="2399" w:author="Diney" w:date="2014-09-07T22:29:00Z">
              <w:r w:rsidRPr="003D4761">
                <w:rPr>
                  <w:b/>
                  <w:bCs/>
                </w:rPr>
                <w:t>Fluxo Principal</w:t>
              </w:r>
              <w:r w:rsidRPr="003D4761">
                <w:t xml:space="preserve">: </w:t>
              </w:r>
            </w:ins>
          </w:p>
          <w:p w:rsidR="00CE3DEE" w:rsidRPr="00EB4F26" w:rsidRDefault="00CE3DEE" w:rsidP="000F71BD">
            <w:pPr>
              <w:rPr>
                <w:ins w:id="2400" w:author="Diney" w:date="2014-09-07T22:29:00Z"/>
              </w:rPr>
            </w:pPr>
            <w:ins w:id="2401" w:author="Diney" w:date="2014-09-07T22:29:00Z">
              <w:r w:rsidRPr="00EB4F26">
                <w:t xml:space="preserve">FP01 – Este caso de uso inicia quando </w:t>
              </w:r>
              <w:r>
                <w:t>a secretaria</w:t>
              </w:r>
              <w:r w:rsidRPr="00EB4F26">
                <w:t xml:space="preserve"> deseja </w:t>
              </w:r>
              <w:r>
                <w:t>editar turma</w:t>
              </w:r>
            </w:ins>
          </w:p>
          <w:p w:rsidR="00CE3DEE" w:rsidRDefault="00CE3DEE" w:rsidP="000F71BD">
            <w:pPr>
              <w:rPr>
                <w:ins w:id="2402" w:author="Diney" w:date="2014-09-07T22:29:00Z"/>
              </w:rPr>
            </w:pPr>
            <w:ins w:id="2403" w:author="Diney" w:date="2014-09-07T22:29:00Z">
              <w:r>
                <w:t>FP02 – Caso Secretaria seleciona a opção editar turma</w:t>
              </w:r>
            </w:ins>
          </w:p>
          <w:p w:rsidR="00CE3DEE" w:rsidRDefault="00CE3DEE" w:rsidP="000F71BD">
            <w:pPr>
              <w:rPr>
                <w:ins w:id="2404" w:author="Diney" w:date="2014-09-07T22:29:00Z"/>
              </w:rPr>
            </w:pPr>
            <w:ins w:id="2405" w:author="Diney" w:date="2014-09-07T22:29:00Z">
              <w:r>
                <w:t>FP03 – Sistema abre a solicitação do ID da turma</w:t>
              </w:r>
            </w:ins>
          </w:p>
          <w:p w:rsidR="00CE3DEE" w:rsidRDefault="00CE3DEE" w:rsidP="000F71BD">
            <w:pPr>
              <w:rPr>
                <w:ins w:id="2406" w:author="Diney" w:date="2014-09-07T22:29:00Z"/>
              </w:rPr>
            </w:pPr>
            <w:ins w:id="2407" w:author="Diney" w:date="2014-09-07T22:29:00Z">
              <w:r>
                <w:t>FP04 – Secretaria digita ID da turma desejada</w:t>
              </w:r>
            </w:ins>
          </w:p>
          <w:p w:rsidR="00CE3DEE" w:rsidRDefault="00CE3DEE" w:rsidP="000F71BD">
            <w:pPr>
              <w:rPr>
                <w:ins w:id="2408" w:author="Diney" w:date="2014-09-07T22:29:00Z"/>
              </w:rPr>
            </w:pPr>
            <w:ins w:id="2409" w:author="Diney" w:date="2014-09-07T22:29:00Z">
              <w:r>
                <w:t>FP05 – Sistema oferece dados registrados</w:t>
              </w:r>
            </w:ins>
          </w:p>
          <w:p w:rsidR="00CE3DEE" w:rsidRDefault="00CE3DEE" w:rsidP="000F71BD">
            <w:pPr>
              <w:rPr>
                <w:ins w:id="2410" w:author="Diney" w:date="2014-09-07T22:29:00Z"/>
              </w:rPr>
            </w:pPr>
            <w:ins w:id="2411" w:author="Diney" w:date="2014-09-07T22:29:00Z">
              <w:r>
                <w:t>FP06 – Secretaria realiza alterações</w:t>
              </w:r>
            </w:ins>
          </w:p>
          <w:p w:rsidR="00CE3DEE" w:rsidRDefault="00CE3DEE" w:rsidP="000F71BD">
            <w:pPr>
              <w:rPr>
                <w:ins w:id="2412" w:author="Diney" w:date="2014-09-07T22:29:00Z"/>
              </w:rPr>
            </w:pPr>
            <w:ins w:id="2413" w:author="Diney" w:date="2014-09-07T22:29:00Z">
              <w:r>
                <w:t>FP07 – Sistema verifica dados alterados</w:t>
              </w:r>
            </w:ins>
          </w:p>
          <w:p w:rsidR="00CE3DEE" w:rsidRDefault="00CE3DEE" w:rsidP="000F71BD">
            <w:pPr>
              <w:rPr>
                <w:ins w:id="2414" w:author="Diney" w:date="2014-09-07T22:29:00Z"/>
              </w:rPr>
            </w:pPr>
            <w:ins w:id="2415" w:author="Diney" w:date="2014-09-07T22:29:00Z">
              <w:r>
                <w:t xml:space="preserve">FP08 – Secretaria envia alterações </w:t>
              </w:r>
            </w:ins>
          </w:p>
          <w:p w:rsidR="00CE3DEE" w:rsidRDefault="00CE3DEE" w:rsidP="000F71BD">
            <w:pPr>
              <w:rPr>
                <w:ins w:id="2416" w:author="Diney" w:date="2014-09-07T22:29:00Z"/>
              </w:rPr>
            </w:pPr>
            <w:ins w:id="2417" w:author="Diney" w:date="2014-09-07T22:29:00Z">
              <w:r>
                <w:t>FP09 – Sistema registra alterações no Banco de dados</w:t>
              </w:r>
            </w:ins>
          </w:p>
          <w:p w:rsidR="00CE3DEE" w:rsidRDefault="00CE3DEE" w:rsidP="000F71BD">
            <w:pPr>
              <w:rPr>
                <w:ins w:id="2418" w:author="Diney" w:date="2014-09-07T22:29:00Z"/>
              </w:rPr>
            </w:pPr>
            <w:ins w:id="2419" w:author="Diney" w:date="2014-09-07T22:29:00Z">
              <w:r>
                <w:t xml:space="preserve">FP10 – Sistema informa registro de alterações </w:t>
              </w:r>
            </w:ins>
          </w:p>
          <w:p w:rsidR="00CE3DEE" w:rsidRDefault="00CE3DEE" w:rsidP="000F71BD">
            <w:pPr>
              <w:rPr>
                <w:ins w:id="2420" w:author="Diney" w:date="2014-09-07T22:29:00Z"/>
              </w:rPr>
            </w:pPr>
          </w:p>
          <w:p w:rsidR="00CE3DEE" w:rsidRDefault="00CE3DEE" w:rsidP="000F71BD">
            <w:pPr>
              <w:rPr>
                <w:ins w:id="2421" w:author="Diney" w:date="2014-09-07T22:29:00Z"/>
              </w:rPr>
            </w:pPr>
          </w:p>
          <w:p w:rsidR="00CE3DEE" w:rsidRDefault="00CE3DEE" w:rsidP="000F71BD">
            <w:pPr>
              <w:rPr>
                <w:ins w:id="2422" w:author="Diney" w:date="2014-09-07T22:29:00Z"/>
              </w:rPr>
            </w:pPr>
            <w:ins w:id="2423" w:author="Diney" w:date="2014-09-07T22:29:00Z">
              <w:r w:rsidRPr="003D4761">
                <w:rPr>
                  <w:b/>
                  <w:bCs/>
                </w:rPr>
                <w:lastRenderedPageBreak/>
                <w:t>Fluxo Alternativo:</w:t>
              </w:r>
            </w:ins>
          </w:p>
          <w:p w:rsidR="00CE3DEE" w:rsidRDefault="00CE3DEE" w:rsidP="000F71BD">
            <w:pPr>
              <w:rPr>
                <w:ins w:id="2424" w:author="Diney" w:date="2014-09-07T22:29:00Z"/>
              </w:rPr>
            </w:pPr>
            <w:ins w:id="2425" w:author="Diney" w:date="2014-09-07T22:29:00Z">
              <w:r>
                <w:t>Caso secretaria digite ID incorreto, sistema emite aviso de ID incorreto e abre opções para consultar lista de ID</w:t>
              </w:r>
            </w:ins>
          </w:p>
          <w:p w:rsidR="00CE3DEE" w:rsidRPr="003D4761" w:rsidRDefault="00CE3DEE" w:rsidP="000F71BD">
            <w:pPr>
              <w:rPr>
                <w:ins w:id="2426" w:author="Diney" w:date="2014-09-07T22:29:00Z"/>
              </w:rPr>
            </w:pPr>
          </w:p>
        </w:tc>
      </w:tr>
    </w:tbl>
    <w:p w:rsidR="00DF4745" w:rsidRDefault="00DF4745" w:rsidP="00DF4745">
      <w:pPr>
        <w:rPr>
          <w:ins w:id="2427" w:author="Ana Paula S" w:date="2014-09-07T13:57:00Z"/>
          <w:u w:val="single"/>
        </w:rPr>
      </w:pPr>
    </w:p>
    <w:p w:rsidR="004B5286" w:rsidRDefault="004B5286" w:rsidP="004B5286">
      <w:pPr>
        <w:pStyle w:val="Legenda"/>
        <w:rPr>
          <w:ins w:id="2428" w:author="Diney" w:date="2014-09-07T23:03:00Z"/>
        </w:rPr>
      </w:pPr>
      <w:ins w:id="2429" w:author="Diney" w:date="2014-09-07T23:03:00Z">
        <w:r>
          <w:t xml:space="preserve">Tabela </w:t>
        </w:r>
        <w:r>
          <w:t>24 – UC23</w:t>
        </w:r>
        <w:r>
          <w:t xml:space="preserve"> – </w:t>
        </w:r>
        <w:r w:rsidRPr="00EF66CC">
          <w:t>Visualizar</w:t>
        </w:r>
        <w:r>
          <w:t xml:space="preserve"> </w:t>
        </w:r>
        <w:r>
          <w:t>Aluno</w:t>
        </w:r>
      </w:ins>
    </w:p>
    <w:p w:rsidR="00D25E8D" w:rsidRPr="00D25E8D" w:rsidRDefault="00D25E8D" w:rsidP="00D25E8D">
      <w:pPr>
        <w:rPr>
          <w:ins w:id="2430" w:author="Diney" w:date="2014-09-07T23:03:00Z"/>
          <w:rPrChange w:id="2431" w:author="Diney" w:date="2014-09-07T23:03:00Z">
            <w:rPr>
              <w:ins w:id="2432" w:author="Diney" w:date="2014-09-07T23:03:00Z"/>
            </w:rPr>
          </w:rPrChange>
        </w:rPr>
        <w:pPrChange w:id="2433" w:author="Diney" w:date="2014-09-07T23:03:00Z">
          <w:pPr>
            <w:pStyle w:val="Legenda"/>
          </w:pPr>
        </w:pPrChange>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95"/>
      </w:tblGrid>
      <w:tr w:rsidR="00241E11" w:rsidRPr="003D4761" w:rsidTr="000F71BD">
        <w:trPr>
          <w:ins w:id="2434" w:author="Diney" w:date="2014-09-07T23:05:00Z"/>
        </w:trPr>
        <w:tc>
          <w:tcPr>
            <w:tcW w:w="2658" w:type="dxa"/>
            <w:shd w:val="clear" w:color="auto" w:fill="D9D9D9"/>
          </w:tcPr>
          <w:p w:rsidR="00241E11" w:rsidRPr="003D4761" w:rsidRDefault="00241E11" w:rsidP="000F71BD">
            <w:pPr>
              <w:rPr>
                <w:ins w:id="2435" w:author="Diney" w:date="2014-09-07T23:05:00Z"/>
                <w:b/>
                <w:bCs/>
              </w:rPr>
            </w:pPr>
            <w:ins w:id="2436" w:author="Diney" w:date="2014-09-07T23:05:00Z">
              <w:r>
                <w:rPr>
                  <w:b/>
                  <w:bCs/>
                </w:rPr>
                <w:t>Nome do C</w:t>
              </w:r>
              <w:r w:rsidRPr="003D4761">
                <w:rPr>
                  <w:b/>
                  <w:bCs/>
                </w:rPr>
                <w:t>aso de Uso:</w:t>
              </w:r>
            </w:ins>
          </w:p>
        </w:tc>
        <w:tc>
          <w:tcPr>
            <w:tcW w:w="6095" w:type="dxa"/>
          </w:tcPr>
          <w:p w:rsidR="00241E11" w:rsidRPr="003D4761" w:rsidRDefault="00241E11" w:rsidP="00241E11">
            <w:pPr>
              <w:rPr>
                <w:ins w:id="2437" w:author="Diney" w:date="2014-09-07T23:05:00Z"/>
              </w:rPr>
              <w:pPrChange w:id="2438" w:author="Diney" w:date="2014-09-07T23:05:00Z">
                <w:pPr/>
              </w:pPrChange>
            </w:pPr>
            <w:ins w:id="2439" w:author="Diney" w:date="2014-09-07T23:05:00Z">
              <w:r>
                <w:t>UC23</w:t>
              </w:r>
              <w:r>
                <w:t xml:space="preserve"> – </w:t>
              </w:r>
              <w:r>
                <w:t>Visualizar</w:t>
              </w:r>
              <w:r>
                <w:t xml:space="preserve"> Aluno</w:t>
              </w:r>
            </w:ins>
          </w:p>
        </w:tc>
      </w:tr>
      <w:tr w:rsidR="00241E11" w:rsidRPr="003D4761" w:rsidTr="000F71BD">
        <w:trPr>
          <w:ins w:id="2440" w:author="Diney" w:date="2014-09-07T23:05:00Z"/>
        </w:trPr>
        <w:tc>
          <w:tcPr>
            <w:tcW w:w="2658" w:type="dxa"/>
            <w:shd w:val="clear" w:color="auto" w:fill="D9D9D9"/>
          </w:tcPr>
          <w:p w:rsidR="00241E11" w:rsidRPr="003D4761" w:rsidRDefault="00241E11" w:rsidP="000F71BD">
            <w:pPr>
              <w:rPr>
                <w:ins w:id="2441" w:author="Diney" w:date="2014-09-07T23:05:00Z"/>
                <w:b/>
                <w:bCs/>
              </w:rPr>
            </w:pPr>
            <w:ins w:id="2442" w:author="Diney" w:date="2014-09-07T23:05:00Z">
              <w:r w:rsidRPr="003D4761">
                <w:rPr>
                  <w:b/>
                  <w:bCs/>
                </w:rPr>
                <w:t>Resumo:</w:t>
              </w:r>
            </w:ins>
          </w:p>
        </w:tc>
        <w:tc>
          <w:tcPr>
            <w:tcW w:w="6095" w:type="dxa"/>
          </w:tcPr>
          <w:p w:rsidR="00241E11" w:rsidRPr="003D4761" w:rsidRDefault="00241E11" w:rsidP="000F71BD">
            <w:pPr>
              <w:rPr>
                <w:ins w:id="2443" w:author="Diney" w:date="2014-09-07T23:05:00Z"/>
                <w:color w:val="548DD4"/>
              </w:rPr>
            </w:pPr>
            <w:ins w:id="2444" w:author="Diney" w:date="2014-09-07T23:05:00Z">
              <w:r>
                <w:t>Realiza procedimento de consulta da matricula</w:t>
              </w:r>
            </w:ins>
          </w:p>
        </w:tc>
      </w:tr>
      <w:tr w:rsidR="00241E11" w:rsidRPr="00CB5E8D" w:rsidTr="000F71BD">
        <w:trPr>
          <w:ins w:id="2445" w:author="Diney" w:date="2014-09-07T23:05:00Z"/>
        </w:trPr>
        <w:tc>
          <w:tcPr>
            <w:tcW w:w="2658" w:type="dxa"/>
            <w:shd w:val="clear" w:color="auto" w:fill="D9D9D9"/>
          </w:tcPr>
          <w:p w:rsidR="00241E11" w:rsidRPr="003D4761" w:rsidRDefault="00241E11" w:rsidP="000F71BD">
            <w:pPr>
              <w:rPr>
                <w:ins w:id="2446" w:author="Diney" w:date="2014-09-07T23:05:00Z"/>
                <w:b/>
                <w:bCs/>
              </w:rPr>
            </w:pPr>
            <w:ins w:id="2447" w:author="Diney" w:date="2014-09-07T23:05:00Z">
              <w:r w:rsidRPr="003D4761">
                <w:rPr>
                  <w:b/>
                  <w:bCs/>
                </w:rPr>
                <w:t>Ator Principal:</w:t>
              </w:r>
            </w:ins>
          </w:p>
        </w:tc>
        <w:tc>
          <w:tcPr>
            <w:tcW w:w="6095" w:type="dxa"/>
          </w:tcPr>
          <w:p w:rsidR="00241E11" w:rsidRPr="00CB5E8D" w:rsidRDefault="00241E11" w:rsidP="000F71BD">
            <w:pPr>
              <w:rPr>
                <w:ins w:id="2448" w:author="Diney" w:date="2014-09-07T23:05:00Z"/>
              </w:rPr>
            </w:pPr>
            <w:ins w:id="2449" w:author="Diney" w:date="2014-09-07T23:05:00Z">
              <w:r>
                <w:t>Secretaria</w:t>
              </w:r>
            </w:ins>
          </w:p>
        </w:tc>
      </w:tr>
      <w:tr w:rsidR="00241E11" w:rsidRPr="00CB5E8D" w:rsidTr="000F71BD">
        <w:trPr>
          <w:ins w:id="2450" w:author="Diney" w:date="2014-09-07T23:05:00Z"/>
        </w:trPr>
        <w:tc>
          <w:tcPr>
            <w:tcW w:w="2658" w:type="dxa"/>
            <w:shd w:val="clear" w:color="auto" w:fill="D9D9D9"/>
          </w:tcPr>
          <w:p w:rsidR="00241E11" w:rsidRPr="003D4761" w:rsidRDefault="00241E11" w:rsidP="000F71BD">
            <w:pPr>
              <w:rPr>
                <w:ins w:id="2451" w:author="Diney" w:date="2014-09-07T23:05:00Z"/>
                <w:b/>
                <w:bCs/>
              </w:rPr>
            </w:pPr>
            <w:ins w:id="2452" w:author="Diney" w:date="2014-09-07T23:05:00Z">
              <w:r w:rsidRPr="003D4761">
                <w:rPr>
                  <w:b/>
                  <w:bCs/>
                </w:rPr>
                <w:t>Pré-condição</w:t>
              </w:r>
            </w:ins>
          </w:p>
        </w:tc>
        <w:tc>
          <w:tcPr>
            <w:tcW w:w="6095" w:type="dxa"/>
          </w:tcPr>
          <w:p w:rsidR="00241E11" w:rsidRDefault="00241E11" w:rsidP="000F71BD">
            <w:pPr>
              <w:rPr>
                <w:ins w:id="2453" w:author="Diney" w:date="2014-09-07T23:05:00Z"/>
              </w:rPr>
            </w:pPr>
            <w:ins w:id="2454" w:author="Diney" w:date="2014-09-07T23:05:00Z">
              <w:r>
                <w:t>Turmas devem estar cadastradas</w:t>
              </w:r>
            </w:ins>
          </w:p>
          <w:p w:rsidR="00241E11" w:rsidRDefault="00241E11" w:rsidP="000F71BD">
            <w:pPr>
              <w:rPr>
                <w:ins w:id="2455" w:author="Diney" w:date="2014-09-07T23:05:00Z"/>
              </w:rPr>
            </w:pPr>
            <w:ins w:id="2456" w:author="Diney" w:date="2014-09-07T23:05:00Z">
              <w:r>
                <w:t>Apenas um único RA no sistema</w:t>
              </w:r>
            </w:ins>
          </w:p>
          <w:p w:rsidR="00241E11" w:rsidRPr="00CB5E8D" w:rsidRDefault="00241E11" w:rsidP="000F71BD">
            <w:pPr>
              <w:rPr>
                <w:ins w:id="2457" w:author="Diney" w:date="2014-09-07T23:05:00Z"/>
              </w:rPr>
            </w:pPr>
            <w:ins w:id="2458" w:author="Diney" w:date="2014-09-07T23:05:00Z">
              <w:r>
                <w:t>Secretaria deve estar logado</w:t>
              </w:r>
            </w:ins>
          </w:p>
        </w:tc>
      </w:tr>
      <w:tr w:rsidR="00241E11" w:rsidRPr="00CB5E8D" w:rsidTr="000F71BD">
        <w:trPr>
          <w:ins w:id="2459" w:author="Diney" w:date="2014-09-07T23:05:00Z"/>
        </w:trPr>
        <w:tc>
          <w:tcPr>
            <w:tcW w:w="2658" w:type="dxa"/>
            <w:shd w:val="clear" w:color="auto" w:fill="D9D9D9"/>
          </w:tcPr>
          <w:p w:rsidR="00241E11" w:rsidRPr="003D4761" w:rsidRDefault="00241E11" w:rsidP="000F71BD">
            <w:pPr>
              <w:rPr>
                <w:ins w:id="2460" w:author="Diney" w:date="2014-09-07T23:05:00Z"/>
                <w:b/>
                <w:bCs/>
              </w:rPr>
            </w:pPr>
            <w:ins w:id="2461" w:author="Diney" w:date="2014-09-07T23:05:00Z">
              <w:r w:rsidRPr="003D4761">
                <w:rPr>
                  <w:b/>
                  <w:bCs/>
                </w:rPr>
                <w:t>Pós-condição</w:t>
              </w:r>
            </w:ins>
          </w:p>
        </w:tc>
        <w:tc>
          <w:tcPr>
            <w:tcW w:w="6095" w:type="dxa"/>
          </w:tcPr>
          <w:p w:rsidR="00241E11" w:rsidRPr="00CB5E8D" w:rsidRDefault="00241E11" w:rsidP="000F71BD">
            <w:pPr>
              <w:rPr>
                <w:ins w:id="2462" w:author="Diney" w:date="2014-09-07T23:05:00Z"/>
              </w:rPr>
            </w:pPr>
            <w:ins w:id="2463" w:author="Diney" w:date="2014-09-07T23:05:00Z">
              <w:r w:rsidRPr="00577207">
                <w:t xml:space="preserve">Banco de dados confirma </w:t>
              </w:r>
              <w:r>
                <w:t>informações</w:t>
              </w:r>
            </w:ins>
          </w:p>
        </w:tc>
      </w:tr>
      <w:tr w:rsidR="00241E11" w:rsidRPr="003D4761" w:rsidTr="000F71BD">
        <w:trPr>
          <w:ins w:id="2464" w:author="Diney" w:date="2014-09-07T23:05:00Z"/>
        </w:trPr>
        <w:tc>
          <w:tcPr>
            <w:tcW w:w="8753" w:type="dxa"/>
            <w:gridSpan w:val="2"/>
          </w:tcPr>
          <w:p w:rsidR="00241E11" w:rsidRDefault="00241E11" w:rsidP="000F71BD">
            <w:pPr>
              <w:rPr>
                <w:ins w:id="2465" w:author="Diney" w:date="2014-09-07T23:05:00Z"/>
                <w:b/>
                <w:bCs/>
              </w:rPr>
            </w:pPr>
          </w:p>
          <w:p w:rsidR="00241E11" w:rsidRDefault="00241E11" w:rsidP="000F71BD">
            <w:pPr>
              <w:rPr>
                <w:ins w:id="2466" w:author="Diney" w:date="2014-09-07T23:05:00Z"/>
                <w:color w:val="548DD4"/>
              </w:rPr>
            </w:pPr>
            <w:ins w:id="2467" w:author="Diney" w:date="2014-09-07T23:05:00Z">
              <w:r w:rsidRPr="003D4761">
                <w:rPr>
                  <w:b/>
                  <w:bCs/>
                </w:rPr>
                <w:t>Fluxo Principal</w:t>
              </w:r>
              <w:r w:rsidRPr="003D4761">
                <w:t xml:space="preserve">: </w:t>
              </w:r>
            </w:ins>
          </w:p>
          <w:p w:rsidR="00795196" w:rsidRPr="00EB4F26" w:rsidRDefault="00241E11" w:rsidP="00795196">
            <w:pPr>
              <w:rPr>
                <w:ins w:id="2468" w:author="Diney" w:date="2014-09-07T23:06:00Z"/>
              </w:rPr>
            </w:pPr>
            <w:ins w:id="2469" w:author="Diney" w:date="2014-09-07T23:05:00Z">
              <w:r>
                <w:t xml:space="preserve">        </w:t>
              </w:r>
            </w:ins>
            <w:ins w:id="2470" w:author="Diney" w:date="2014-09-07T23:06:00Z">
              <w:r w:rsidR="00795196" w:rsidRPr="00EB4F26">
                <w:t xml:space="preserve">FP01 – Este caso de uso inicia quando </w:t>
              </w:r>
              <w:r w:rsidR="00795196">
                <w:t>a secretaria</w:t>
              </w:r>
              <w:r w:rsidR="00795196" w:rsidRPr="00EB4F26">
                <w:t xml:space="preserve"> deseja </w:t>
              </w:r>
              <w:r w:rsidR="00795196">
                <w:t>visualizar aluno</w:t>
              </w:r>
            </w:ins>
          </w:p>
          <w:p w:rsidR="00241E11" w:rsidRDefault="00795196" w:rsidP="000F71BD">
            <w:pPr>
              <w:rPr>
                <w:ins w:id="2471" w:author="Diney" w:date="2014-09-07T23:05:00Z"/>
              </w:rPr>
            </w:pPr>
            <w:ins w:id="2472" w:author="Diney" w:date="2014-09-07T23:06:00Z">
              <w:r>
                <w:t xml:space="preserve">        </w:t>
              </w:r>
            </w:ins>
            <w:ins w:id="2473" w:author="Diney" w:date="2014-09-07T23:05:00Z">
              <w:r>
                <w:t>FP0</w:t>
              </w:r>
            </w:ins>
            <w:ins w:id="2474" w:author="Diney" w:date="2014-09-07T23:07:00Z">
              <w:r>
                <w:t>2</w:t>
              </w:r>
            </w:ins>
            <w:ins w:id="2475" w:author="Diney" w:date="2014-09-07T23:05:00Z">
              <w:r>
                <w:t xml:space="preserve"> – </w:t>
              </w:r>
            </w:ins>
            <w:ins w:id="2476" w:author="Diney" w:date="2014-09-07T23:07:00Z">
              <w:r>
                <w:t>S</w:t>
              </w:r>
            </w:ins>
            <w:ins w:id="2477" w:author="Diney" w:date="2014-09-07T23:05:00Z">
              <w:r w:rsidR="00241E11">
                <w:t xml:space="preserve">ecretaria seleciona </w:t>
              </w:r>
            </w:ins>
            <w:ins w:id="2478" w:author="Diney" w:date="2014-09-07T23:07:00Z">
              <w:r>
                <w:t>visualizar aluno</w:t>
              </w:r>
            </w:ins>
            <w:ins w:id="2479" w:author="Diney" w:date="2014-09-07T23:05:00Z">
              <w:r w:rsidR="00241E11">
                <w:t xml:space="preserve"> </w:t>
              </w:r>
            </w:ins>
          </w:p>
          <w:p w:rsidR="00241E11" w:rsidRDefault="00241E11" w:rsidP="000F71BD">
            <w:pPr>
              <w:rPr>
                <w:ins w:id="2480" w:author="Diney" w:date="2014-09-07T23:05:00Z"/>
              </w:rPr>
            </w:pPr>
            <w:ins w:id="2481" w:author="Diney" w:date="2014-09-07T23:05:00Z">
              <w:r>
                <w:t xml:space="preserve"> </w:t>
              </w:r>
              <w:r w:rsidR="00795196">
                <w:t xml:space="preserve">       FP0</w:t>
              </w:r>
            </w:ins>
            <w:ins w:id="2482" w:author="Diney" w:date="2014-09-07T23:07:00Z">
              <w:r w:rsidR="00795196">
                <w:t>3</w:t>
              </w:r>
            </w:ins>
            <w:ins w:id="2483" w:author="Diney" w:date="2014-09-07T23:05:00Z">
              <w:r>
                <w:t xml:space="preserve"> – Sistema oferece campo para digitar RA </w:t>
              </w:r>
            </w:ins>
          </w:p>
          <w:p w:rsidR="00241E11" w:rsidRDefault="00795196" w:rsidP="000F71BD">
            <w:pPr>
              <w:rPr>
                <w:ins w:id="2484" w:author="Diney" w:date="2014-09-07T23:05:00Z"/>
              </w:rPr>
            </w:pPr>
            <w:ins w:id="2485" w:author="Diney" w:date="2014-09-07T23:05:00Z">
              <w:r>
                <w:t xml:space="preserve">        FP0</w:t>
              </w:r>
            </w:ins>
            <w:ins w:id="2486" w:author="Diney" w:date="2014-09-07T23:07:00Z">
              <w:r>
                <w:t>4</w:t>
              </w:r>
            </w:ins>
            <w:ins w:id="2487" w:author="Diney" w:date="2014-09-07T23:05:00Z">
              <w:r w:rsidR="00241E11">
                <w:t xml:space="preserve"> – Secretaria digita RA do aluno que deseja consultar informações </w:t>
              </w:r>
            </w:ins>
          </w:p>
          <w:p w:rsidR="00241E11" w:rsidRDefault="00795196" w:rsidP="000F71BD">
            <w:pPr>
              <w:rPr>
                <w:ins w:id="2488" w:author="Diney" w:date="2014-09-07T23:05:00Z"/>
              </w:rPr>
            </w:pPr>
            <w:ins w:id="2489" w:author="Diney" w:date="2014-09-07T23:05:00Z">
              <w:r>
                <w:t xml:space="preserve">        FP0</w:t>
              </w:r>
            </w:ins>
            <w:ins w:id="2490" w:author="Diney" w:date="2014-09-07T23:08:00Z">
              <w:r>
                <w:t>5</w:t>
              </w:r>
            </w:ins>
            <w:ins w:id="2491" w:author="Diney" w:date="2014-09-07T23:05:00Z">
              <w:r w:rsidR="00241E11">
                <w:t xml:space="preserve"> – Sistema </w:t>
              </w:r>
            </w:ins>
            <w:ins w:id="2492" w:author="Diney" w:date="2014-09-07T23:08:00Z">
              <w:r>
                <w:t>abre tela com</w:t>
              </w:r>
            </w:ins>
            <w:ins w:id="2493" w:author="Diney" w:date="2014-09-07T23:05:00Z">
              <w:r w:rsidR="00241E11">
                <w:t xml:space="preserve"> as informações do aluno compostas pelos seguintes atributos: Nome, RA, data de nascimento, endereço, nome do pai, nome da mãe, telefone de contato, foto e escola anterior, e turma atual.</w:t>
              </w:r>
            </w:ins>
          </w:p>
          <w:p w:rsidR="00241E11" w:rsidRDefault="00241E11" w:rsidP="000F71BD">
            <w:pPr>
              <w:rPr>
                <w:ins w:id="2494" w:author="Diney" w:date="2014-09-07T23:10:00Z"/>
                <w:b/>
                <w:bCs/>
              </w:rPr>
            </w:pPr>
            <w:ins w:id="2495" w:author="Diney" w:date="2014-09-07T23:05:00Z">
              <w:r w:rsidRPr="003D4761">
                <w:rPr>
                  <w:b/>
                  <w:bCs/>
                </w:rPr>
                <w:t>Fluxo Alternativo:</w:t>
              </w:r>
            </w:ins>
          </w:p>
          <w:p w:rsidR="006D5321" w:rsidRPr="003D4761" w:rsidRDefault="006D5321" w:rsidP="006D5321">
            <w:pPr>
              <w:rPr>
                <w:ins w:id="2496" w:author="Diney" w:date="2014-09-07T23:05:00Z"/>
              </w:rPr>
              <w:pPrChange w:id="2497" w:author="Diney" w:date="2014-09-07T23:11:00Z">
                <w:pPr/>
              </w:pPrChange>
            </w:pPr>
            <w:ins w:id="2498" w:author="Diney" w:date="2014-09-07T23:10:00Z">
              <w:r>
                <w:t xml:space="preserve">Caso secretaria digite </w:t>
              </w:r>
              <w:r>
                <w:t>RA</w:t>
              </w:r>
              <w:r>
                <w:t xml:space="preserve"> incorreto, sistema emite aviso de </w:t>
              </w:r>
            </w:ins>
            <w:ins w:id="2499" w:author="Diney" w:date="2014-09-07T23:11:00Z">
              <w:r>
                <w:t>RA</w:t>
              </w:r>
            </w:ins>
            <w:ins w:id="2500" w:author="Diney" w:date="2014-09-07T23:10:00Z">
              <w:r>
                <w:t xml:space="preserve"> incorreto e </w:t>
              </w:r>
            </w:ins>
            <w:ins w:id="2501" w:author="Diney" w:date="2014-09-07T23:11:00Z">
              <w:r>
                <w:t>retorna para a opç</w:t>
              </w:r>
            </w:ins>
          </w:p>
        </w:tc>
      </w:tr>
    </w:tbl>
    <w:p w:rsidR="004B5286" w:rsidRDefault="004B5286" w:rsidP="00DF4745">
      <w:pPr>
        <w:pStyle w:val="Legenda"/>
        <w:rPr>
          <w:ins w:id="2502" w:author="Diney" w:date="2014-09-07T23:03:00Z"/>
        </w:rPr>
      </w:pPr>
    </w:p>
    <w:p w:rsidR="00DF4745" w:rsidRDefault="00DF4745" w:rsidP="00DF4745">
      <w:pPr>
        <w:pStyle w:val="Legenda"/>
        <w:rPr>
          <w:ins w:id="2503" w:author="Ana Paula S" w:date="2014-09-07T13:57:00Z"/>
        </w:rPr>
      </w:pPr>
      <w:ins w:id="2504" w:author="Ana Paula S" w:date="2014-09-07T13:57:00Z">
        <w:r>
          <w:t xml:space="preserve">Tabela </w:t>
        </w:r>
        <w:del w:id="2505" w:author="Diney" w:date="2014-09-07T22:43:00Z">
          <w:r w:rsidDel="008D2D6A">
            <w:delText>X</w:delText>
          </w:r>
        </w:del>
      </w:ins>
      <w:ins w:id="2506" w:author="Diney" w:date="2014-09-07T22:43:00Z">
        <w:r w:rsidR="008D2D6A">
          <w:t>25</w:t>
        </w:r>
      </w:ins>
      <w:ins w:id="2507" w:author="Ana Paula S" w:date="2014-09-07T13:57:00Z">
        <w:r>
          <w:t xml:space="preserve"> – UC24 – </w:t>
        </w:r>
        <w:r w:rsidRPr="00EF66CC">
          <w:t>Visualizar</w:t>
        </w:r>
        <w:r>
          <w:t xml:space="preserve"> Responsável</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95"/>
      </w:tblGrid>
      <w:tr w:rsidR="00DF4745" w:rsidRPr="003D4761" w:rsidTr="00E14A2B">
        <w:trPr>
          <w:ins w:id="2508" w:author="Ana Paula S" w:date="2014-09-07T13:57:00Z"/>
        </w:trPr>
        <w:tc>
          <w:tcPr>
            <w:tcW w:w="2658" w:type="dxa"/>
            <w:shd w:val="clear" w:color="auto" w:fill="D9D9D9"/>
          </w:tcPr>
          <w:p w:rsidR="00DF4745" w:rsidRPr="003D4761" w:rsidRDefault="00DF4745" w:rsidP="00E14A2B">
            <w:pPr>
              <w:rPr>
                <w:ins w:id="2509" w:author="Ana Paula S" w:date="2014-09-07T13:57:00Z"/>
                <w:b/>
                <w:bCs/>
              </w:rPr>
            </w:pPr>
            <w:ins w:id="2510" w:author="Ana Paula S" w:date="2014-09-07T13:57:00Z">
              <w:r>
                <w:rPr>
                  <w:b/>
                  <w:bCs/>
                </w:rPr>
                <w:t>Nome do C</w:t>
              </w:r>
              <w:r w:rsidRPr="003D4761">
                <w:rPr>
                  <w:b/>
                  <w:bCs/>
                </w:rPr>
                <w:t>aso de Uso:</w:t>
              </w:r>
            </w:ins>
          </w:p>
        </w:tc>
        <w:tc>
          <w:tcPr>
            <w:tcW w:w="6095" w:type="dxa"/>
          </w:tcPr>
          <w:p w:rsidR="00DF4745" w:rsidRPr="003D4761" w:rsidRDefault="00DF4745" w:rsidP="00E14A2B">
            <w:pPr>
              <w:rPr>
                <w:ins w:id="2511" w:author="Ana Paula S" w:date="2014-09-07T13:57:00Z"/>
              </w:rPr>
            </w:pPr>
            <w:ins w:id="2512" w:author="Ana Paula S" w:date="2014-09-07T13:57:00Z">
              <w:r>
                <w:t>UC25 – Visualizar responsável</w:t>
              </w:r>
            </w:ins>
          </w:p>
        </w:tc>
      </w:tr>
      <w:tr w:rsidR="00DF4745" w:rsidRPr="003D4761" w:rsidTr="00E14A2B">
        <w:trPr>
          <w:ins w:id="2513" w:author="Ana Paula S" w:date="2014-09-07T13:57:00Z"/>
        </w:trPr>
        <w:tc>
          <w:tcPr>
            <w:tcW w:w="2658" w:type="dxa"/>
            <w:shd w:val="clear" w:color="auto" w:fill="D9D9D9"/>
          </w:tcPr>
          <w:p w:rsidR="00DF4745" w:rsidRPr="003D4761" w:rsidRDefault="00DF4745" w:rsidP="00E14A2B">
            <w:pPr>
              <w:rPr>
                <w:ins w:id="2514" w:author="Ana Paula S" w:date="2014-09-07T13:57:00Z"/>
                <w:b/>
                <w:bCs/>
              </w:rPr>
            </w:pPr>
            <w:ins w:id="2515" w:author="Ana Paula S" w:date="2014-09-07T13:57:00Z">
              <w:r w:rsidRPr="003D4761">
                <w:rPr>
                  <w:b/>
                  <w:bCs/>
                </w:rPr>
                <w:t>Resumo:</w:t>
              </w:r>
            </w:ins>
          </w:p>
        </w:tc>
        <w:tc>
          <w:tcPr>
            <w:tcW w:w="6095" w:type="dxa"/>
          </w:tcPr>
          <w:p w:rsidR="00DF4745" w:rsidRPr="003D4761" w:rsidRDefault="00DF4745" w:rsidP="00E14A2B">
            <w:pPr>
              <w:rPr>
                <w:ins w:id="2516" w:author="Ana Paula S" w:date="2014-09-07T13:57:00Z"/>
                <w:color w:val="548DD4"/>
              </w:rPr>
            </w:pPr>
            <w:ins w:id="2517" w:author="Ana Paula S" w:date="2014-09-07T13:57:00Z">
              <w:r>
                <w:t xml:space="preserve">Realiza procedimento de consulta de responsáveis </w:t>
              </w:r>
            </w:ins>
          </w:p>
        </w:tc>
      </w:tr>
      <w:tr w:rsidR="00DF4745" w:rsidRPr="00CB5E8D" w:rsidTr="00E14A2B">
        <w:trPr>
          <w:ins w:id="2518" w:author="Ana Paula S" w:date="2014-09-07T13:57:00Z"/>
        </w:trPr>
        <w:tc>
          <w:tcPr>
            <w:tcW w:w="2658" w:type="dxa"/>
            <w:shd w:val="clear" w:color="auto" w:fill="D9D9D9"/>
          </w:tcPr>
          <w:p w:rsidR="00DF4745" w:rsidRPr="003D4761" w:rsidRDefault="00DF4745" w:rsidP="00E14A2B">
            <w:pPr>
              <w:rPr>
                <w:ins w:id="2519" w:author="Ana Paula S" w:date="2014-09-07T13:57:00Z"/>
                <w:b/>
                <w:bCs/>
              </w:rPr>
            </w:pPr>
            <w:ins w:id="2520" w:author="Ana Paula S" w:date="2014-09-07T13:57:00Z">
              <w:r w:rsidRPr="003D4761">
                <w:rPr>
                  <w:b/>
                  <w:bCs/>
                </w:rPr>
                <w:t>Ator Principal:</w:t>
              </w:r>
            </w:ins>
          </w:p>
        </w:tc>
        <w:tc>
          <w:tcPr>
            <w:tcW w:w="6095" w:type="dxa"/>
          </w:tcPr>
          <w:p w:rsidR="00DF4745" w:rsidRPr="00CB5E8D" w:rsidRDefault="00DF4745" w:rsidP="00E14A2B">
            <w:pPr>
              <w:rPr>
                <w:ins w:id="2521" w:author="Ana Paula S" w:date="2014-09-07T13:57:00Z"/>
              </w:rPr>
            </w:pPr>
            <w:ins w:id="2522" w:author="Ana Paula S" w:date="2014-09-07T13:57:00Z">
              <w:r>
                <w:t>Secretaria</w:t>
              </w:r>
            </w:ins>
          </w:p>
        </w:tc>
      </w:tr>
      <w:tr w:rsidR="00DF4745" w:rsidRPr="00CB5E8D" w:rsidTr="00E14A2B">
        <w:trPr>
          <w:ins w:id="2523" w:author="Ana Paula S" w:date="2014-09-07T13:57:00Z"/>
        </w:trPr>
        <w:tc>
          <w:tcPr>
            <w:tcW w:w="2658" w:type="dxa"/>
            <w:shd w:val="clear" w:color="auto" w:fill="D9D9D9"/>
          </w:tcPr>
          <w:p w:rsidR="00DF4745" w:rsidRPr="003D4761" w:rsidRDefault="00DF4745" w:rsidP="00E14A2B">
            <w:pPr>
              <w:rPr>
                <w:ins w:id="2524" w:author="Ana Paula S" w:date="2014-09-07T13:57:00Z"/>
                <w:b/>
                <w:bCs/>
              </w:rPr>
            </w:pPr>
            <w:ins w:id="2525" w:author="Ana Paula S" w:date="2014-09-07T13:57:00Z">
              <w:r w:rsidRPr="003D4761">
                <w:rPr>
                  <w:b/>
                  <w:bCs/>
                </w:rPr>
                <w:t>Pré-condição</w:t>
              </w:r>
            </w:ins>
          </w:p>
        </w:tc>
        <w:tc>
          <w:tcPr>
            <w:tcW w:w="6095" w:type="dxa"/>
          </w:tcPr>
          <w:p w:rsidR="00DF4745" w:rsidRDefault="00DF4745" w:rsidP="00E14A2B">
            <w:pPr>
              <w:rPr>
                <w:ins w:id="2526" w:author="Ana Paula S" w:date="2014-09-07T13:57:00Z"/>
              </w:rPr>
            </w:pPr>
            <w:ins w:id="2527" w:author="Ana Paula S" w:date="2014-09-07T13:57:00Z">
              <w:r>
                <w:t>Responsáveis devem estar cadastrados</w:t>
              </w:r>
            </w:ins>
          </w:p>
          <w:p w:rsidR="00DF4745" w:rsidRPr="00CB5E8D" w:rsidRDefault="00DF4745" w:rsidP="00E14A2B">
            <w:pPr>
              <w:rPr>
                <w:ins w:id="2528" w:author="Ana Paula S" w:date="2014-09-07T13:57:00Z"/>
              </w:rPr>
            </w:pPr>
            <w:ins w:id="2529" w:author="Ana Paula S" w:date="2014-09-07T13:57:00Z">
              <w:r>
                <w:lastRenderedPageBreak/>
                <w:t>Secretaria deve estar logado</w:t>
              </w:r>
            </w:ins>
          </w:p>
        </w:tc>
      </w:tr>
      <w:tr w:rsidR="00DF4745" w:rsidRPr="00CB5E8D" w:rsidTr="00E14A2B">
        <w:trPr>
          <w:ins w:id="2530" w:author="Ana Paula S" w:date="2014-09-07T13:57:00Z"/>
        </w:trPr>
        <w:tc>
          <w:tcPr>
            <w:tcW w:w="2658" w:type="dxa"/>
            <w:shd w:val="clear" w:color="auto" w:fill="D9D9D9"/>
          </w:tcPr>
          <w:p w:rsidR="00DF4745" w:rsidRPr="003D4761" w:rsidRDefault="00DF4745" w:rsidP="00E14A2B">
            <w:pPr>
              <w:rPr>
                <w:ins w:id="2531" w:author="Ana Paula S" w:date="2014-09-07T13:57:00Z"/>
                <w:b/>
                <w:bCs/>
              </w:rPr>
            </w:pPr>
            <w:ins w:id="2532" w:author="Ana Paula S" w:date="2014-09-07T13:57:00Z">
              <w:r w:rsidRPr="003D4761">
                <w:rPr>
                  <w:b/>
                  <w:bCs/>
                </w:rPr>
                <w:lastRenderedPageBreak/>
                <w:t>Pós-condição</w:t>
              </w:r>
            </w:ins>
          </w:p>
        </w:tc>
        <w:tc>
          <w:tcPr>
            <w:tcW w:w="6095" w:type="dxa"/>
          </w:tcPr>
          <w:p w:rsidR="00DF4745" w:rsidRPr="00CB5E8D" w:rsidRDefault="00DF4745" w:rsidP="00E14A2B">
            <w:pPr>
              <w:rPr>
                <w:ins w:id="2533" w:author="Ana Paula S" w:date="2014-09-07T13:57:00Z"/>
              </w:rPr>
            </w:pPr>
            <w:ins w:id="2534" w:author="Ana Paula S" w:date="2014-09-07T13:57:00Z">
              <w:r>
                <w:t>Responsáveis exibido com sucesso</w:t>
              </w:r>
            </w:ins>
          </w:p>
        </w:tc>
      </w:tr>
      <w:tr w:rsidR="00DF4745" w:rsidRPr="003D4761" w:rsidTr="00E14A2B">
        <w:trPr>
          <w:ins w:id="2535" w:author="Ana Paula S" w:date="2014-09-07T13:57:00Z"/>
        </w:trPr>
        <w:tc>
          <w:tcPr>
            <w:tcW w:w="8753" w:type="dxa"/>
            <w:gridSpan w:val="2"/>
          </w:tcPr>
          <w:p w:rsidR="00DF4745" w:rsidRDefault="00DF4745" w:rsidP="00E14A2B">
            <w:pPr>
              <w:rPr>
                <w:ins w:id="2536" w:author="Ana Paula S" w:date="2014-09-07T13:57:00Z"/>
                <w:b/>
                <w:bCs/>
              </w:rPr>
            </w:pPr>
          </w:p>
          <w:p w:rsidR="00DF4745" w:rsidRDefault="00DF4745" w:rsidP="00E14A2B">
            <w:pPr>
              <w:rPr>
                <w:ins w:id="2537" w:author="Ana Paula S" w:date="2014-09-07T13:57:00Z"/>
                <w:color w:val="548DD4"/>
              </w:rPr>
            </w:pPr>
            <w:ins w:id="2538" w:author="Ana Paula S" w:date="2014-09-07T13:57:00Z">
              <w:r w:rsidRPr="003D4761">
                <w:rPr>
                  <w:b/>
                  <w:bCs/>
                </w:rPr>
                <w:t>Fluxo Principal</w:t>
              </w:r>
              <w:r w:rsidRPr="003D4761">
                <w:t xml:space="preserve">: </w:t>
              </w:r>
            </w:ins>
          </w:p>
          <w:p w:rsidR="00DF4745" w:rsidRDefault="00DF4745" w:rsidP="00E14A2B">
            <w:pPr>
              <w:rPr>
                <w:ins w:id="2539" w:author="Ana Paula S" w:date="2014-09-07T13:57:00Z"/>
              </w:rPr>
            </w:pPr>
            <w:ins w:id="2540" w:author="Ana Paula S" w:date="2014-09-07T13:57:00Z">
              <w:r>
                <w:t xml:space="preserve">        FP01 – Este caso de uso inicia-se quando a secretaria seleciona consultar responsável</w:t>
              </w:r>
            </w:ins>
          </w:p>
          <w:p w:rsidR="00DF4745" w:rsidRDefault="00DF4745" w:rsidP="00E14A2B">
            <w:pPr>
              <w:rPr>
                <w:ins w:id="2541" w:author="Ana Paula S" w:date="2014-09-07T13:57:00Z"/>
              </w:rPr>
            </w:pPr>
            <w:ins w:id="2542" w:author="Ana Paula S" w:date="2014-09-07T13:57:00Z">
              <w:r>
                <w:t xml:space="preserve">        FP02 – Sistema exibe o campo para digitar o responsável desejado </w:t>
              </w:r>
            </w:ins>
          </w:p>
          <w:p w:rsidR="00DF4745" w:rsidRDefault="00DF4745" w:rsidP="00E14A2B">
            <w:pPr>
              <w:rPr>
                <w:ins w:id="2543" w:author="Ana Paula S" w:date="2014-09-07T13:57:00Z"/>
              </w:rPr>
            </w:pPr>
            <w:ins w:id="2544" w:author="Ana Paula S" w:date="2014-09-07T13:57:00Z">
              <w:r>
                <w:t xml:space="preserve">        FP03 – Sistema busca o responsável digitado</w:t>
              </w:r>
            </w:ins>
          </w:p>
          <w:p w:rsidR="00DF4745" w:rsidRDefault="00DF4745" w:rsidP="00E14A2B">
            <w:pPr>
              <w:rPr>
                <w:ins w:id="2545" w:author="Ana Paula S" w:date="2014-09-07T13:57:00Z"/>
              </w:rPr>
            </w:pPr>
            <w:ins w:id="2546" w:author="Ana Paula S" w:date="2014-09-07T13:57:00Z">
              <w:r>
                <w:t xml:space="preserve">        FP03.1 – Sistema exibe o responsável encontrado</w:t>
              </w:r>
            </w:ins>
          </w:p>
          <w:p w:rsidR="00DF4745" w:rsidRDefault="00DF4745" w:rsidP="00E14A2B">
            <w:pPr>
              <w:rPr>
                <w:ins w:id="2547" w:author="Ana Paula S" w:date="2014-09-07T13:57:00Z"/>
              </w:rPr>
            </w:pPr>
            <w:ins w:id="2548" w:author="Ana Paula S" w:date="2014-09-07T13:57:00Z">
              <w:r>
                <w:t xml:space="preserve">        FP04 – Secretaria seleciona o responsável</w:t>
              </w:r>
            </w:ins>
          </w:p>
          <w:p w:rsidR="00DF4745" w:rsidRDefault="00DF4745" w:rsidP="00E14A2B">
            <w:pPr>
              <w:rPr>
                <w:ins w:id="2549" w:author="Ana Paula S" w:date="2014-09-07T13:57:00Z"/>
              </w:rPr>
            </w:pPr>
            <w:ins w:id="2550" w:author="Ana Paula S" w:date="2014-09-07T13:57:00Z">
              <w:r>
                <w:t xml:space="preserve">        FP04.2 - Sistema abre formulário de cadastro do responsável selecionado, para visualização ou impressão.</w:t>
              </w:r>
            </w:ins>
          </w:p>
          <w:p w:rsidR="00DF4745" w:rsidRDefault="00DF4745" w:rsidP="00E14A2B">
            <w:pPr>
              <w:rPr>
                <w:ins w:id="2551" w:author="Ana Paula S" w:date="2014-09-07T13:57:00Z"/>
              </w:rPr>
            </w:pPr>
          </w:p>
          <w:p w:rsidR="00DF4745" w:rsidRDefault="00DF4745" w:rsidP="00E14A2B">
            <w:pPr>
              <w:rPr>
                <w:ins w:id="2552" w:author="Ana Paula S" w:date="2014-09-07T13:57:00Z"/>
                <w:b/>
                <w:bCs/>
              </w:rPr>
            </w:pPr>
            <w:ins w:id="2553" w:author="Ana Paula S" w:date="2014-09-07T13:57:00Z">
              <w:r w:rsidRPr="003D4761">
                <w:rPr>
                  <w:b/>
                  <w:bCs/>
                </w:rPr>
                <w:t>Fluxo Alternativo:</w:t>
              </w:r>
            </w:ins>
          </w:p>
          <w:p w:rsidR="00DF4745" w:rsidRDefault="00DF4745" w:rsidP="00E14A2B">
            <w:pPr>
              <w:rPr>
                <w:ins w:id="2554" w:author="Ana Paula S" w:date="2014-09-07T13:57:00Z"/>
                <w:b/>
                <w:bCs/>
              </w:rPr>
            </w:pPr>
          </w:p>
          <w:p w:rsidR="00DF4745" w:rsidRPr="003D4761" w:rsidRDefault="00DF4745" w:rsidP="00E14A2B">
            <w:pPr>
              <w:rPr>
                <w:ins w:id="2555" w:author="Ana Paula S" w:date="2014-09-07T13:57:00Z"/>
              </w:rPr>
            </w:pPr>
          </w:p>
        </w:tc>
      </w:tr>
    </w:tbl>
    <w:p w:rsidR="00DF4745" w:rsidRDefault="00DF4745">
      <w:pPr>
        <w:rPr>
          <w:ins w:id="2556" w:author="lfernandobra" w:date="2014-09-07T00:09:00Z"/>
          <w:u w:val="single"/>
        </w:rPr>
      </w:pPr>
    </w:p>
    <w:p w:rsidR="00EF66CC" w:rsidRDefault="00EF66CC">
      <w:pPr>
        <w:rPr>
          <w:ins w:id="2557" w:author="lfernandobra" w:date="2014-09-07T00:09:00Z"/>
          <w:u w:val="single"/>
        </w:rPr>
      </w:pPr>
    </w:p>
    <w:p w:rsidR="00EF66CC" w:rsidRDefault="00EF66CC" w:rsidP="00EF66CC">
      <w:pPr>
        <w:pStyle w:val="Legenda"/>
        <w:rPr>
          <w:ins w:id="2558" w:author="lfernandobra" w:date="2014-09-07T00:09:00Z"/>
        </w:rPr>
      </w:pPr>
      <w:ins w:id="2559" w:author="lfernandobra" w:date="2014-09-07T00:09:00Z">
        <w:r>
          <w:t xml:space="preserve">Tabela </w:t>
        </w:r>
        <w:del w:id="2560" w:author="Diney" w:date="2014-09-07T22:43:00Z">
          <w:r w:rsidDel="000D2ECF">
            <w:delText>X</w:delText>
          </w:r>
        </w:del>
      </w:ins>
      <w:ins w:id="2561" w:author="Diney" w:date="2014-09-07T22:43:00Z">
        <w:r w:rsidR="000D2ECF">
          <w:t>26</w:t>
        </w:r>
      </w:ins>
      <w:ins w:id="2562" w:author="lfernandobra" w:date="2014-09-07T00:09:00Z">
        <w:r>
          <w:t xml:space="preserve"> – UC25 – </w:t>
        </w:r>
        <w:r w:rsidRPr="00EF66CC">
          <w:t>Visualizar</w:t>
        </w:r>
        <w:r>
          <w:t xml:space="preserve"> Professor</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95"/>
      </w:tblGrid>
      <w:tr w:rsidR="00EF66CC" w:rsidRPr="003D4761" w:rsidTr="00D10A2B">
        <w:trPr>
          <w:ins w:id="2563" w:author="lfernandobra" w:date="2014-09-07T00:09:00Z"/>
        </w:trPr>
        <w:tc>
          <w:tcPr>
            <w:tcW w:w="2658" w:type="dxa"/>
            <w:shd w:val="clear" w:color="auto" w:fill="D9D9D9"/>
          </w:tcPr>
          <w:p w:rsidR="00EF66CC" w:rsidRPr="003D4761" w:rsidRDefault="00EF66CC" w:rsidP="00D10A2B">
            <w:pPr>
              <w:rPr>
                <w:ins w:id="2564" w:author="lfernandobra" w:date="2014-09-07T00:09:00Z"/>
                <w:b/>
                <w:bCs/>
              </w:rPr>
            </w:pPr>
            <w:ins w:id="2565" w:author="lfernandobra" w:date="2014-09-07T00:09:00Z">
              <w:r>
                <w:rPr>
                  <w:b/>
                  <w:bCs/>
                </w:rPr>
                <w:t>Nome do C</w:t>
              </w:r>
              <w:r w:rsidRPr="003D4761">
                <w:rPr>
                  <w:b/>
                  <w:bCs/>
                </w:rPr>
                <w:t>aso de Uso:</w:t>
              </w:r>
            </w:ins>
          </w:p>
        </w:tc>
        <w:tc>
          <w:tcPr>
            <w:tcW w:w="6095" w:type="dxa"/>
          </w:tcPr>
          <w:p w:rsidR="00EF66CC" w:rsidRPr="003D4761" w:rsidRDefault="00EF66CC" w:rsidP="00D10A2B">
            <w:pPr>
              <w:rPr>
                <w:ins w:id="2566" w:author="lfernandobra" w:date="2014-09-07T00:09:00Z"/>
              </w:rPr>
            </w:pPr>
            <w:ins w:id="2567" w:author="lfernandobra" w:date="2014-09-07T00:09:00Z">
              <w:r>
                <w:t>UC25 – Visualizar Professor</w:t>
              </w:r>
            </w:ins>
          </w:p>
        </w:tc>
      </w:tr>
      <w:tr w:rsidR="00EF66CC" w:rsidRPr="003D4761" w:rsidTr="00D10A2B">
        <w:trPr>
          <w:ins w:id="2568" w:author="lfernandobra" w:date="2014-09-07T00:09:00Z"/>
        </w:trPr>
        <w:tc>
          <w:tcPr>
            <w:tcW w:w="2658" w:type="dxa"/>
            <w:shd w:val="clear" w:color="auto" w:fill="D9D9D9"/>
          </w:tcPr>
          <w:p w:rsidR="00EF66CC" w:rsidRPr="003D4761" w:rsidRDefault="00EF66CC" w:rsidP="00D10A2B">
            <w:pPr>
              <w:rPr>
                <w:ins w:id="2569" w:author="lfernandobra" w:date="2014-09-07T00:09:00Z"/>
                <w:b/>
                <w:bCs/>
              </w:rPr>
            </w:pPr>
            <w:ins w:id="2570" w:author="lfernandobra" w:date="2014-09-07T00:09:00Z">
              <w:r w:rsidRPr="003D4761">
                <w:rPr>
                  <w:b/>
                  <w:bCs/>
                </w:rPr>
                <w:t>Resumo:</w:t>
              </w:r>
            </w:ins>
          </w:p>
        </w:tc>
        <w:tc>
          <w:tcPr>
            <w:tcW w:w="6095" w:type="dxa"/>
          </w:tcPr>
          <w:p w:rsidR="00EF66CC" w:rsidRPr="003D4761" w:rsidRDefault="00EF66CC" w:rsidP="00D10A2B">
            <w:pPr>
              <w:rPr>
                <w:ins w:id="2571" w:author="lfernandobra" w:date="2014-09-07T00:09:00Z"/>
                <w:color w:val="548DD4"/>
              </w:rPr>
            </w:pPr>
            <w:ins w:id="2572" w:author="lfernandobra" w:date="2014-09-07T00:09:00Z">
              <w:r>
                <w:t>Realiza procedimento de consulta de professores</w:t>
              </w:r>
            </w:ins>
          </w:p>
        </w:tc>
      </w:tr>
      <w:tr w:rsidR="00EF66CC" w:rsidRPr="00CB5E8D" w:rsidTr="00D10A2B">
        <w:trPr>
          <w:ins w:id="2573" w:author="lfernandobra" w:date="2014-09-07T00:09:00Z"/>
        </w:trPr>
        <w:tc>
          <w:tcPr>
            <w:tcW w:w="2658" w:type="dxa"/>
            <w:shd w:val="clear" w:color="auto" w:fill="D9D9D9"/>
          </w:tcPr>
          <w:p w:rsidR="00EF66CC" w:rsidRPr="003D4761" w:rsidRDefault="00EF66CC" w:rsidP="00D10A2B">
            <w:pPr>
              <w:rPr>
                <w:ins w:id="2574" w:author="lfernandobra" w:date="2014-09-07T00:09:00Z"/>
                <w:b/>
                <w:bCs/>
              </w:rPr>
            </w:pPr>
            <w:ins w:id="2575" w:author="lfernandobra" w:date="2014-09-07T00:09:00Z">
              <w:r w:rsidRPr="003D4761">
                <w:rPr>
                  <w:b/>
                  <w:bCs/>
                </w:rPr>
                <w:t>Ator Principal:</w:t>
              </w:r>
            </w:ins>
          </w:p>
        </w:tc>
        <w:tc>
          <w:tcPr>
            <w:tcW w:w="6095" w:type="dxa"/>
          </w:tcPr>
          <w:p w:rsidR="00EF66CC" w:rsidRPr="00CB5E8D" w:rsidRDefault="00EF66CC" w:rsidP="00D10A2B">
            <w:pPr>
              <w:rPr>
                <w:ins w:id="2576" w:author="lfernandobra" w:date="2014-09-07T00:09:00Z"/>
              </w:rPr>
            </w:pPr>
            <w:ins w:id="2577" w:author="lfernandobra" w:date="2014-09-07T00:09:00Z">
              <w:r>
                <w:t>Secretaria</w:t>
              </w:r>
            </w:ins>
          </w:p>
        </w:tc>
      </w:tr>
      <w:tr w:rsidR="00EF66CC" w:rsidRPr="00CB5E8D" w:rsidTr="00D10A2B">
        <w:trPr>
          <w:ins w:id="2578" w:author="lfernandobra" w:date="2014-09-07T00:09:00Z"/>
        </w:trPr>
        <w:tc>
          <w:tcPr>
            <w:tcW w:w="2658" w:type="dxa"/>
            <w:shd w:val="clear" w:color="auto" w:fill="D9D9D9"/>
          </w:tcPr>
          <w:p w:rsidR="00EF66CC" w:rsidRPr="003D4761" w:rsidRDefault="00EF66CC" w:rsidP="00D10A2B">
            <w:pPr>
              <w:rPr>
                <w:ins w:id="2579" w:author="lfernandobra" w:date="2014-09-07T00:09:00Z"/>
                <w:b/>
                <w:bCs/>
              </w:rPr>
            </w:pPr>
            <w:ins w:id="2580" w:author="lfernandobra" w:date="2014-09-07T00:09:00Z">
              <w:r w:rsidRPr="003D4761">
                <w:rPr>
                  <w:b/>
                  <w:bCs/>
                </w:rPr>
                <w:t>Pré-condição</w:t>
              </w:r>
            </w:ins>
          </w:p>
        </w:tc>
        <w:tc>
          <w:tcPr>
            <w:tcW w:w="6095" w:type="dxa"/>
          </w:tcPr>
          <w:p w:rsidR="00EF66CC" w:rsidRDefault="00EF66CC" w:rsidP="00D10A2B">
            <w:pPr>
              <w:rPr>
                <w:ins w:id="2581" w:author="lfernandobra" w:date="2014-09-07T00:09:00Z"/>
              </w:rPr>
            </w:pPr>
            <w:ins w:id="2582" w:author="lfernandobra" w:date="2014-09-07T00:09:00Z">
              <w:r>
                <w:t>Professores devem estar cadastrados</w:t>
              </w:r>
            </w:ins>
          </w:p>
          <w:p w:rsidR="00EF66CC" w:rsidRPr="00CB5E8D" w:rsidRDefault="00EF66CC" w:rsidP="00D10A2B">
            <w:pPr>
              <w:rPr>
                <w:ins w:id="2583" w:author="lfernandobra" w:date="2014-09-07T00:09:00Z"/>
              </w:rPr>
            </w:pPr>
            <w:ins w:id="2584" w:author="lfernandobra" w:date="2014-09-07T00:09:00Z">
              <w:r>
                <w:t>Secretaria deve estar logado</w:t>
              </w:r>
            </w:ins>
          </w:p>
        </w:tc>
      </w:tr>
      <w:tr w:rsidR="00EF66CC" w:rsidRPr="00CB5E8D" w:rsidTr="00D10A2B">
        <w:trPr>
          <w:ins w:id="2585" w:author="lfernandobra" w:date="2014-09-07T00:09:00Z"/>
        </w:trPr>
        <w:tc>
          <w:tcPr>
            <w:tcW w:w="2658" w:type="dxa"/>
            <w:shd w:val="clear" w:color="auto" w:fill="D9D9D9"/>
          </w:tcPr>
          <w:p w:rsidR="00EF66CC" w:rsidRPr="003D4761" w:rsidRDefault="00EF66CC" w:rsidP="00D10A2B">
            <w:pPr>
              <w:rPr>
                <w:ins w:id="2586" w:author="lfernandobra" w:date="2014-09-07T00:09:00Z"/>
                <w:b/>
                <w:bCs/>
              </w:rPr>
            </w:pPr>
            <w:ins w:id="2587" w:author="lfernandobra" w:date="2014-09-07T00:09:00Z">
              <w:r w:rsidRPr="003D4761">
                <w:rPr>
                  <w:b/>
                  <w:bCs/>
                </w:rPr>
                <w:t>Pós-condição</w:t>
              </w:r>
            </w:ins>
          </w:p>
        </w:tc>
        <w:tc>
          <w:tcPr>
            <w:tcW w:w="6095" w:type="dxa"/>
          </w:tcPr>
          <w:p w:rsidR="00EF66CC" w:rsidRPr="00CB5E8D" w:rsidRDefault="00EF66CC" w:rsidP="00D10A2B">
            <w:pPr>
              <w:rPr>
                <w:ins w:id="2588" w:author="lfernandobra" w:date="2014-09-07T00:09:00Z"/>
              </w:rPr>
            </w:pPr>
            <w:ins w:id="2589" w:author="lfernandobra" w:date="2014-09-07T00:09:00Z">
              <w:r>
                <w:t>Professor exibido com sucesso</w:t>
              </w:r>
            </w:ins>
          </w:p>
        </w:tc>
      </w:tr>
      <w:tr w:rsidR="00EF66CC" w:rsidRPr="003D4761" w:rsidTr="00D10A2B">
        <w:trPr>
          <w:ins w:id="2590" w:author="lfernandobra" w:date="2014-09-07T00:09:00Z"/>
        </w:trPr>
        <w:tc>
          <w:tcPr>
            <w:tcW w:w="8753" w:type="dxa"/>
            <w:gridSpan w:val="2"/>
          </w:tcPr>
          <w:p w:rsidR="00EF66CC" w:rsidRDefault="00EF66CC" w:rsidP="00D10A2B">
            <w:pPr>
              <w:rPr>
                <w:ins w:id="2591" w:author="lfernandobra" w:date="2014-09-07T00:09:00Z"/>
                <w:b/>
                <w:bCs/>
              </w:rPr>
            </w:pPr>
          </w:p>
          <w:p w:rsidR="00EF66CC" w:rsidRDefault="00EF66CC" w:rsidP="00D10A2B">
            <w:pPr>
              <w:rPr>
                <w:ins w:id="2592" w:author="lfernandobra" w:date="2014-09-07T00:09:00Z"/>
                <w:color w:val="548DD4"/>
              </w:rPr>
            </w:pPr>
            <w:ins w:id="2593" w:author="lfernandobra" w:date="2014-09-07T00:09:00Z">
              <w:r w:rsidRPr="003D4761">
                <w:rPr>
                  <w:b/>
                  <w:bCs/>
                </w:rPr>
                <w:t>Fluxo Principal</w:t>
              </w:r>
              <w:r w:rsidRPr="003D4761">
                <w:t xml:space="preserve">: </w:t>
              </w:r>
            </w:ins>
          </w:p>
          <w:p w:rsidR="00EF66CC" w:rsidRDefault="00EF66CC" w:rsidP="00D10A2B">
            <w:pPr>
              <w:rPr>
                <w:ins w:id="2594" w:author="lfernandobra" w:date="2014-09-07T00:09:00Z"/>
              </w:rPr>
            </w:pPr>
            <w:ins w:id="2595" w:author="lfernandobra" w:date="2014-09-07T00:09:00Z">
              <w:r>
                <w:t xml:space="preserve">        FP01 – </w:t>
              </w:r>
            </w:ins>
            <w:ins w:id="2596" w:author="Ana Paula S" w:date="2014-09-07T13:55:00Z">
              <w:r w:rsidR="004912E1">
                <w:t xml:space="preserve">Este caso de uso inicia-se quando </w:t>
              </w:r>
            </w:ins>
            <w:ins w:id="2597" w:author="lfernandobra" w:date="2014-09-07T00:09:00Z">
              <w:del w:id="2598" w:author="Ana Paula S" w:date="2014-09-07T13:55:00Z">
                <w:r w:rsidDel="004912E1">
                  <w:delText>Caso</w:delText>
                </w:r>
              </w:del>
            </w:ins>
            <w:ins w:id="2599" w:author="Ana Paula S" w:date="2014-09-07T13:55:00Z">
              <w:r w:rsidR="004912E1">
                <w:t>a</w:t>
              </w:r>
            </w:ins>
            <w:ins w:id="2600" w:author="lfernandobra" w:date="2014-09-07T00:09:00Z">
              <w:r>
                <w:t xml:space="preserve"> secretaria seleciona consultar professores</w:t>
              </w:r>
            </w:ins>
          </w:p>
          <w:p w:rsidR="00EF66CC" w:rsidRDefault="00EF66CC" w:rsidP="00D10A2B">
            <w:pPr>
              <w:rPr>
                <w:ins w:id="2601" w:author="lfernandobra" w:date="2014-09-07T00:09:00Z"/>
              </w:rPr>
            </w:pPr>
            <w:ins w:id="2602" w:author="lfernandobra" w:date="2014-09-07T00:09:00Z">
              <w:r>
                <w:t xml:space="preserve">        FP02 – Sistema oferece opções de consultar lista ou professor </w:t>
              </w:r>
            </w:ins>
          </w:p>
          <w:p w:rsidR="00EF66CC" w:rsidRDefault="00EF66CC" w:rsidP="00D10A2B">
            <w:pPr>
              <w:rPr>
                <w:ins w:id="2603" w:author="lfernandobra" w:date="2014-09-07T00:09:00Z"/>
              </w:rPr>
            </w:pPr>
            <w:ins w:id="2604" w:author="lfernandobra" w:date="2014-09-07T00:09:00Z">
              <w:r>
                <w:t xml:space="preserve">        FP03 – Caso Secretaria selecione consulta lista</w:t>
              </w:r>
            </w:ins>
          </w:p>
          <w:p w:rsidR="00EF66CC" w:rsidRDefault="00EF66CC" w:rsidP="00D10A2B">
            <w:pPr>
              <w:rPr>
                <w:ins w:id="2605" w:author="lfernandobra" w:date="2014-09-07T00:09:00Z"/>
              </w:rPr>
            </w:pPr>
            <w:ins w:id="2606" w:author="lfernandobra" w:date="2014-09-07T00:09:00Z">
              <w:r>
                <w:t xml:space="preserve">        FP03.1 – Sistema mostra todos os professores em ordem alfabética, com respectivas disciplinas e turmas atribuídas e carga horária de trabalho.</w:t>
              </w:r>
            </w:ins>
          </w:p>
          <w:p w:rsidR="00EF66CC" w:rsidRDefault="00EF66CC" w:rsidP="00D10A2B">
            <w:pPr>
              <w:rPr>
                <w:ins w:id="2607" w:author="lfernandobra" w:date="2014-09-07T00:09:00Z"/>
              </w:rPr>
            </w:pPr>
            <w:ins w:id="2608" w:author="lfernandobra" w:date="2014-09-07T00:09:00Z">
              <w:r>
                <w:lastRenderedPageBreak/>
                <w:t xml:space="preserve">        FP04 – Caso Secretaria seleciona consultar professor</w:t>
              </w:r>
            </w:ins>
          </w:p>
          <w:p w:rsidR="00EF66CC" w:rsidRDefault="00EF66CC" w:rsidP="00D10A2B">
            <w:pPr>
              <w:rPr>
                <w:ins w:id="2609" w:author="lfernandobra" w:date="2014-09-07T00:09:00Z"/>
              </w:rPr>
            </w:pPr>
            <w:ins w:id="2610" w:author="lfernandobra" w:date="2014-09-07T00:09:00Z">
              <w:r>
                <w:t xml:space="preserve">        FP04.1 – Sistema oferece opção de lista com nomes de professores em ordem alfabética com respectiva disciplina, para visualização ou impressão</w:t>
              </w:r>
            </w:ins>
          </w:p>
          <w:p w:rsidR="00EF66CC" w:rsidRDefault="00EF66CC" w:rsidP="00D10A2B">
            <w:pPr>
              <w:rPr>
                <w:ins w:id="2611" w:author="lfernandobra" w:date="2014-09-07T00:09:00Z"/>
              </w:rPr>
            </w:pPr>
            <w:ins w:id="2612" w:author="lfernandobra" w:date="2014-09-07T00:09:00Z">
              <w:r>
                <w:t xml:space="preserve">        FP04.2 -  Secretaria seleciona o professor</w:t>
              </w:r>
            </w:ins>
          </w:p>
          <w:p w:rsidR="00EF66CC" w:rsidRDefault="00EF66CC" w:rsidP="00D10A2B">
            <w:pPr>
              <w:rPr>
                <w:ins w:id="2613" w:author="lfernandobra" w:date="2014-09-07T00:09:00Z"/>
              </w:rPr>
            </w:pPr>
            <w:ins w:id="2614" w:author="lfernandobra" w:date="2014-09-07T00:09:00Z">
              <w:r>
                <w:t xml:space="preserve">        FP04.3 – Sistema abre formulário de cadastro do professor selecionado, para visualização ou impressão.</w:t>
              </w:r>
            </w:ins>
          </w:p>
          <w:p w:rsidR="00EF66CC" w:rsidRDefault="00EF66CC" w:rsidP="00D10A2B">
            <w:pPr>
              <w:rPr>
                <w:ins w:id="2615" w:author="lfernandobra" w:date="2014-09-07T00:09:00Z"/>
              </w:rPr>
            </w:pPr>
          </w:p>
          <w:p w:rsidR="00EF66CC" w:rsidRDefault="00EF66CC" w:rsidP="00D10A2B">
            <w:pPr>
              <w:rPr>
                <w:ins w:id="2616" w:author="lfernandobra" w:date="2014-09-07T00:09:00Z"/>
              </w:rPr>
            </w:pPr>
          </w:p>
          <w:p w:rsidR="00EF66CC" w:rsidRDefault="00EF66CC" w:rsidP="00D10A2B">
            <w:pPr>
              <w:rPr>
                <w:ins w:id="2617" w:author="lfernandobra" w:date="2014-09-07T00:09:00Z"/>
                <w:b/>
                <w:bCs/>
              </w:rPr>
            </w:pPr>
            <w:ins w:id="2618" w:author="lfernandobra" w:date="2014-09-07T00:09:00Z">
              <w:r w:rsidRPr="003D4761">
                <w:rPr>
                  <w:b/>
                  <w:bCs/>
                </w:rPr>
                <w:t>Fluxo Alternativo:</w:t>
              </w:r>
            </w:ins>
          </w:p>
          <w:p w:rsidR="00EF66CC" w:rsidRDefault="00EF66CC" w:rsidP="00D10A2B">
            <w:pPr>
              <w:rPr>
                <w:ins w:id="2619" w:author="lfernandobra" w:date="2014-09-07T00:09:00Z"/>
                <w:b/>
                <w:bCs/>
              </w:rPr>
            </w:pPr>
          </w:p>
          <w:p w:rsidR="00EF66CC" w:rsidRPr="003D4761" w:rsidRDefault="00EF66CC" w:rsidP="00D10A2B">
            <w:pPr>
              <w:rPr>
                <w:ins w:id="2620" w:author="lfernandobra" w:date="2014-09-07T00:09:00Z"/>
              </w:rPr>
            </w:pPr>
          </w:p>
        </w:tc>
      </w:tr>
    </w:tbl>
    <w:p w:rsidR="00EF66CC" w:rsidRDefault="00EF66CC">
      <w:pPr>
        <w:rPr>
          <w:ins w:id="2621" w:author="Ana Paula S" w:date="2014-09-07T12:46:00Z"/>
          <w:u w:val="single"/>
        </w:rPr>
      </w:pPr>
    </w:p>
    <w:p w:rsidR="00B44E6D" w:rsidRDefault="00B44E6D">
      <w:pPr>
        <w:rPr>
          <w:ins w:id="2622" w:author="Ana Paula S" w:date="2014-09-07T12:46:00Z"/>
          <w:u w:val="single"/>
        </w:rPr>
      </w:pPr>
    </w:p>
    <w:p w:rsidR="00B44E6D" w:rsidRDefault="00B44E6D">
      <w:pPr>
        <w:rPr>
          <w:ins w:id="2623" w:author="Ana Paula S" w:date="2014-09-07T12:46:00Z"/>
          <w:u w:val="single"/>
        </w:rPr>
      </w:pPr>
    </w:p>
    <w:p w:rsidR="00B44E6D" w:rsidRDefault="00B44E6D">
      <w:pPr>
        <w:rPr>
          <w:ins w:id="2624" w:author="lfernandobra" w:date="2014-09-07T00:09:00Z"/>
          <w:u w:val="single"/>
        </w:rPr>
      </w:pPr>
    </w:p>
    <w:p w:rsidR="003F2FEE" w:rsidRDefault="003F2FEE" w:rsidP="003F2FEE">
      <w:pPr>
        <w:rPr>
          <w:ins w:id="2625" w:author="Ana Paula S" w:date="2014-09-07T13:23:00Z"/>
          <w:u w:val="single"/>
        </w:rPr>
      </w:pPr>
    </w:p>
    <w:p w:rsidR="003F2FEE" w:rsidRDefault="003F2FEE" w:rsidP="003F2FEE">
      <w:pPr>
        <w:pStyle w:val="Legenda"/>
        <w:rPr>
          <w:ins w:id="2626" w:author="Ana Paula S" w:date="2014-09-07T13:23:00Z"/>
        </w:rPr>
      </w:pPr>
      <w:ins w:id="2627" w:author="Ana Paula S" w:date="2014-09-07T13:23:00Z">
        <w:r>
          <w:t xml:space="preserve">Tabela </w:t>
        </w:r>
        <w:del w:id="2628" w:author="Diney" w:date="2014-09-07T22:44:00Z">
          <w:r w:rsidDel="00F26BC9">
            <w:delText>X</w:delText>
          </w:r>
        </w:del>
      </w:ins>
      <w:ins w:id="2629" w:author="Diney" w:date="2014-09-07T22:44:00Z">
        <w:r w:rsidR="00F26BC9">
          <w:t>26</w:t>
        </w:r>
      </w:ins>
      <w:ins w:id="2630" w:author="Ana Paula S" w:date="2014-09-07T13:23:00Z">
        <w:r>
          <w:t xml:space="preserve"> – UC</w:t>
        </w:r>
        <w:del w:id="2631" w:author="lfernandobra" w:date="2014-09-07T18:52:00Z">
          <w:r w:rsidDel="00290123">
            <w:delText>29</w:delText>
          </w:r>
        </w:del>
      </w:ins>
      <w:ins w:id="2632" w:author="lfernandobra" w:date="2014-09-07T18:52:00Z">
        <w:r w:rsidR="00290123">
          <w:t>25</w:t>
        </w:r>
      </w:ins>
      <w:ins w:id="2633" w:author="Ana Paula S" w:date="2014-09-07T13:23:00Z">
        <w:r>
          <w:t xml:space="preserve"> – </w:t>
        </w:r>
        <w:r w:rsidRPr="00EF66CC">
          <w:t>Visualizar</w:t>
        </w:r>
        <w:r>
          <w:t xml:space="preserve"> Relatório</w:t>
        </w:r>
      </w:ins>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95"/>
      </w:tblGrid>
      <w:tr w:rsidR="003F2FEE" w:rsidRPr="003D4761" w:rsidTr="00E14A2B">
        <w:trPr>
          <w:ins w:id="2634" w:author="Ana Paula S" w:date="2014-09-07T13:23:00Z"/>
        </w:trPr>
        <w:tc>
          <w:tcPr>
            <w:tcW w:w="2658" w:type="dxa"/>
            <w:shd w:val="clear" w:color="auto" w:fill="D9D9D9"/>
          </w:tcPr>
          <w:p w:rsidR="003F2FEE" w:rsidRPr="003D4761" w:rsidRDefault="003F2FEE" w:rsidP="00E14A2B">
            <w:pPr>
              <w:rPr>
                <w:ins w:id="2635" w:author="Ana Paula S" w:date="2014-09-07T13:23:00Z"/>
                <w:b/>
                <w:bCs/>
              </w:rPr>
            </w:pPr>
            <w:ins w:id="2636" w:author="Ana Paula S" w:date="2014-09-07T13:23:00Z">
              <w:r>
                <w:rPr>
                  <w:b/>
                  <w:bCs/>
                </w:rPr>
                <w:t>Nome do C</w:t>
              </w:r>
              <w:r w:rsidRPr="003D4761">
                <w:rPr>
                  <w:b/>
                  <w:bCs/>
                </w:rPr>
                <w:t>aso de Uso:</w:t>
              </w:r>
            </w:ins>
          </w:p>
        </w:tc>
        <w:tc>
          <w:tcPr>
            <w:tcW w:w="6095" w:type="dxa"/>
          </w:tcPr>
          <w:p w:rsidR="003F2FEE" w:rsidRPr="003D4761" w:rsidRDefault="003F2FEE" w:rsidP="00E14A2B">
            <w:pPr>
              <w:rPr>
                <w:ins w:id="2637" w:author="Ana Paula S" w:date="2014-09-07T13:23:00Z"/>
              </w:rPr>
            </w:pPr>
            <w:ins w:id="2638" w:author="Ana Paula S" w:date="2014-09-07T13:23:00Z">
              <w:r>
                <w:t xml:space="preserve">UC25 – Visualizar </w:t>
              </w:r>
              <w:r w:rsidR="00D93CBC">
                <w:t>Relat</w:t>
              </w:r>
            </w:ins>
            <w:ins w:id="2639" w:author="Ana Paula S" w:date="2014-09-07T13:39:00Z">
              <w:r w:rsidR="00D93CBC">
                <w:t>ório</w:t>
              </w:r>
            </w:ins>
          </w:p>
        </w:tc>
      </w:tr>
      <w:tr w:rsidR="003F2FEE" w:rsidRPr="003D4761" w:rsidTr="00E14A2B">
        <w:trPr>
          <w:ins w:id="2640" w:author="Ana Paula S" w:date="2014-09-07T13:23:00Z"/>
        </w:trPr>
        <w:tc>
          <w:tcPr>
            <w:tcW w:w="2658" w:type="dxa"/>
            <w:shd w:val="clear" w:color="auto" w:fill="D9D9D9"/>
          </w:tcPr>
          <w:p w:rsidR="003F2FEE" w:rsidRPr="003D4761" w:rsidRDefault="003F2FEE" w:rsidP="00E14A2B">
            <w:pPr>
              <w:rPr>
                <w:ins w:id="2641" w:author="Ana Paula S" w:date="2014-09-07T13:23:00Z"/>
                <w:b/>
                <w:bCs/>
              </w:rPr>
            </w:pPr>
            <w:ins w:id="2642" w:author="Ana Paula S" w:date="2014-09-07T13:23:00Z">
              <w:r w:rsidRPr="003D4761">
                <w:rPr>
                  <w:b/>
                  <w:bCs/>
                </w:rPr>
                <w:t>Resumo:</w:t>
              </w:r>
            </w:ins>
          </w:p>
        </w:tc>
        <w:tc>
          <w:tcPr>
            <w:tcW w:w="6095" w:type="dxa"/>
          </w:tcPr>
          <w:p w:rsidR="003F2FEE" w:rsidRPr="003D4761" w:rsidRDefault="00D93CBC" w:rsidP="00E14A2B">
            <w:pPr>
              <w:rPr>
                <w:ins w:id="2643" w:author="Ana Paula S" w:date="2014-09-07T13:23:00Z"/>
                <w:color w:val="548DD4"/>
              </w:rPr>
            </w:pPr>
            <w:ins w:id="2644" w:author="Ana Paula S" w:date="2014-09-07T13:39:00Z">
              <w:r>
                <w:t xml:space="preserve">Exibe um relatório de notas e </w:t>
              </w:r>
            </w:ins>
            <w:ins w:id="2645" w:author="Ana Paula S" w:date="2014-09-07T13:41:00Z">
              <w:del w:id="2646" w:author="Diney" w:date="2014-09-07T23:19:00Z">
                <w:r w:rsidDel="002A02C5">
                  <w:delText>frequência</w:delText>
                </w:r>
              </w:del>
            </w:ins>
            <w:ins w:id="2647" w:author="Diney" w:date="2014-09-07T23:19:00Z">
              <w:r w:rsidR="002A02C5">
                <w:t>freqüência</w:t>
              </w:r>
              <w:r w:rsidR="002A02C5">
                <w:t xml:space="preserve"> </w:t>
              </w:r>
            </w:ins>
            <w:ins w:id="2648" w:author="Ana Paula S" w:date="2014-09-07T13:41:00Z">
              <w:r>
                <w:t>de toda escola</w:t>
              </w:r>
            </w:ins>
          </w:p>
        </w:tc>
      </w:tr>
      <w:tr w:rsidR="003F2FEE" w:rsidRPr="00CB5E8D" w:rsidTr="00E14A2B">
        <w:trPr>
          <w:ins w:id="2649" w:author="Ana Paula S" w:date="2014-09-07T13:23:00Z"/>
        </w:trPr>
        <w:tc>
          <w:tcPr>
            <w:tcW w:w="2658" w:type="dxa"/>
            <w:shd w:val="clear" w:color="auto" w:fill="D9D9D9"/>
          </w:tcPr>
          <w:p w:rsidR="003F2FEE" w:rsidRPr="003D4761" w:rsidRDefault="003F2FEE" w:rsidP="00E14A2B">
            <w:pPr>
              <w:rPr>
                <w:ins w:id="2650" w:author="Ana Paula S" w:date="2014-09-07T13:23:00Z"/>
                <w:b/>
                <w:bCs/>
              </w:rPr>
            </w:pPr>
            <w:ins w:id="2651" w:author="Ana Paula S" w:date="2014-09-07T13:23:00Z">
              <w:r w:rsidRPr="003D4761">
                <w:rPr>
                  <w:b/>
                  <w:bCs/>
                </w:rPr>
                <w:t>Ator Principal:</w:t>
              </w:r>
            </w:ins>
          </w:p>
        </w:tc>
        <w:tc>
          <w:tcPr>
            <w:tcW w:w="6095" w:type="dxa"/>
          </w:tcPr>
          <w:p w:rsidR="003F2FEE" w:rsidRPr="00CB5E8D" w:rsidRDefault="00D93CBC" w:rsidP="00E14A2B">
            <w:pPr>
              <w:rPr>
                <w:ins w:id="2652" w:author="Ana Paula S" w:date="2014-09-07T13:23:00Z"/>
              </w:rPr>
            </w:pPr>
            <w:ins w:id="2653" w:author="Ana Paula S" w:date="2014-09-07T13:41:00Z">
              <w:r>
                <w:t>Gestor</w:t>
              </w:r>
            </w:ins>
          </w:p>
        </w:tc>
      </w:tr>
      <w:tr w:rsidR="003F2FEE" w:rsidRPr="00CB5E8D" w:rsidTr="00E14A2B">
        <w:trPr>
          <w:ins w:id="2654" w:author="Ana Paula S" w:date="2014-09-07T13:23:00Z"/>
        </w:trPr>
        <w:tc>
          <w:tcPr>
            <w:tcW w:w="2658" w:type="dxa"/>
            <w:shd w:val="clear" w:color="auto" w:fill="D9D9D9"/>
          </w:tcPr>
          <w:p w:rsidR="003F2FEE" w:rsidRPr="003D4761" w:rsidRDefault="003F2FEE" w:rsidP="00E14A2B">
            <w:pPr>
              <w:rPr>
                <w:ins w:id="2655" w:author="Ana Paula S" w:date="2014-09-07T13:23:00Z"/>
                <w:b/>
                <w:bCs/>
              </w:rPr>
            </w:pPr>
            <w:ins w:id="2656" w:author="Ana Paula S" w:date="2014-09-07T13:23:00Z">
              <w:r w:rsidRPr="003D4761">
                <w:rPr>
                  <w:b/>
                  <w:bCs/>
                </w:rPr>
                <w:t>Pré-condição</w:t>
              </w:r>
            </w:ins>
          </w:p>
        </w:tc>
        <w:tc>
          <w:tcPr>
            <w:tcW w:w="6095" w:type="dxa"/>
          </w:tcPr>
          <w:p w:rsidR="00D93CBC" w:rsidRDefault="00D93CBC">
            <w:pPr>
              <w:rPr>
                <w:ins w:id="2657" w:author="Ana Paula S" w:date="2014-09-07T13:42:00Z"/>
              </w:rPr>
            </w:pPr>
            <w:ins w:id="2658" w:author="Ana Paula S" w:date="2014-09-07T13:42:00Z">
              <w:r>
                <w:t>As notas e frequências deverão estar</w:t>
              </w:r>
            </w:ins>
            <w:ins w:id="2659" w:author="Ana Paula S" w:date="2014-09-07T13:52:00Z">
              <w:r w:rsidR="004912E1">
                <w:t xml:space="preserve"> cadastradas</w:t>
              </w:r>
            </w:ins>
            <w:ins w:id="2660" w:author="Ana Paula S" w:date="2014-09-07T13:42:00Z">
              <w:r>
                <w:t xml:space="preserve"> no sistema</w:t>
              </w:r>
            </w:ins>
          </w:p>
          <w:p w:rsidR="003F2FEE" w:rsidRPr="00CB5E8D" w:rsidRDefault="00D93CBC">
            <w:pPr>
              <w:rPr>
                <w:ins w:id="2661" w:author="Ana Paula S" w:date="2014-09-07T13:23:00Z"/>
              </w:rPr>
            </w:pPr>
            <w:ins w:id="2662" w:author="Ana Paula S" w:date="2014-09-07T13:42:00Z">
              <w:r>
                <w:t>Gestor</w:t>
              </w:r>
            </w:ins>
            <w:ins w:id="2663" w:author="Ana Paula S" w:date="2014-09-07T13:23:00Z">
              <w:r w:rsidR="003F2FEE">
                <w:t xml:space="preserve"> deve estar logado</w:t>
              </w:r>
            </w:ins>
          </w:p>
        </w:tc>
      </w:tr>
      <w:tr w:rsidR="003F2FEE" w:rsidRPr="00CB5E8D" w:rsidTr="00E14A2B">
        <w:trPr>
          <w:ins w:id="2664" w:author="Ana Paula S" w:date="2014-09-07T13:23:00Z"/>
        </w:trPr>
        <w:tc>
          <w:tcPr>
            <w:tcW w:w="2658" w:type="dxa"/>
            <w:shd w:val="clear" w:color="auto" w:fill="D9D9D9"/>
          </w:tcPr>
          <w:p w:rsidR="003F2FEE" w:rsidRPr="003D4761" w:rsidRDefault="003F2FEE" w:rsidP="00E14A2B">
            <w:pPr>
              <w:rPr>
                <w:ins w:id="2665" w:author="Ana Paula S" w:date="2014-09-07T13:23:00Z"/>
                <w:b/>
                <w:bCs/>
              </w:rPr>
            </w:pPr>
            <w:ins w:id="2666" w:author="Ana Paula S" w:date="2014-09-07T13:23:00Z">
              <w:r w:rsidRPr="003D4761">
                <w:rPr>
                  <w:b/>
                  <w:bCs/>
                </w:rPr>
                <w:t>Pós-condição</w:t>
              </w:r>
            </w:ins>
          </w:p>
        </w:tc>
        <w:tc>
          <w:tcPr>
            <w:tcW w:w="6095" w:type="dxa"/>
          </w:tcPr>
          <w:p w:rsidR="003F2FEE" w:rsidRPr="00CB5E8D" w:rsidRDefault="003F2FEE">
            <w:pPr>
              <w:rPr>
                <w:ins w:id="2667" w:author="Ana Paula S" w:date="2014-09-07T13:23:00Z"/>
              </w:rPr>
            </w:pPr>
            <w:ins w:id="2668" w:author="Ana Paula S" w:date="2014-09-07T13:23:00Z">
              <w:r>
                <w:t>Re</w:t>
              </w:r>
            </w:ins>
            <w:ins w:id="2669" w:author="Ana Paula S" w:date="2014-09-07T13:43:00Z">
              <w:r w:rsidR="00D93CBC">
                <w:t>latório</w:t>
              </w:r>
            </w:ins>
            <w:ins w:id="2670" w:author="Ana Paula S" w:date="2014-09-07T13:23:00Z">
              <w:r>
                <w:t xml:space="preserve"> exibido com sucesso</w:t>
              </w:r>
            </w:ins>
          </w:p>
        </w:tc>
      </w:tr>
      <w:tr w:rsidR="003F2FEE" w:rsidRPr="003D4761" w:rsidTr="00E14A2B">
        <w:trPr>
          <w:ins w:id="2671" w:author="Ana Paula S" w:date="2014-09-07T13:23:00Z"/>
        </w:trPr>
        <w:tc>
          <w:tcPr>
            <w:tcW w:w="8753" w:type="dxa"/>
            <w:gridSpan w:val="2"/>
          </w:tcPr>
          <w:p w:rsidR="003F2FEE" w:rsidRDefault="003F2FEE" w:rsidP="00E14A2B">
            <w:pPr>
              <w:rPr>
                <w:ins w:id="2672" w:author="Ana Paula S" w:date="2014-09-07T13:23:00Z"/>
                <w:b/>
                <w:bCs/>
              </w:rPr>
            </w:pPr>
          </w:p>
          <w:p w:rsidR="003F2FEE" w:rsidRDefault="003F2FEE" w:rsidP="00E14A2B">
            <w:pPr>
              <w:rPr>
                <w:ins w:id="2673" w:author="Ana Paula S" w:date="2014-09-07T13:23:00Z"/>
                <w:color w:val="548DD4"/>
              </w:rPr>
            </w:pPr>
            <w:ins w:id="2674" w:author="Ana Paula S" w:date="2014-09-07T13:23:00Z">
              <w:r w:rsidRPr="003D4761">
                <w:rPr>
                  <w:b/>
                  <w:bCs/>
                </w:rPr>
                <w:t>Fluxo Principal</w:t>
              </w:r>
              <w:r w:rsidRPr="003D4761">
                <w:t xml:space="preserve">: </w:t>
              </w:r>
            </w:ins>
          </w:p>
          <w:p w:rsidR="003F2FEE" w:rsidRDefault="003F2FEE" w:rsidP="00E14A2B">
            <w:pPr>
              <w:rPr>
                <w:ins w:id="2675" w:author="Ana Paula S" w:date="2014-09-07T13:23:00Z"/>
              </w:rPr>
            </w:pPr>
            <w:ins w:id="2676" w:author="Ana Paula S" w:date="2014-09-07T13:23:00Z">
              <w:r>
                <w:t xml:space="preserve">        FP01 – </w:t>
              </w:r>
            </w:ins>
            <w:ins w:id="2677" w:author="Ana Paula S" w:date="2014-09-07T13:56:00Z">
              <w:r w:rsidR="004912E1">
                <w:t>Este caso de uso inicia-se quando</w:t>
              </w:r>
            </w:ins>
            <w:ins w:id="2678" w:author="Ana Paula S" w:date="2014-09-07T13:43:00Z">
              <w:del w:id="2679" w:author="Diney" w:date="2014-09-07T22:46:00Z">
                <w:r w:rsidR="00D93CBC" w:rsidDel="008F3B3D">
                  <w:delText>o</w:delText>
                </w:r>
              </w:del>
              <w:r w:rsidR="00D93CBC">
                <w:t xml:space="preserve"> gestor</w:t>
              </w:r>
            </w:ins>
            <w:ins w:id="2680" w:author="Ana Paula S" w:date="2014-09-07T13:23:00Z">
              <w:r w:rsidR="004912E1">
                <w:t xml:space="preserve"> seleciona</w:t>
              </w:r>
            </w:ins>
            <w:ins w:id="2681" w:author="Ana Paula S" w:date="2014-09-07T13:45:00Z">
              <w:r w:rsidR="00D93CBC">
                <w:t xml:space="preserve"> visualizar</w:t>
              </w:r>
            </w:ins>
            <w:ins w:id="2682" w:author="Diney" w:date="2014-09-07T22:46:00Z">
              <w:r w:rsidR="008F3B3D">
                <w:t xml:space="preserve"> </w:t>
              </w:r>
            </w:ins>
            <w:ins w:id="2683" w:author="Ana Paula S" w:date="2014-09-07T13:43:00Z">
              <w:r w:rsidR="00D93CBC">
                <w:t>relatório</w:t>
              </w:r>
            </w:ins>
          </w:p>
          <w:p w:rsidR="004912E1" w:rsidRDefault="003F2FEE" w:rsidP="00E14A2B">
            <w:pPr>
              <w:rPr>
                <w:ins w:id="2684" w:author="Ana Paula S" w:date="2014-09-07T13:48:00Z"/>
              </w:rPr>
            </w:pPr>
            <w:ins w:id="2685" w:author="Ana Paula S" w:date="2014-09-07T13:23:00Z">
              <w:r>
                <w:t xml:space="preserve">        FP02 – </w:t>
              </w:r>
            </w:ins>
            <w:ins w:id="2686" w:author="Ana Paula S" w:date="2014-09-07T13:48:00Z">
              <w:r w:rsidR="00D93CBC">
                <w:t>Sistema exibe as opções de relat</w:t>
              </w:r>
              <w:r w:rsidR="004912E1">
                <w:t>ório: Por sala ou de toda</w:t>
              </w:r>
              <w:r w:rsidR="00D93CBC">
                <w:t xml:space="preserve"> esco</w:t>
              </w:r>
              <w:r w:rsidR="004912E1">
                <w:t>l</w:t>
              </w:r>
              <w:r w:rsidR="00D93CBC">
                <w:t>a</w:t>
              </w:r>
            </w:ins>
          </w:p>
          <w:p w:rsidR="003F2FEE" w:rsidRDefault="003F2FEE" w:rsidP="00E14A2B">
            <w:pPr>
              <w:rPr>
                <w:ins w:id="2687" w:author="Ana Paula S" w:date="2014-09-07T13:23:00Z"/>
              </w:rPr>
            </w:pPr>
            <w:ins w:id="2688" w:author="Ana Paula S" w:date="2014-09-07T13:23:00Z">
              <w:r>
                <w:t xml:space="preserve">        FP03 – </w:t>
              </w:r>
            </w:ins>
            <w:ins w:id="2689" w:author="Ana Paula S" w:date="2014-09-07T13:48:00Z">
              <w:r w:rsidR="004912E1">
                <w:t xml:space="preserve">Gestor </w:t>
              </w:r>
            </w:ins>
            <w:ins w:id="2690" w:author="Ana Paula S" w:date="2014-09-07T13:53:00Z">
              <w:r w:rsidR="004912E1">
                <w:t>seleciona</w:t>
              </w:r>
            </w:ins>
            <w:ins w:id="2691" w:author="Ana Paula S" w:date="2014-09-07T13:48:00Z">
              <w:r w:rsidR="004912E1">
                <w:t xml:space="preserve"> a opção por sala</w:t>
              </w:r>
            </w:ins>
          </w:p>
          <w:p w:rsidR="003F2FEE" w:rsidRDefault="003F2FEE" w:rsidP="00E14A2B">
            <w:pPr>
              <w:rPr>
                <w:ins w:id="2692" w:author="Ana Paula S" w:date="2014-09-07T13:23:00Z"/>
              </w:rPr>
            </w:pPr>
            <w:ins w:id="2693" w:author="Ana Paula S" w:date="2014-09-07T13:23:00Z">
              <w:r>
                <w:t xml:space="preserve">        FP03.1 – </w:t>
              </w:r>
            </w:ins>
            <w:ins w:id="2694" w:author="Ana Paula S" w:date="2014-09-07T13:49:00Z">
              <w:r w:rsidR="004912E1">
                <w:t>Gestor digita a sala que deseja o relatório</w:t>
              </w:r>
            </w:ins>
          </w:p>
          <w:p w:rsidR="003F2FEE" w:rsidRDefault="003F2FEE" w:rsidP="00E14A2B">
            <w:pPr>
              <w:rPr>
                <w:ins w:id="2695" w:author="Ana Paula S" w:date="2014-09-07T13:23:00Z"/>
              </w:rPr>
            </w:pPr>
            <w:ins w:id="2696" w:author="Ana Paula S" w:date="2014-09-07T13:23:00Z">
              <w:r>
                <w:t xml:space="preserve">        FP0</w:t>
              </w:r>
            </w:ins>
            <w:ins w:id="2697" w:author="Ana Paula S" w:date="2014-09-07T13:49:00Z">
              <w:r w:rsidR="004912E1">
                <w:t>3.2</w:t>
              </w:r>
            </w:ins>
            <w:ins w:id="2698" w:author="Ana Paula S" w:date="2014-09-07T13:23:00Z">
              <w:r>
                <w:t xml:space="preserve"> – </w:t>
              </w:r>
            </w:ins>
            <w:ins w:id="2699" w:author="Ana Paula S" w:date="2014-09-07T13:50:00Z">
              <w:r w:rsidR="004912E1">
                <w:t>Sistema exibe o relatório correspondente a sala digitada</w:t>
              </w:r>
            </w:ins>
          </w:p>
          <w:p w:rsidR="003F2FEE" w:rsidRDefault="004912E1" w:rsidP="00E14A2B">
            <w:pPr>
              <w:rPr>
                <w:ins w:id="2700" w:author="Ana Paula S" w:date="2014-09-07T13:23:00Z"/>
              </w:rPr>
            </w:pPr>
            <w:ins w:id="2701" w:author="Ana Paula S" w:date="2014-09-07T13:23:00Z">
              <w:r>
                <w:t xml:space="preserve">        FP04</w:t>
              </w:r>
            </w:ins>
            <w:ins w:id="2702" w:author="Ana Paula S" w:date="2014-09-07T13:50:00Z">
              <w:r>
                <w:t>–Gestor seleciona</w:t>
              </w:r>
            </w:ins>
            <w:ins w:id="2703" w:author="Ana Paula S" w:date="2014-09-07T13:54:00Z">
              <w:r>
                <w:t xml:space="preserve"> a opção de toda escola</w:t>
              </w:r>
            </w:ins>
            <w:ins w:id="2704" w:author="Ana Paula S" w:date="2014-09-07T13:23:00Z">
              <w:r w:rsidR="003F2FEE">
                <w:t>.</w:t>
              </w:r>
            </w:ins>
          </w:p>
          <w:p w:rsidR="003F2FEE" w:rsidRDefault="004912E1" w:rsidP="00E14A2B">
            <w:pPr>
              <w:rPr>
                <w:ins w:id="2705" w:author="Ana Paula S" w:date="2014-09-07T13:23:00Z"/>
              </w:rPr>
            </w:pPr>
            <w:ins w:id="2706" w:author="Ana Paula S" w:date="2014-09-07T13:54:00Z">
              <w:r>
                <w:t xml:space="preserve">     FP04.1 </w:t>
              </w:r>
            </w:ins>
            <w:ins w:id="2707" w:author="Ana Paula S" w:date="2014-09-07T13:55:00Z">
              <w:r>
                <w:t>–</w:t>
              </w:r>
            </w:ins>
            <w:ins w:id="2708" w:author="Ana Paula S" w:date="2014-09-07T13:54:00Z">
              <w:r>
                <w:t xml:space="preserve"> Sistema </w:t>
              </w:r>
            </w:ins>
            <w:ins w:id="2709" w:author="Ana Paula S" w:date="2014-09-07T13:55:00Z">
              <w:r>
                <w:t>exibe o relatório de toda escola</w:t>
              </w:r>
            </w:ins>
          </w:p>
          <w:p w:rsidR="003F2FEE" w:rsidRDefault="003F2FEE" w:rsidP="00E14A2B">
            <w:pPr>
              <w:rPr>
                <w:ins w:id="2710" w:author="Ana Paula S" w:date="2014-09-07T13:23:00Z"/>
                <w:b/>
                <w:bCs/>
              </w:rPr>
            </w:pPr>
            <w:ins w:id="2711" w:author="Ana Paula S" w:date="2014-09-07T13:23:00Z">
              <w:r w:rsidRPr="003D4761">
                <w:rPr>
                  <w:b/>
                  <w:bCs/>
                </w:rPr>
                <w:t>Fluxo Alternativo:</w:t>
              </w:r>
            </w:ins>
          </w:p>
          <w:p w:rsidR="003F2FEE" w:rsidRDefault="003F2FEE" w:rsidP="00E14A2B">
            <w:pPr>
              <w:rPr>
                <w:ins w:id="2712" w:author="Ana Paula S" w:date="2014-09-07T13:23:00Z"/>
                <w:b/>
                <w:bCs/>
              </w:rPr>
            </w:pPr>
          </w:p>
          <w:p w:rsidR="003F2FEE" w:rsidRPr="003D4761" w:rsidRDefault="003F2FEE" w:rsidP="00E14A2B">
            <w:pPr>
              <w:rPr>
                <w:ins w:id="2713" w:author="Ana Paula S" w:date="2014-09-07T13:23:00Z"/>
              </w:rPr>
            </w:pPr>
          </w:p>
        </w:tc>
      </w:tr>
    </w:tbl>
    <w:p w:rsidR="00EF66CC" w:rsidRDefault="00EF66CC">
      <w:pPr>
        <w:rPr>
          <w:ins w:id="2714" w:author="Diney" w:date="2014-09-07T23:16:00Z"/>
          <w:u w:val="single"/>
        </w:rPr>
      </w:pPr>
    </w:p>
    <w:p w:rsidR="00704B98" w:rsidRDefault="00704B98" w:rsidP="00704B98">
      <w:pPr>
        <w:pStyle w:val="Legenda"/>
        <w:rPr>
          <w:ins w:id="2715" w:author="Diney" w:date="2014-09-07T23:17:00Z"/>
        </w:rPr>
      </w:pPr>
      <w:ins w:id="2716" w:author="Diney" w:date="2014-09-07T23:16:00Z">
        <w:r>
          <w:t xml:space="preserve">Tabela </w:t>
        </w:r>
        <w:r>
          <w:t>27</w:t>
        </w:r>
        <w:r>
          <w:t xml:space="preserve"> – UC</w:t>
        </w:r>
        <w:r>
          <w:t>26</w:t>
        </w:r>
        <w:r>
          <w:t xml:space="preserve"> – </w:t>
        </w:r>
        <w:r w:rsidRPr="00EF66CC">
          <w:t>Visualizar</w:t>
        </w:r>
        <w:r>
          <w:t xml:space="preserve"> </w:t>
        </w:r>
        <w:r w:rsidR="00992AAF">
          <w:t>Turma</w:t>
        </w:r>
      </w:ins>
    </w:p>
    <w:tbl>
      <w:tblPr>
        <w:tblpPr w:leftFromText="141" w:rightFromText="141" w:vertAnchor="text" w:tblpY="1"/>
        <w:tblOverlap w:val="neve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95"/>
      </w:tblGrid>
      <w:tr w:rsidR="002278AD" w:rsidRPr="003D4761" w:rsidTr="000F71BD">
        <w:trPr>
          <w:ins w:id="2717" w:author="Diney" w:date="2014-09-07T23:17:00Z"/>
        </w:trPr>
        <w:tc>
          <w:tcPr>
            <w:tcW w:w="2658" w:type="dxa"/>
            <w:shd w:val="clear" w:color="auto" w:fill="D9D9D9"/>
          </w:tcPr>
          <w:p w:rsidR="002278AD" w:rsidRPr="003D4761" w:rsidRDefault="002278AD" w:rsidP="000F71BD">
            <w:pPr>
              <w:rPr>
                <w:ins w:id="2718" w:author="Diney" w:date="2014-09-07T23:17:00Z"/>
                <w:b/>
                <w:bCs/>
              </w:rPr>
            </w:pPr>
            <w:ins w:id="2719" w:author="Diney" w:date="2014-09-07T23:17:00Z">
              <w:r>
                <w:rPr>
                  <w:b/>
                  <w:bCs/>
                </w:rPr>
                <w:t>Nome do C</w:t>
              </w:r>
              <w:r w:rsidRPr="003D4761">
                <w:rPr>
                  <w:b/>
                  <w:bCs/>
                </w:rPr>
                <w:t>aso de Uso:</w:t>
              </w:r>
            </w:ins>
          </w:p>
        </w:tc>
        <w:tc>
          <w:tcPr>
            <w:tcW w:w="6095" w:type="dxa"/>
          </w:tcPr>
          <w:p w:rsidR="002278AD" w:rsidRPr="003D4761" w:rsidRDefault="002278AD" w:rsidP="00B879CE">
            <w:pPr>
              <w:rPr>
                <w:ins w:id="2720" w:author="Diney" w:date="2014-09-07T23:17:00Z"/>
              </w:rPr>
              <w:pPrChange w:id="2721" w:author="Diney" w:date="2014-09-07T23:18:00Z">
                <w:pPr>
                  <w:framePr w:hSpace="141" w:wrap="around" w:vAnchor="text" w:hAnchor="text" w:y="1"/>
                  <w:suppressOverlap/>
                </w:pPr>
              </w:pPrChange>
            </w:pPr>
            <w:ins w:id="2722" w:author="Diney" w:date="2014-09-07T23:17:00Z">
              <w:r w:rsidRPr="003D4761">
                <w:t>UC</w:t>
              </w:r>
              <w:r w:rsidR="00B879CE">
                <w:t>16</w:t>
              </w:r>
              <w:r>
                <w:t xml:space="preserve"> –</w:t>
              </w:r>
            </w:ins>
            <w:ins w:id="2723" w:author="Diney" w:date="2014-09-07T23:18:00Z">
              <w:r w:rsidR="00B879CE">
                <w:t>Visualizar T</w:t>
              </w:r>
            </w:ins>
            <w:ins w:id="2724" w:author="Diney" w:date="2014-09-07T23:17:00Z">
              <w:r>
                <w:t>urma</w:t>
              </w:r>
            </w:ins>
          </w:p>
        </w:tc>
      </w:tr>
      <w:tr w:rsidR="002278AD" w:rsidRPr="003D4761" w:rsidTr="000F71BD">
        <w:trPr>
          <w:ins w:id="2725" w:author="Diney" w:date="2014-09-07T23:17:00Z"/>
        </w:trPr>
        <w:tc>
          <w:tcPr>
            <w:tcW w:w="2658" w:type="dxa"/>
            <w:shd w:val="clear" w:color="auto" w:fill="D9D9D9"/>
          </w:tcPr>
          <w:p w:rsidR="002278AD" w:rsidRPr="003D4761" w:rsidRDefault="002278AD" w:rsidP="000F71BD">
            <w:pPr>
              <w:rPr>
                <w:ins w:id="2726" w:author="Diney" w:date="2014-09-07T23:17:00Z"/>
                <w:b/>
                <w:bCs/>
              </w:rPr>
            </w:pPr>
            <w:ins w:id="2727" w:author="Diney" w:date="2014-09-07T23:17:00Z">
              <w:r w:rsidRPr="003D4761">
                <w:rPr>
                  <w:b/>
                  <w:bCs/>
                </w:rPr>
                <w:t>Resumo:</w:t>
              </w:r>
            </w:ins>
          </w:p>
        </w:tc>
        <w:tc>
          <w:tcPr>
            <w:tcW w:w="6095" w:type="dxa"/>
          </w:tcPr>
          <w:p w:rsidR="002278AD" w:rsidRPr="003D4761" w:rsidRDefault="002278AD" w:rsidP="000F71BD">
            <w:pPr>
              <w:rPr>
                <w:ins w:id="2728" w:author="Diney" w:date="2014-09-07T23:17:00Z"/>
                <w:color w:val="548DD4"/>
              </w:rPr>
            </w:pPr>
            <w:ins w:id="2729" w:author="Diney" w:date="2014-09-07T23:17:00Z">
              <w:r>
                <w:t>Consultar uma turma existente</w:t>
              </w:r>
            </w:ins>
          </w:p>
        </w:tc>
      </w:tr>
      <w:tr w:rsidR="002278AD" w:rsidRPr="003D4761" w:rsidTr="000F71BD">
        <w:trPr>
          <w:ins w:id="2730" w:author="Diney" w:date="2014-09-07T23:17:00Z"/>
        </w:trPr>
        <w:tc>
          <w:tcPr>
            <w:tcW w:w="2658" w:type="dxa"/>
            <w:shd w:val="clear" w:color="auto" w:fill="D9D9D9"/>
          </w:tcPr>
          <w:p w:rsidR="002278AD" w:rsidRPr="003D4761" w:rsidRDefault="002278AD" w:rsidP="000F71BD">
            <w:pPr>
              <w:rPr>
                <w:ins w:id="2731" w:author="Diney" w:date="2014-09-07T23:17:00Z"/>
                <w:b/>
                <w:bCs/>
              </w:rPr>
            </w:pPr>
            <w:ins w:id="2732" w:author="Diney" w:date="2014-09-07T23:17:00Z">
              <w:r w:rsidRPr="003D4761">
                <w:rPr>
                  <w:b/>
                  <w:bCs/>
                </w:rPr>
                <w:t>Ator Principal:</w:t>
              </w:r>
            </w:ins>
          </w:p>
        </w:tc>
        <w:tc>
          <w:tcPr>
            <w:tcW w:w="6095" w:type="dxa"/>
          </w:tcPr>
          <w:p w:rsidR="002278AD" w:rsidRPr="00CB5E8D" w:rsidRDefault="002278AD" w:rsidP="000F71BD">
            <w:pPr>
              <w:rPr>
                <w:ins w:id="2733" w:author="Diney" w:date="2014-09-07T23:17:00Z"/>
              </w:rPr>
            </w:pPr>
            <w:ins w:id="2734" w:author="Diney" w:date="2014-09-07T23:17:00Z">
              <w:r>
                <w:t>Secretaria</w:t>
              </w:r>
            </w:ins>
          </w:p>
        </w:tc>
      </w:tr>
      <w:tr w:rsidR="002278AD" w:rsidRPr="003D4761" w:rsidTr="000F71BD">
        <w:trPr>
          <w:ins w:id="2735" w:author="Diney" w:date="2014-09-07T23:17:00Z"/>
        </w:trPr>
        <w:tc>
          <w:tcPr>
            <w:tcW w:w="2658" w:type="dxa"/>
            <w:shd w:val="clear" w:color="auto" w:fill="D9D9D9"/>
          </w:tcPr>
          <w:p w:rsidR="002278AD" w:rsidRPr="003D4761" w:rsidRDefault="002278AD" w:rsidP="000F71BD">
            <w:pPr>
              <w:rPr>
                <w:ins w:id="2736" w:author="Diney" w:date="2014-09-07T23:17:00Z"/>
                <w:b/>
                <w:bCs/>
              </w:rPr>
            </w:pPr>
            <w:ins w:id="2737" w:author="Diney" w:date="2014-09-07T23:17:00Z">
              <w:r w:rsidRPr="003D4761">
                <w:rPr>
                  <w:b/>
                  <w:bCs/>
                </w:rPr>
                <w:t>Pré-condição</w:t>
              </w:r>
            </w:ins>
          </w:p>
        </w:tc>
        <w:tc>
          <w:tcPr>
            <w:tcW w:w="6095" w:type="dxa"/>
          </w:tcPr>
          <w:p w:rsidR="002278AD" w:rsidRDefault="002278AD" w:rsidP="000F71BD">
            <w:pPr>
              <w:rPr>
                <w:ins w:id="2738" w:author="Diney" w:date="2014-09-07T23:17:00Z"/>
              </w:rPr>
            </w:pPr>
            <w:ins w:id="2739" w:author="Diney" w:date="2014-09-07T23:17:00Z">
              <w:r>
                <w:t>Turmas disponíveis para consulta</w:t>
              </w:r>
            </w:ins>
          </w:p>
          <w:p w:rsidR="002278AD" w:rsidRPr="00CB5E8D" w:rsidRDefault="002278AD" w:rsidP="000F71BD">
            <w:pPr>
              <w:rPr>
                <w:ins w:id="2740" w:author="Diney" w:date="2014-09-07T23:17:00Z"/>
              </w:rPr>
            </w:pPr>
            <w:ins w:id="2741" w:author="Diney" w:date="2014-09-07T23:17:00Z">
              <w:r>
                <w:t>Secretaria logada</w:t>
              </w:r>
            </w:ins>
          </w:p>
        </w:tc>
      </w:tr>
      <w:tr w:rsidR="002278AD" w:rsidRPr="003D4761" w:rsidTr="000F71BD">
        <w:trPr>
          <w:ins w:id="2742" w:author="Diney" w:date="2014-09-07T23:17:00Z"/>
        </w:trPr>
        <w:tc>
          <w:tcPr>
            <w:tcW w:w="2658" w:type="dxa"/>
            <w:shd w:val="clear" w:color="auto" w:fill="D9D9D9"/>
          </w:tcPr>
          <w:p w:rsidR="002278AD" w:rsidRPr="003D4761" w:rsidRDefault="002278AD" w:rsidP="000F71BD">
            <w:pPr>
              <w:rPr>
                <w:ins w:id="2743" w:author="Diney" w:date="2014-09-07T23:17:00Z"/>
                <w:b/>
                <w:bCs/>
              </w:rPr>
            </w:pPr>
            <w:ins w:id="2744" w:author="Diney" w:date="2014-09-07T23:17:00Z">
              <w:r w:rsidRPr="003D4761">
                <w:rPr>
                  <w:b/>
                  <w:bCs/>
                </w:rPr>
                <w:t>Pós-condição</w:t>
              </w:r>
            </w:ins>
          </w:p>
        </w:tc>
        <w:tc>
          <w:tcPr>
            <w:tcW w:w="6095" w:type="dxa"/>
          </w:tcPr>
          <w:p w:rsidR="002278AD" w:rsidRPr="00CB5E8D" w:rsidRDefault="002278AD" w:rsidP="000F71BD">
            <w:pPr>
              <w:rPr>
                <w:ins w:id="2745" w:author="Diney" w:date="2014-09-07T23:17:00Z"/>
              </w:rPr>
            </w:pPr>
            <w:ins w:id="2746" w:author="Diney" w:date="2014-09-07T23:17:00Z">
              <w:r>
                <w:t>Turmas cadastradas</w:t>
              </w:r>
            </w:ins>
          </w:p>
        </w:tc>
      </w:tr>
      <w:tr w:rsidR="002278AD" w:rsidRPr="003D4761" w:rsidTr="000F71BD">
        <w:trPr>
          <w:ins w:id="2747" w:author="Diney" w:date="2014-09-07T23:17:00Z"/>
        </w:trPr>
        <w:tc>
          <w:tcPr>
            <w:tcW w:w="8753" w:type="dxa"/>
            <w:gridSpan w:val="2"/>
          </w:tcPr>
          <w:p w:rsidR="002278AD" w:rsidRDefault="002278AD" w:rsidP="000F71BD">
            <w:pPr>
              <w:rPr>
                <w:ins w:id="2748" w:author="Diney" w:date="2014-09-07T23:17:00Z"/>
                <w:b/>
                <w:bCs/>
              </w:rPr>
            </w:pPr>
          </w:p>
          <w:p w:rsidR="002278AD" w:rsidRDefault="002278AD" w:rsidP="000F71BD">
            <w:pPr>
              <w:rPr>
                <w:ins w:id="2749" w:author="Diney" w:date="2014-09-07T23:17:00Z"/>
                <w:color w:val="548DD4"/>
              </w:rPr>
            </w:pPr>
            <w:ins w:id="2750" w:author="Diney" w:date="2014-09-07T23:17:00Z">
              <w:r w:rsidRPr="003D4761">
                <w:rPr>
                  <w:b/>
                  <w:bCs/>
                </w:rPr>
                <w:t>Fluxo Principal</w:t>
              </w:r>
              <w:r w:rsidRPr="003D4761">
                <w:t xml:space="preserve">: </w:t>
              </w:r>
            </w:ins>
          </w:p>
          <w:p w:rsidR="002278AD" w:rsidRDefault="002278AD" w:rsidP="000F71BD">
            <w:pPr>
              <w:rPr>
                <w:ins w:id="2751" w:author="Diney" w:date="2014-09-07T23:17:00Z"/>
              </w:rPr>
            </w:pPr>
            <w:ins w:id="2752" w:author="Diney" w:date="2014-09-07T23:17:00Z">
              <w:r>
                <w:t>FP01 – Este caso de uso inicia quando a secretaria deseja consultar turma</w:t>
              </w:r>
            </w:ins>
          </w:p>
          <w:p w:rsidR="002278AD" w:rsidRDefault="002278AD" w:rsidP="000F71BD">
            <w:pPr>
              <w:rPr>
                <w:ins w:id="2753" w:author="Diney" w:date="2014-09-07T23:17:00Z"/>
              </w:rPr>
            </w:pPr>
            <w:ins w:id="2754" w:author="Diney" w:date="2014-09-07T23:17:00Z">
              <w:r>
                <w:t>FP02 – Caso Secretaria seleciona a opção consultar turma</w:t>
              </w:r>
            </w:ins>
          </w:p>
          <w:p w:rsidR="002278AD" w:rsidRDefault="002278AD" w:rsidP="000F71BD">
            <w:pPr>
              <w:rPr>
                <w:ins w:id="2755" w:author="Diney" w:date="2014-09-07T23:17:00Z"/>
              </w:rPr>
            </w:pPr>
            <w:ins w:id="2756" w:author="Diney" w:date="2014-09-07T23:17:00Z">
              <w:r>
                <w:t>FP03 – Sistema abre a solicitação do ID da turma</w:t>
              </w:r>
            </w:ins>
          </w:p>
          <w:p w:rsidR="002278AD" w:rsidRDefault="002278AD" w:rsidP="000F71BD">
            <w:pPr>
              <w:rPr>
                <w:ins w:id="2757" w:author="Diney" w:date="2014-09-07T23:17:00Z"/>
              </w:rPr>
            </w:pPr>
            <w:ins w:id="2758" w:author="Diney" w:date="2014-09-07T23:17:00Z">
              <w:r>
                <w:t>FP04 – Secretaria digita ID da turma desejada</w:t>
              </w:r>
            </w:ins>
          </w:p>
          <w:p w:rsidR="002278AD" w:rsidRDefault="002278AD" w:rsidP="000F71BD">
            <w:pPr>
              <w:rPr>
                <w:ins w:id="2759" w:author="Diney" w:date="2014-09-07T23:17:00Z"/>
              </w:rPr>
            </w:pPr>
            <w:ins w:id="2760" w:author="Diney" w:date="2014-09-07T23:17:00Z">
              <w:r>
                <w:t>FP05 – Sistema exibe os dados registrados referente a turma</w:t>
              </w:r>
            </w:ins>
          </w:p>
          <w:p w:rsidR="002278AD" w:rsidRDefault="002278AD" w:rsidP="000F71BD">
            <w:pPr>
              <w:rPr>
                <w:ins w:id="2761" w:author="Diney" w:date="2014-09-07T23:17:00Z"/>
              </w:rPr>
            </w:pPr>
          </w:p>
          <w:p w:rsidR="002278AD" w:rsidRDefault="002278AD" w:rsidP="000F71BD">
            <w:pPr>
              <w:rPr>
                <w:ins w:id="2762" w:author="Diney" w:date="2014-09-07T23:17:00Z"/>
              </w:rPr>
            </w:pPr>
            <w:ins w:id="2763" w:author="Diney" w:date="2014-09-07T23:17:00Z">
              <w:r w:rsidRPr="003D4761">
                <w:rPr>
                  <w:b/>
                  <w:bCs/>
                </w:rPr>
                <w:t>Fluxo Alternativo:</w:t>
              </w:r>
            </w:ins>
          </w:p>
          <w:p w:rsidR="002278AD" w:rsidRDefault="002278AD" w:rsidP="000F71BD">
            <w:pPr>
              <w:rPr>
                <w:ins w:id="2764" w:author="Diney" w:date="2014-09-07T23:17:00Z"/>
              </w:rPr>
            </w:pPr>
            <w:ins w:id="2765" w:author="Diney" w:date="2014-09-07T23:17:00Z">
              <w:r>
                <w:t>Caso secretaria digite ID incorreto, sistema emite aviso de ID incorreto e abre opções para consultar lista de ID</w:t>
              </w:r>
            </w:ins>
          </w:p>
          <w:p w:rsidR="002278AD" w:rsidRPr="003D4761" w:rsidRDefault="002278AD" w:rsidP="000F71BD">
            <w:pPr>
              <w:rPr>
                <w:ins w:id="2766" w:author="Diney" w:date="2014-09-07T23:17:00Z"/>
              </w:rPr>
            </w:pPr>
          </w:p>
        </w:tc>
      </w:tr>
    </w:tbl>
    <w:p w:rsidR="002278AD" w:rsidRPr="002278AD" w:rsidRDefault="002278AD" w:rsidP="002278AD">
      <w:pPr>
        <w:rPr>
          <w:ins w:id="2767" w:author="Diney" w:date="2014-09-07T23:16:00Z"/>
          <w:rPrChange w:id="2768" w:author="Diney" w:date="2014-09-07T23:17:00Z">
            <w:rPr>
              <w:ins w:id="2769" w:author="Diney" w:date="2014-09-07T23:16:00Z"/>
            </w:rPr>
          </w:rPrChange>
        </w:rPr>
        <w:pPrChange w:id="2770" w:author="Diney" w:date="2014-09-07T23:17:00Z">
          <w:pPr>
            <w:pStyle w:val="Legenda"/>
          </w:pPr>
        </w:pPrChange>
      </w:pPr>
    </w:p>
    <w:p w:rsidR="00704B98" w:rsidRDefault="00704B98">
      <w:pPr>
        <w:rPr>
          <w:ins w:id="2771" w:author="Diney" w:date="2014-09-07T23:17:00Z"/>
          <w:u w:val="single"/>
        </w:rPr>
      </w:pPr>
    </w:p>
    <w:p w:rsidR="002278AD" w:rsidRDefault="002278AD">
      <w:pPr>
        <w:rPr>
          <w:ins w:id="2772" w:author="Diney" w:date="2014-09-07T23:17:00Z"/>
          <w:u w:val="single"/>
        </w:rPr>
      </w:pPr>
    </w:p>
    <w:p w:rsidR="002278AD" w:rsidRDefault="002278AD">
      <w:pPr>
        <w:rPr>
          <w:ins w:id="2773" w:author="Diney" w:date="2014-09-07T23:17:00Z"/>
          <w:u w:val="single"/>
        </w:rPr>
      </w:pPr>
    </w:p>
    <w:p w:rsidR="002278AD" w:rsidRDefault="002278AD">
      <w:pPr>
        <w:rPr>
          <w:ins w:id="2774" w:author="Diney" w:date="2014-09-07T23:17:00Z"/>
          <w:u w:val="single"/>
        </w:rPr>
      </w:pPr>
    </w:p>
    <w:p w:rsidR="002278AD" w:rsidRDefault="002278AD">
      <w:pPr>
        <w:rPr>
          <w:ins w:id="2775" w:author="Diney" w:date="2014-09-07T23:17:00Z"/>
          <w:u w:val="single"/>
        </w:rPr>
      </w:pPr>
    </w:p>
    <w:p w:rsidR="002278AD" w:rsidRDefault="002278AD">
      <w:pPr>
        <w:rPr>
          <w:ins w:id="2776" w:author="Diney" w:date="2014-09-07T23:17:00Z"/>
          <w:u w:val="single"/>
        </w:rPr>
      </w:pPr>
    </w:p>
    <w:p w:rsidR="002278AD" w:rsidRDefault="002278AD">
      <w:pPr>
        <w:rPr>
          <w:ins w:id="2777" w:author="Diney" w:date="2014-09-07T23:17:00Z"/>
          <w:u w:val="single"/>
        </w:rPr>
      </w:pPr>
    </w:p>
    <w:p w:rsidR="002278AD" w:rsidRDefault="002278AD">
      <w:pPr>
        <w:rPr>
          <w:ins w:id="2778" w:author="Diney" w:date="2014-09-07T23:17:00Z"/>
          <w:u w:val="single"/>
        </w:rPr>
      </w:pPr>
    </w:p>
    <w:p w:rsidR="002278AD" w:rsidRDefault="002278AD">
      <w:pPr>
        <w:rPr>
          <w:ins w:id="2779" w:author="Diney" w:date="2014-09-07T23:17:00Z"/>
          <w:u w:val="single"/>
        </w:rPr>
      </w:pPr>
    </w:p>
    <w:p w:rsidR="002278AD" w:rsidRDefault="002278AD">
      <w:pPr>
        <w:rPr>
          <w:ins w:id="2780" w:author="Diney" w:date="2014-09-07T23:17:00Z"/>
          <w:u w:val="single"/>
        </w:rPr>
      </w:pPr>
    </w:p>
    <w:p w:rsidR="002278AD" w:rsidRDefault="002278AD">
      <w:pPr>
        <w:rPr>
          <w:ins w:id="2781" w:author="Diney" w:date="2014-09-07T23:17:00Z"/>
          <w:u w:val="single"/>
        </w:rPr>
      </w:pPr>
    </w:p>
    <w:p w:rsidR="002278AD" w:rsidRDefault="002278AD">
      <w:pPr>
        <w:rPr>
          <w:ins w:id="2782" w:author="Diney" w:date="2014-09-07T23:17:00Z"/>
          <w:u w:val="single"/>
        </w:rPr>
      </w:pPr>
    </w:p>
    <w:p w:rsidR="002278AD" w:rsidRDefault="002278AD">
      <w:pPr>
        <w:rPr>
          <w:ins w:id="2783" w:author="Diney" w:date="2014-09-07T23:17:00Z"/>
          <w:u w:val="single"/>
        </w:rPr>
      </w:pPr>
    </w:p>
    <w:p w:rsidR="002278AD" w:rsidRDefault="002278AD">
      <w:pPr>
        <w:rPr>
          <w:ins w:id="2784" w:author="Diney" w:date="2014-09-07T23:17:00Z"/>
          <w:u w:val="single"/>
        </w:rPr>
      </w:pPr>
    </w:p>
    <w:p w:rsidR="002278AD" w:rsidRDefault="002278AD">
      <w:pPr>
        <w:rPr>
          <w:ins w:id="2785" w:author="Diney" w:date="2014-09-07T23:17:00Z"/>
          <w:u w:val="single"/>
        </w:rPr>
      </w:pPr>
    </w:p>
    <w:p w:rsidR="002278AD" w:rsidRDefault="002278AD">
      <w:pPr>
        <w:rPr>
          <w:ins w:id="2786" w:author="Diney" w:date="2014-09-07T23:17:00Z"/>
          <w:u w:val="single"/>
        </w:rPr>
      </w:pPr>
    </w:p>
    <w:p w:rsidR="002278AD" w:rsidRDefault="002278AD">
      <w:pPr>
        <w:rPr>
          <w:ins w:id="2787" w:author="Diney" w:date="2014-09-07T23:17:00Z"/>
          <w:u w:val="single"/>
        </w:rPr>
      </w:pPr>
    </w:p>
    <w:p w:rsidR="002278AD" w:rsidRDefault="002278AD">
      <w:pPr>
        <w:rPr>
          <w:ins w:id="2788" w:author="Diney" w:date="2014-09-07T23:17:00Z"/>
          <w:u w:val="single"/>
        </w:rPr>
      </w:pPr>
    </w:p>
    <w:p w:rsidR="002278AD" w:rsidRPr="00466EB5" w:rsidRDefault="002278AD">
      <w:pPr>
        <w:rPr>
          <w:u w:val="single"/>
          <w:rPrChange w:id="2789" w:author="lfernandobra" w:date="2014-09-06T14:45:00Z">
            <w:rPr/>
          </w:rPrChange>
        </w:rPr>
      </w:pPr>
    </w:p>
    <w:p w:rsidR="00301E38" w:rsidRDefault="00516492">
      <w:pPr>
        <w:pStyle w:val="Ttulo2"/>
      </w:pPr>
      <w:bookmarkStart w:id="2790" w:name="_Toc359135191"/>
      <w:r>
        <w:t>Delimitando o Escopo do Sistema</w:t>
      </w:r>
      <w:bookmarkEnd w:id="2790"/>
    </w:p>
    <w:p w:rsidR="009C2025" w:rsidRDefault="009C2025" w:rsidP="009C2025">
      <w:pPr>
        <w:ind w:firstLine="578"/>
        <w:rPr>
          <w:ins w:id="2791" w:author="lfernandobra" w:date="2014-09-07T18:54:00Z"/>
        </w:rPr>
      </w:pPr>
      <w:ins w:id="2792" w:author="lfernandobra" w:date="2014-09-07T18:54:00Z">
        <w:r>
          <w:t>O objetivo principal do sistema que é permitir que informações dos alunos disponíveis, registradas e disponibilizadas em tempo real, possibilitando que tantos os pais e/ou responsáveis tenham ferramenta acompanhamento das ocorrências e atividades escolares.</w:t>
        </w:r>
      </w:ins>
    </w:p>
    <w:p w:rsidR="009C2025" w:rsidRDefault="009C2025" w:rsidP="009C2025">
      <w:pPr>
        <w:ind w:firstLine="578"/>
        <w:rPr>
          <w:ins w:id="2793" w:author="lfernandobra" w:date="2014-09-07T18:54:00Z"/>
        </w:rPr>
      </w:pPr>
      <w:ins w:id="2794" w:author="lfernandobra" w:date="2014-09-07T18:54:00Z">
        <w:r>
          <w:t>Por isso, será implementado os casos de uso que os gestores e professores utilizem para registrar e armazenar informações dos alunos, com facilidade e padronização, para que os responsáveis tenham acesso em tempo real, de forma ágil e fácil.</w:t>
        </w:r>
      </w:ins>
    </w:p>
    <w:p w:rsidR="009C2025" w:rsidRDefault="009C2025" w:rsidP="009C2025">
      <w:pPr>
        <w:rPr>
          <w:ins w:id="2795" w:author="lfernandobra" w:date="2014-09-07T18:54:00Z"/>
        </w:rPr>
      </w:pPr>
      <w:ins w:id="2796" w:author="lfernandobra" w:date="2014-09-07T18:54:00Z">
        <w:r>
          <w:lastRenderedPageBreak/>
          <w:t xml:space="preserve">          Por isso, os casos de usos selecionados para execução nesse semestre, com as páginas WEB, são os casos de uso de Ocorrência, </w:t>
        </w:r>
      </w:ins>
    </w:p>
    <w:p w:rsidR="009C2025" w:rsidRDefault="009C2025" w:rsidP="009C2025">
      <w:pPr>
        <w:rPr>
          <w:ins w:id="2797" w:author="lfernandobra" w:date="2014-09-07T18:54:00Z"/>
        </w:rPr>
      </w:pPr>
      <w:ins w:id="2798" w:author="lfernandobra" w:date="2014-09-07T18:54:00Z">
        <w:r>
          <w:t xml:space="preserve">         Os casos de usos, de inserir, consultar, alterar e excluir Ocorrências deve ter acesso diário, quando os professores e gestores incluem informações dos alunos e fatos escolares, para que os pais e/ou responsáveis possam acessá-los também pela WEB, de qualquer lugar um acesso à internet.  </w:t>
        </w:r>
      </w:ins>
    </w:p>
    <w:p w:rsidR="009C2025" w:rsidRDefault="009C2025" w:rsidP="009C2025">
      <w:pPr>
        <w:rPr>
          <w:ins w:id="2799" w:author="lfernandobra" w:date="2014-09-07T18:54:00Z"/>
        </w:rPr>
      </w:pPr>
      <w:ins w:id="2800" w:author="lfernandobra" w:date="2014-09-07T18:54:00Z">
        <w:r>
          <w:tab/>
          <w:t xml:space="preserve">O contexto do usuário utilizado nesses casos de uso, será a do professor e  do gestor que farão as inserções, alterações e exclusões de informações dos alunos, e do o contexto de aluno e pai/responsável que farão consultas pela WEB.  </w:t>
        </w:r>
      </w:ins>
    </w:p>
    <w:p w:rsidR="009C2025" w:rsidRDefault="009C2025" w:rsidP="009C2025">
      <w:pPr>
        <w:rPr>
          <w:ins w:id="2801" w:author="lfernandobra" w:date="2014-09-07T18:54:00Z"/>
        </w:rPr>
      </w:pPr>
      <w:ins w:id="2802" w:author="lfernandobra" w:date="2014-09-07T18:54:00Z">
        <w:r>
          <w:t xml:space="preserve">           Os casos de uso sobre o boletim, que se referem a um registro que acontece a cada dois meses (bimestral), não permitirá demonstrar o grande dinamismo do projeto, portanto devendo ser inseridos apenas em período posterior. </w:t>
        </w:r>
      </w:ins>
    </w:p>
    <w:p w:rsidR="009C2025" w:rsidRDefault="009C2025" w:rsidP="009C2025">
      <w:pPr>
        <w:rPr>
          <w:ins w:id="2803" w:author="lfernandobra" w:date="2014-09-07T18:54:00Z"/>
        </w:rPr>
      </w:pPr>
      <w:ins w:id="2804" w:author="lfernandobra" w:date="2014-09-07T18:54:00Z">
        <w:r>
          <w:tab/>
          <w:t xml:space="preserve">Para os casos de uso de cadastro de alunos, cadastro de professores e organização das turmas, que estão no perfil do usuário da secretaria, pode ser feito na escola, com acesso direto ao sistema, sem necessidade da internet, e por isso não precisa de um sistema WEB. Dessa forma, no momento não será implementado as páginas a WEB, pois isso não garante a demonstração de inovação de nossa proposta, que é a facilidade dos pais e/ou responsáveis acompanhar a vida escolar do aluno. No entanto, os casos de uso de Cadastrar Aluno e Cadastrar Turma estão implementados no sistema, mas não serão desenvolvidas páginas WEB, devido ao tempo limitado para finalização do projeto, e do objetivo do sistema. </w:t>
        </w:r>
      </w:ins>
    </w:p>
    <w:p w:rsidR="009C2025" w:rsidRDefault="009C2025">
      <w:pPr>
        <w:rPr>
          <w:ins w:id="2805" w:author="lfernandobra" w:date="2014-09-07T18:56:00Z"/>
          <w:color w:val="0000FF"/>
        </w:rPr>
      </w:pPr>
    </w:p>
    <w:p w:rsidR="009C2025" w:rsidRDefault="009C2025">
      <w:pPr>
        <w:rPr>
          <w:ins w:id="2806" w:author="lfernandobra" w:date="2014-09-07T18:56:00Z"/>
          <w:color w:val="0000FF"/>
        </w:rPr>
      </w:pPr>
    </w:p>
    <w:p w:rsidR="009C2025" w:rsidRDefault="009C2025">
      <w:pPr>
        <w:rPr>
          <w:ins w:id="2807" w:author="lfernandobra" w:date="2014-09-07T18:56:00Z"/>
          <w:color w:val="0000FF"/>
        </w:rPr>
      </w:pPr>
    </w:p>
    <w:p w:rsidR="009C2025" w:rsidRDefault="009C2025">
      <w:pPr>
        <w:rPr>
          <w:ins w:id="2808" w:author="lfernandobra" w:date="2014-09-07T18:56:00Z"/>
          <w:color w:val="0000FF"/>
        </w:rPr>
      </w:pPr>
    </w:p>
    <w:p w:rsidR="00516492" w:rsidRPr="00725F5C" w:rsidDel="009C2025" w:rsidRDefault="00516492">
      <w:pPr>
        <w:rPr>
          <w:del w:id="2809" w:author="lfernandobra" w:date="2014-09-07T18:54:00Z"/>
          <w:color w:val="0000FF"/>
        </w:rPr>
      </w:pPr>
      <w:del w:id="2810" w:author="lfernandobra" w:date="2014-09-07T18:54:00Z">
        <w:r w:rsidRPr="00725F5C" w:rsidDel="009C2025">
          <w:rPr>
            <w:color w:val="0000FF"/>
          </w:rPr>
          <w:delText xml:space="preserve">Até o presente momento nenhuma restrição foi definida sobre o escopo do sistema a ser </w:delText>
        </w:r>
        <w:r w:rsidR="00F5748F" w:rsidDel="009C2025">
          <w:rPr>
            <w:color w:val="0000FF"/>
          </w:rPr>
          <w:delText>implementado</w:delText>
        </w:r>
        <w:r w:rsidRPr="00725F5C" w:rsidDel="009C2025">
          <w:rPr>
            <w:color w:val="0000FF"/>
          </w:rPr>
          <w:delText xml:space="preserve">. Essa estratégia é apropriada no sentido de abstrair o sistema considerando todas as funcionalidades possíveis. </w:delText>
        </w:r>
      </w:del>
    </w:p>
    <w:p w:rsidR="00516492" w:rsidRPr="00725F5C" w:rsidDel="009C2025" w:rsidRDefault="00516492">
      <w:pPr>
        <w:rPr>
          <w:del w:id="2811" w:author="lfernandobra" w:date="2014-09-07T18:54:00Z"/>
          <w:color w:val="0000FF"/>
        </w:rPr>
      </w:pPr>
    </w:p>
    <w:p w:rsidR="00516492" w:rsidRPr="00725F5C" w:rsidDel="009C2025" w:rsidRDefault="00516492">
      <w:pPr>
        <w:rPr>
          <w:del w:id="2812" w:author="lfernandobra" w:date="2014-09-07T18:54:00Z"/>
          <w:color w:val="0000FF"/>
        </w:rPr>
      </w:pPr>
      <w:del w:id="2813" w:author="lfernandobra" w:date="2014-09-07T18:54:00Z">
        <w:r w:rsidRPr="00725F5C" w:rsidDel="009C2025">
          <w:rPr>
            <w:color w:val="0000FF"/>
          </w:rPr>
          <w:delText xml:space="preserve">Uma vez estabelecido os casos de uso do sistema é necessário identificar quais casos de uso comporão a primeira </w:delText>
        </w:r>
        <w:r w:rsidR="00F5748F" w:rsidDel="009C2025">
          <w:rPr>
            <w:color w:val="0000FF"/>
          </w:rPr>
          <w:delText>implementação do sistema. Observe que, da mesma forma todos os casos de uso foram desenvolvidos, o modelo conceitual e físico do banco também deve explorar o sistema completo. O fechamento do escopo na primeira iteração deve se limitar somente a implementação.</w:delText>
        </w:r>
        <w:r w:rsidRPr="00725F5C" w:rsidDel="009C2025">
          <w:rPr>
            <w:color w:val="0000FF"/>
          </w:rPr>
          <w:delText xml:space="preserve"> Essa iteração deve atender as seguintes propriedades:</w:delText>
        </w:r>
      </w:del>
    </w:p>
    <w:p w:rsidR="00516492" w:rsidRPr="00725F5C" w:rsidDel="009C2025" w:rsidRDefault="00516492">
      <w:pPr>
        <w:rPr>
          <w:del w:id="2814" w:author="lfernandobra" w:date="2014-09-07T18:54:00Z"/>
          <w:color w:val="0000FF"/>
        </w:rPr>
      </w:pPr>
    </w:p>
    <w:p w:rsidR="00825FD7" w:rsidRPr="00725F5C" w:rsidDel="009C2025" w:rsidRDefault="00825FD7" w:rsidP="004A2827">
      <w:pPr>
        <w:numPr>
          <w:ilvl w:val="0"/>
          <w:numId w:val="5"/>
        </w:numPr>
        <w:rPr>
          <w:del w:id="2815" w:author="lfernandobra" w:date="2014-09-07T18:54:00Z"/>
          <w:color w:val="0000FF"/>
        </w:rPr>
      </w:pPr>
      <w:del w:id="2816" w:author="lfernandobra" w:date="2014-09-07T18:54:00Z">
        <w:r w:rsidRPr="00725F5C" w:rsidDel="009C2025">
          <w:rPr>
            <w:color w:val="0000FF"/>
          </w:rPr>
          <w:delText>Factível: O escopo selecionado deve ser passível de implementação no período de um semestre associado ao TCM</w:delText>
        </w:r>
      </w:del>
    </w:p>
    <w:p w:rsidR="00825FD7" w:rsidRPr="00725F5C" w:rsidDel="009C2025" w:rsidRDefault="00825FD7" w:rsidP="004A2827">
      <w:pPr>
        <w:numPr>
          <w:ilvl w:val="0"/>
          <w:numId w:val="5"/>
        </w:numPr>
        <w:rPr>
          <w:del w:id="2817" w:author="lfernandobra" w:date="2014-09-07T18:54:00Z"/>
          <w:color w:val="0000FF"/>
        </w:rPr>
      </w:pPr>
      <w:del w:id="2818" w:author="lfernandobra" w:date="2014-09-07T18:54:00Z">
        <w:r w:rsidRPr="00725F5C" w:rsidDel="009C2025">
          <w:rPr>
            <w:color w:val="0000FF"/>
          </w:rPr>
          <w:delText>Administrador: O escopo deve permitir ações no contexto de administrador (com inserção, busca, edição e remoção)</w:delText>
        </w:r>
      </w:del>
    </w:p>
    <w:p w:rsidR="00825FD7" w:rsidRPr="00725F5C" w:rsidDel="009C2025" w:rsidRDefault="00825FD7" w:rsidP="004A2827">
      <w:pPr>
        <w:numPr>
          <w:ilvl w:val="0"/>
          <w:numId w:val="5"/>
        </w:numPr>
        <w:rPr>
          <w:del w:id="2819" w:author="lfernandobra" w:date="2014-09-07T18:54:00Z"/>
          <w:color w:val="0000FF"/>
        </w:rPr>
      </w:pPr>
      <w:del w:id="2820" w:author="lfernandobra" w:date="2014-09-07T18:54:00Z">
        <w:r w:rsidRPr="00725F5C" w:rsidDel="009C2025">
          <w:rPr>
            <w:color w:val="0000FF"/>
          </w:rPr>
          <w:delText>Usuário: O escopo deve permitir ações no contexto de usuário  com manipulação das informações mantidas pelo administrador.</w:delText>
        </w:r>
      </w:del>
    </w:p>
    <w:p w:rsidR="00825FD7" w:rsidRPr="00725F5C" w:rsidDel="009C2025" w:rsidRDefault="00825FD7" w:rsidP="004A2827">
      <w:pPr>
        <w:numPr>
          <w:ilvl w:val="0"/>
          <w:numId w:val="5"/>
        </w:numPr>
        <w:rPr>
          <w:del w:id="2821" w:author="lfernandobra" w:date="2014-09-07T18:54:00Z"/>
          <w:color w:val="0000FF"/>
        </w:rPr>
      </w:pPr>
      <w:del w:id="2822" w:author="lfernandobra" w:date="2014-09-07T18:54:00Z">
        <w:r w:rsidRPr="00725F5C" w:rsidDel="009C2025">
          <w:rPr>
            <w:color w:val="0000FF"/>
          </w:rPr>
          <w:delText>Relatório: geração de relatório agrupando as informações do sistema mantidas no banco de dados</w:delText>
        </w:r>
      </w:del>
    </w:p>
    <w:p w:rsidR="00825FD7" w:rsidRPr="00725F5C" w:rsidDel="009C2025" w:rsidRDefault="00825FD7" w:rsidP="00825FD7">
      <w:pPr>
        <w:rPr>
          <w:del w:id="2823" w:author="lfernandobra" w:date="2014-09-07T18:54:00Z"/>
          <w:color w:val="0000FF"/>
        </w:rPr>
      </w:pPr>
    </w:p>
    <w:p w:rsidR="00516492" w:rsidRPr="00725F5C" w:rsidDel="009C2025" w:rsidRDefault="00825FD7">
      <w:pPr>
        <w:rPr>
          <w:del w:id="2824" w:author="lfernandobra" w:date="2014-09-07T18:54:00Z"/>
          <w:color w:val="0000FF"/>
        </w:rPr>
      </w:pPr>
      <w:del w:id="2825" w:author="lfernandobra" w:date="2014-09-07T18:54:00Z">
        <w:r w:rsidRPr="00725F5C" w:rsidDel="009C2025">
          <w:rPr>
            <w:color w:val="0000FF"/>
          </w:rPr>
          <w:delText xml:space="preserve">Os casos de uso selecionados devem ser apresentados na </w:delText>
        </w:r>
        <w:r w:rsidR="00F5748F" w:rsidDel="009C2025">
          <w:rPr>
            <w:color w:val="0000FF"/>
          </w:rPr>
          <w:delText>tabela abaixo.</w:delText>
        </w:r>
      </w:del>
    </w:p>
    <w:p w:rsidR="00825FD7" w:rsidRDefault="00825FD7"/>
    <w:p w:rsidR="00825FD7" w:rsidRDefault="00825FD7" w:rsidP="00825FD7">
      <w:pPr>
        <w:pStyle w:val="Legenda"/>
        <w:rPr>
          <w:ins w:id="2826" w:author="lfernandobra" w:date="2014-09-07T18:56:00Z"/>
        </w:rPr>
      </w:pPr>
      <w:bookmarkStart w:id="2827" w:name="_Toc348899627"/>
      <w:r>
        <w:t xml:space="preserve">Tabela </w:t>
      </w:r>
      <w:r w:rsidR="00102415">
        <w:fldChar w:fldCharType="begin"/>
      </w:r>
      <w:r w:rsidR="006C723A">
        <w:instrText xml:space="preserve"> SEQ Tabela \* ARABIC </w:instrText>
      </w:r>
      <w:r w:rsidR="00102415">
        <w:fldChar w:fldCharType="separate"/>
      </w:r>
      <w:r w:rsidR="00E370D6">
        <w:rPr>
          <w:noProof/>
        </w:rPr>
        <w:t>3</w:t>
      </w:r>
      <w:r w:rsidR="00102415">
        <w:rPr>
          <w:noProof/>
        </w:rPr>
        <w:fldChar w:fldCharType="end"/>
      </w:r>
      <w:r>
        <w:t xml:space="preserve"> Escopo do Sistema</w:t>
      </w:r>
      <w:bookmarkEnd w:id="2827"/>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18"/>
        <w:gridCol w:w="5954"/>
        <w:gridCol w:w="992"/>
      </w:tblGrid>
      <w:tr w:rsidR="009C2025" w:rsidTr="001075B8">
        <w:trPr>
          <w:ins w:id="2828" w:author="lfernandobra" w:date="2014-09-07T18:56:00Z"/>
        </w:trPr>
        <w:tc>
          <w:tcPr>
            <w:tcW w:w="2518" w:type="dxa"/>
            <w:shd w:val="solid" w:color="auto" w:fill="auto"/>
          </w:tcPr>
          <w:p w:rsidR="009C2025" w:rsidRDefault="009C2025" w:rsidP="001075B8">
            <w:pPr>
              <w:rPr>
                <w:ins w:id="2829" w:author="lfernandobra" w:date="2014-09-07T18:56:00Z"/>
              </w:rPr>
            </w:pPr>
            <w:ins w:id="2830" w:author="lfernandobra" w:date="2014-09-07T18:56:00Z">
              <w:r>
                <w:t>Caso de Uso</w:t>
              </w:r>
            </w:ins>
          </w:p>
        </w:tc>
        <w:tc>
          <w:tcPr>
            <w:tcW w:w="5954" w:type="dxa"/>
            <w:shd w:val="solid" w:color="auto" w:fill="auto"/>
          </w:tcPr>
          <w:p w:rsidR="009C2025" w:rsidRDefault="009C2025" w:rsidP="001075B8">
            <w:pPr>
              <w:rPr>
                <w:ins w:id="2831" w:author="lfernandobra" w:date="2014-09-07T18:56:00Z"/>
              </w:rPr>
            </w:pPr>
            <w:ins w:id="2832" w:author="lfernandobra" w:date="2014-09-07T18:56:00Z">
              <w:r>
                <w:t xml:space="preserve">Razão da Escolha </w:t>
              </w:r>
            </w:ins>
          </w:p>
        </w:tc>
        <w:tc>
          <w:tcPr>
            <w:tcW w:w="992" w:type="dxa"/>
            <w:shd w:val="solid" w:color="auto" w:fill="auto"/>
          </w:tcPr>
          <w:p w:rsidR="009C2025" w:rsidRDefault="009C2025" w:rsidP="001075B8">
            <w:pPr>
              <w:rPr>
                <w:ins w:id="2833" w:author="lfernandobra" w:date="2014-09-07T18:56:00Z"/>
              </w:rPr>
            </w:pPr>
            <w:ins w:id="2834" w:author="lfernandobra" w:date="2014-09-07T18:56:00Z">
              <w:r>
                <w:t>Impl</w:t>
              </w:r>
            </w:ins>
          </w:p>
        </w:tc>
      </w:tr>
      <w:tr w:rsidR="009C2025" w:rsidTr="001075B8">
        <w:trPr>
          <w:ins w:id="2835" w:author="lfernandobra" w:date="2014-09-07T18:56:00Z"/>
        </w:trPr>
        <w:tc>
          <w:tcPr>
            <w:tcW w:w="2518" w:type="dxa"/>
          </w:tcPr>
          <w:p w:rsidR="009C2025" w:rsidRPr="002E04A2" w:rsidRDefault="009C2025" w:rsidP="001075B8">
            <w:pPr>
              <w:rPr>
                <w:ins w:id="2836" w:author="lfernandobra" w:date="2014-09-07T18:56:00Z"/>
              </w:rPr>
            </w:pPr>
            <w:ins w:id="2837" w:author="lfernandobra" w:date="2014-09-07T18:56:00Z">
              <w:r>
                <w:t>Cadastrar Ocorrência</w:t>
              </w:r>
            </w:ins>
          </w:p>
        </w:tc>
        <w:tc>
          <w:tcPr>
            <w:tcW w:w="5954" w:type="dxa"/>
          </w:tcPr>
          <w:p w:rsidR="009C2025" w:rsidRPr="002E04A2" w:rsidRDefault="009C2025" w:rsidP="001075B8">
            <w:pPr>
              <w:rPr>
                <w:ins w:id="2838" w:author="lfernandobra" w:date="2014-09-07T18:56:00Z"/>
              </w:rPr>
            </w:pPr>
            <w:ins w:id="2839" w:author="lfernandobra" w:date="2014-09-07T18:56:00Z">
              <w:r>
                <w:t>Permite exercitar ações diárias do professor e consulta dos pais e/ou responsáveis.</w:t>
              </w:r>
            </w:ins>
          </w:p>
        </w:tc>
        <w:tc>
          <w:tcPr>
            <w:tcW w:w="992" w:type="dxa"/>
          </w:tcPr>
          <w:p w:rsidR="009C2025" w:rsidRDefault="009C2025" w:rsidP="001075B8">
            <w:pPr>
              <w:rPr>
                <w:ins w:id="2840" w:author="lfernandobra" w:date="2014-09-07T18:56:00Z"/>
              </w:rPr>
            </w:pPr>
            <w:ins w:id="2841" w:author="lfernandobra" w:date="2014-09-07T18:56:00Z">
              <w:r>
                <w:t>Sim</w:t>
              </w:r>
            </w:ins>
          </w:p>
        </w:tc>
      </w:tr>
      <w:tr w:rsidR="009C2025" w:rsidTr="001075B8">
        <w:trPr>
          <w:trHeight w:val="433"/>
          <w:ins w:id="2842" w:author="lfernandobra" w:date="2014-09-07T18:56:00Z"/>
        </w:trPr>
        <w:tc>
          <w:tcPr>
            <w:tcW w:w="2518" w:type="dxa"/>
          </w:tcPr>
          <w:p w:rsidR="009C2025" w:rsidRDefault="009C2025" w:rsidP="001075B8">
            <w:pPr>
              <w:rPr>
                <w:ins w:id="2843" w:author="lfernandobra" w:date="2014-09-07T18:56:00Z"/>
              </w:rPr>
            </w:pPr>
            <w:ins w:id="2844" w:author="lfernandobra" w:date="2014-09-07T18:56:00Z">
              <w:r>
                <w:t>Editar Ocorrência</w:t>
              </w:r>
            </w:ins>
          </w:p>
        </w:tc>
        <w:tc>
          <w:tcPr>
            <w:tcW w:w="5954" w:type="dxa"/>
          </w:tcPr>
          <w:p w:rsidR="009C2025" w:rsidRPr="002E04A2" w:rsidRDefault="009C2025" w:rsidP="001075B8">
            <w:pPr>
              <w:rPr>
                <w:ins w:id="2845" w:author="lfernandobra" w:date="2014-09-07T18:56:00Z"/>
              </w:rPr>
            </w:pPr>
            <w:ins w:id="2846" w:author="lfernandobra" w:date="2014-09-07T18:56:00Z">
              <w:r>
                <w:t>Permite exercitar ações de recuperar uma informação inserida pelo próprio professor e registrar alteração no banco de dados</w:t>
              </w:r>
            </w:ins>
          </w:p>
        </w:tc>
        <w:tc>
          <w:tcPr>
            <w:tcW w:w="992" w:type="dxa"/>
          </w:tcPr>
          <w:p w:rsidR="009C2025" w:rsidRDefault="009C2025" w:rsidP="001075B8">
            <w:pPr>
              <w:rPr>
                <w:ins w:id="2847" w:author="lfernandobra" w:date="2014-09-07T18:56:00Z"/>
              </w:rPr>
            </w:pPr>
            <w:ins w:id="2848" w:author="lfernandobra" w:date="2014-09-07T18:56:00Z">
              <w:r>
                <w:t>Sim</w:t>
              </w:r>
            </w:ins>
          </w:p>
        </w:tc>
      </w:tr>
      <w:tr w:rsidR="009C2025" w:rsidTr="001075B8">
        <w:trPr>
          <w:ins w:id="2849" w:author="lfernandobra" w:date="2014-09-07T18:56:00Z"/>
        </w:trPr>
        <w:tc>
          <w:tcPr>
            <w:tcW w:w="2518" w:type="dxa"/>
          </w:tcPr>
          <w:p w:rsidR="009C2025" w:rsidRDefault="009C2025" w:rsidP="001075B8">
            <w:pPr>
              <w:rPr>
                <w:ins w:id="2850" w:author="lfernandobra" w:date="2014-09-07T18:56:00Z"/>
              </w:rPr>
            </w:pPr>
            <w:ins w:id="2851" w:author="lfernandobra" w:date="2014-09-07T18:56:00Z">
              <w:r>
                <w:t>Consultar Ocorrência</w:t>
              </w:r>
            </w:ins>
          </w:p>
        </w:tc>
        <w:tc>
          <w:tcPr>
            <w:tcW w:w="5954" w:type="dxa"/>
          </w:tcPr>
          <w:p w:rsidR="009C2025" w:rsidRDefault="009C2025" w:rsidP="001075B8">
            <w:pPr>
              <w:rPr>
                <w:ins w:id="2852" w:author="lfernandobra" w:date="2014-09-07T18:56:00Z"/>
              </w:rPr>
            </w:pPr>
            <w:ins w:id="2853" w:author="lfernandobra" w:date="2014-09-07T18:56:00Z">
              <w:r>
                <w:t xml:space="preserve">Permite exercitar ações dos pais e/ou responsáveis, </w:t>
              </w:r>
              <w:r>
                <w:lastRenderedPageBreak/>
                <w:t>diariamente ou quando desejar</w:t>
              </w:r>
            </w:ins>
          </w:p>
        </w:tc>
        <w:tc>
          <w:tcPr>
            <w:tcW w:w="992" w:type="dxa"/>
          </w:tcPr>
          <w:p w:rsidR="009C2025" w:rsidRDefault="009C2025" w:rsidP="001075B8">
            <w:pPr>
              <w:rPr>
                <w:ins w:id="2854" w:author="lfernandobra" w:date="2014-09-07T18:56:00Z"/>
              </w:rPr>
            </w:pPr>
            <w:ins w:id="2855" w:author="lfernandobra" w:date="2014-09-07T18:56:00Z">
              <w:r>
                <w:lastRenderedPageBreak/>
                <w:t>Sim</w:t>
              </w:r>
            </w:ins>
          </w:p>
        </w:tc>
      </w:tr>
      <w:tr w:rsidR="009C2025" w:rsidTr="001075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ins w:id="2856" w:author="lfernandobra" w:date="2014-09-07T18:56:00Z"/>
        </w:trPr>
        <w:tc>
          <w:tcPr>
            <w:tcW w:w="251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C2025" w:rsidRDefault="009C2025" w:rsidP="001075B8">
            <w:pPr>
              <w:pStyle w:val="yiv3554605634msonormal"/>
              <w:spacing w:before="0" w:beforeAutospacing="0" w:after="0" w:afterAutospacing="0"/>
              <w:rPr>
                <w:ins w:id="2857" w:author="lfernandobra" w:date="2014-09-07T18:56:00Z"/>
              </w:rPr>
            </w:pPr>
            <w:ins w:id="2858" w:author="lfernandobra" w:date="2014-09-07T18:56:00Z">
              <w:r>
                <w:lastRenderedPageBreak/>
                <w:t>Cadastrar Turma</w:t>
              </w:r>
            </w:ins>
          </w:p>
        </w:tc>
        <w:tc>
          <w:tcPr>
            <w:tcW w:w="5954" w:type="dxa"/>
            <w:tcBorders>
              <w:top w:val="nil"/>
              <w:left w:val="nil"/>
              <w:bottom w:val="single" w:sz="8" w:space="0" w:color="000000"/>
              <w:right w:val="single" w:sz="8" w:space="0" w:color="000000"/>
            </w:tcBorders>
            <w:tcMar>
              <w:top w:w="0" w:type="dxa"/>
              <w:left w:w="108" w:type="dxa"/>
              <w:bottom w:w="0" w:type="dxa"/>
              <w:right w:w="108" w:type="dxa"/>
            </w:tcMar>
            <w:hideMark/>
          </w:tcPr>
          <w:p w:rsidR="009C2025" w:rsidRDefault="008263BE" w:rsidP="001075B8">
            <w:pPr>
              <w:pStyle w:val="yiv3554605634msonormal"/>
              <w:spacing w:before="0" w:beforeAutospacing="0" w:after="0" w:afterAutospacing="0"/>
              <w:rPr>
                <w:ins w:id="2859" w:author="lfernandobra" w:date="2014-09-07T18:56:00Z"/>
              </w:rPr>
            </w:pPr>
            <w:ins w:id="2860" w:author="lfernandobra" w:date="2014-09-07T18:56:00Z">
              <w:r>
                <w:t>Permite que o s</w:t>
              </w:r>
              <w:bookmarkStart w:id="2861" w:name="_GoBack"/>
              <w:bookmarkEnd w:id="2861"/>
              <w:r w:rsidR="009C2025">
                <w:t>istema organize os informações dos alunos.</w:t>
              </w:r>
            </w:ins>
          </w:p>
        </w:tc>
        <w:tc>
          <w:tcPr>
            <w:tcW w:w="992" w:type="dxa"/>
            <w:tcBorders>
              <w:top w:val="nil"/>
              <w:left w:val="nil"/>
              <w:bottom w:val="single" w:sz="8" w:space="0" w:color="000000"/>
              <w:right w:val="single" w:sz="8" w:space="0" w:color="000000"/>
            </w:tcBorders>
            <w:tcMar>
              <w:top w:w="0" w:type="dxa"/>
              <w:left w:w="108" w:type="dxa"/>
              <w:bottom w:w="0" w:type="dxa"/>
              <w:right w:w="108" w:type="dxa"/>
            </w:tcMar>
            <w:hideMark/>
          </w:tcPr>
          <w:p w:rsidR="009C2025" w:rsidRDefault="009C2025" w:rsidP="001075B8">
            <w:pPr>
              <w:pStyle w:val="yiv3554605634msonormal"/>
              <w:spacing w:before="0" w:beforeAutospacing="0" w:after="0" w:afterAutospacing="0"/>
              <w:rPr>
                <w:ins w:id="2862" w:author="lfernandobra" w:date="2014-09-07T18:56:00Z"/>
              </w:rPr>
            </w:pPr>
            <w:ins w:id="2863" w:author="lfernandobra" w:date="2014-09-07T18:56:00Z">
              <w:r>
                <w:t>Sim</w:t>
              </w:r>
            </w:ins>
          </w:p>
        </w:tc>
      </w:tr>
      <w:tr w:rsidR="009C2025" w:rsidTr="001075B8">
        <w:trPr>
          <w:ins w:id="2864" w:author="lfernandobra" w:date="2014-09-07T18:56:00Z"/>
        </w:trPr>
        <w:tc>
          <w:tcPr>
            <w:tcW w:w="2518" w:type="dxa"/>
          </w:tcPr>
          <w:p w:rsidR="009C2025" w:rsidRDefault="009C2025" w:rsidP="001075B8">
            <w:pPr>
              <w:pStyle w:val="yiv3554605634msonormal"/>
              <w:spacing w:before="0" w:beforeAutospacing="0" w:after="0" w:afterAutospacing="0"/>
              <w:rPr>
                <w:ins w:id="2865" w:author="lfernandobra" w:date="2014-09-07T18:56:00Z"/>
              </w:rPr>
            </w:pPr>
            <w:ins w:id="2866" w:author="lfernandobra" w:date="2014-09-07T18:56:00Z">
              <w:r>
                <w:t>Cadastrar Aluno</w:t>
              </w:r>
            </w:ins>
          </w:p>
        </w:tc>
        <w:tc>
          <w:tcPr>
            <w:tcW w:w="5954" w:type="dxa"/>
          </w:tcPr>
          <w:p w:rsidR="009C2025" w:rsidRDefault="00344136" w:rsidP="001075B8">
            <w:pPr>
              <w:pStyle w:val="yiv3554605634msonormal"/>
              <w:spacing w:before="0" w:beforeAutospacing="0" w:after="0" w:afterAutospacing="0"/>
              <w:rPr>
                <w:ins w:id="2867" w:author="lfernandobra" w:date="2014-09-07T18:56:00Z"/>
              </w:rPr>
            </w:pPr>
            <w:ins w:id="2868" w:author="lfernandobra" w:date="2014-09-07T18:56:00Z">
              <w:r>
                <w:t>Permite exercitar o banc</w:t>
              </w:r>
              <w:r w:rsidR="009C2025">
                <w:t xml:space="preserve">o de dados do sistema. </w:t>
              </w:r>
            </w:ins>
          </w:p>
        </w:tc>
        <w:tc>
          <w:tcPr>
            <w:tcW w:w="992" w:type="dxa"/>
          </w:tcPr>
          <w:p w:rsidR="009C2025" w:rsidRDefault="009C2025" w:rsidP="001075B8">
            <w:pPr>
              <w:pStyle w:val="yiv3554605634msonormal"/>
              <w:spacing w:before="0" w:beforeAutospacing="0" w:after="0" w:afterAutospacing="0"/>
              <w:rPr>
                <w:ins w:id="2869" w:author="lfernandobra" w:date="2014-09-07T18:56:00Z"/>
              </w:rPr>
            </w:pPr>
            <w:ins w:id="2870" w:author="lfernandobra" w:date="2014-09-07T18:56:00Z">
              <w:r>
                <w:t>Sim</w:t>
              </w:r>
            </w:ins>
          </w:p>
        </w:tc>
      </w:tr>
    </w:tbl>
    <w:p w:rsidR="00000000" w:rsidRDefault="000D457C">
      <w:pPr>
        <w:pPrChange w:id="2871" w:author="lfernandobra" w:date="2014-09-07T18:55:00Z">
          <w:pPr>
            <w:pStyle w:val="Legenda"/>
          </w:pPr>
        </w:pPrChange>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36"/>
        <w:gridCol w:w="5559"/>
      </w:tblGrid>
      <w:tr w:rsidR="00825FD7" w:rsidDel="009C2025" w:rsidTr="00814A28">
        <w:trPr>
          <w:del w:id="2872" w:author="lfernandobra" w:date="2014-09-07T18:56:00Z"/>
        </w:trPr>
        <w:tc>
          <w:tcPr>
            <w:tcW w:w="3936" w:type="dxa"/>
            <w:shd w:val="solid" w:color="auto" w:fill="auto"/>
          </w:tcPr>
          <w:p w:rsidR="00825FD7" w:rsidDel="009C2025" w:rsidRDefault="00825FD7">
            <w:pPr>
              <w:rPr>
                <w:del w:id="2873" w:author="lfernandobra" w:date="2014-09-07T18:56:00Z"/>
              </w:rPr>
            </w:pPr>
            <w:del w:id="2874" w:author="lfernandobra" w:date="2014-09-07T18:56:00Z">
              <w:r w:rsidDel="009C2025">
                <w:delText>Caso de Uso</w:delText>
              </w:r>
            </w:del>
          </w:p>
        </w:tc>
        <w:tc>
          <w:tcPr>
            <w:tcW w:w="5559" w:type="dxa"/>
            <w:shd w:val="solid" w:color="auto" w:fill="auto"/>
          </w:tcPr>
          <w:p w:rsidR="00825FD7" w:rsidDel="009C2025" w:rsidRDefault="00825FD7">
            <w:pPr>
              <w:rPr>
                <w:del w:id="2875" w:author="lfernandobra" w:date="2014-09-07T18:56:00Z"/>
              </w:rPr>
            </w:pPr>
            <w:del w:id="2876" w:author="lfernandobra" w:date="2014-09-07T18:56:00Z">
              <w:r w:rsidDel="009C2025">
                <w:delText xml:space="preserve">Razão da Escolha </w:delText>
              </w:r>
            </w:del>
          </w:p>
        </w:tc>
      </w:tr>
      <w:tr w:rsidR="00825FD7" w:rsidDel="009C2025" w:rsidTr="00814A28">
        <w:trPr>
          <w:del w:id="2877" w:author="lfernandobra" w:date="2014-09-07T18:56:00Z"/>
        </w:trPr>
        <w:tc>
          <w:tcPr>
            <w:tcW w:w="3936" w:type="dxa"/>
          </w:tcPr>
          <w:p w:rsidR="00825FD7" w:rsidRPr="00814A28" w:rsidDel="009C2025" w:rsidRDefault="00825FD7">
            <w:pPr>
              <w:rPr>
                <w:del w:id="2878" w:author="lfernandobra" w:date="2014-09-07T18:56:00Z"/>
                <w:color w:val="8DB3E2" w:themeColor="text2" w:themeTint="66"/>
              </w:rPr>
            </w:pPr>
            <w:del w:id="2879" w:author="lfernandobra" w:date="2014-09-07T18:56:00Z">
              <w:r w:rsidRPr="00814A28" w:rsidDel="009C2025">
                <w:rPr>
                  <w:color w:val="8DB3E2" w:themeColor="text2" w:themeTint="66"/>
                </w:rPr>
                <w:delText>UC01 – Preencher Cadastro</w:delText>
              </w:r>
            </w:del>
          </w:p>
        </w:tc>
        <w:tc>
          <w:tcPr>
            <w:tcW w:w="5559" w:type="dxa"/>
          </w:tcPr>
          <w:p w:rsidR="00825FD7" w:rsidRPr="00814A28" w:rsidDel="009C2025" w:rsidRDefault="00825FD7">
            <w:pPr>
              <w:rPr>
                <w:del w:id="2880" w:author="lfernandobra" w:date="2014-09-07T18:56:00Z"/>
                <w:color w:val="8DB3E2" w:themeColor="text2" w:themeTint="66"/>
              </w:rPr>
            </w:pPr>
            <w:del w:id="2881" w:author="lfernandobra" w:date="2014-09-07T18:56:00Z">
              <w:r w:rsidRPr="00814A28" w:rsidDel="009C2025">
                <w:rPr>
                  <w:color w:val="8DB3E2" w:themeColor="text2" w:themeTint="66"/>
                </w:rPr>
                <w:delText>Permite exercitar ações do Usuário</w:delText>
              </w:r>
            </w:del>
          </w:p>
        </w:tc>
      </w:tr>
      <w:tr w:rsidR="00825FD7" w:rsidDel="009C2025" w:rsidTr="00814A28">
        <w:trPr>
          <w:del w:id="2882" w:author="lfernandobra" w:date="2014-09-07T18:56:00Z"/>
        </w:trPr>
        <w:tc>
          <w:tcPr>
            <w:tcW w:w="3936" w:type="dxa"/>
          </w:tcPr>
          <w:p w:rsidR="00825FD7" w:rsidDel="009C2025" w:rsidRDefault="00825FD7">
            <w:pPr>
              <w:rPr>
                <w:del w:id="2883" w:author="lfernandobra" w:date="2014-09-07T18:56:00Z"/>
              </w:rPr>
            </w:pPr>
          </w:p>
        </w:tc>
        <w:tc>
          <w:tcPr>
            <w:tcW w:w="5559" w:type="dxa"/>
          </w:tcPr>
          <w:p w:rsidR="00825FD7" w:rsidDel="009C2025" w:rsidRDefault="00825FD7">
            <w:pPr>
              <w:rPr>
                <w:del w:id="2884" w:author="lfernandobra" w:date="2014-09-07T18:56:00Z"/>
              </w:rPr>
            </w:pPr>
          </w:p>
        </w:tc>
      </w:tr>
      <w:tr w:rsidR="00825FD7" w:rsidDel="009C2025" w:rsidTr="00814A28">
        <w:trPr>
          <w:del w:id="2885" w:author="lfernandobra" w:date="2014-09-07T18:56:00Z"/>
        </w:trPr>
        <w:tc>
          <w:tcPr>
            <w:tcW w:w="3936" w:type="dxa"/>
          </w:tcPr>
          <w:p w:rsidR="00825FD7" w:rsidDel="009C2025" w:rsidRDefault="00825FD7">
            <w:pPr>
              <w:rPr>
                <w:del w:id="2886" w:author="lfernandobra" w:date="2014-09-07T18:56:00Z"/>
              </w:rPr>
            </w:pPr>
          </w:p>
        </w:tc>
        <w:tc>
          <w:tcPr>
            <w:tcW w:w="5559" w:type="dxa"/>
          </w:tcPr>
          <w:p w:rsidR="00825FD7" w:rsidDel="009C2025" w:rsidRDefault="00825FD7">
            <w:pPr>
              <w:rPr>
                <w:del w:id="2887" w:author="lfernandobra" w:date="2014-09-07T18:56:00Z"/>
              </w:rPr>
            </w:pPr>
          </w:p>
        </w:tc>
      </w:tr>
    </w:tbl>
    <w:p w:rsidR="00301E38" w:rsidRDefault="00301E38" w:rsidP="002C0578"/>
    <w:p w:rsidR="00301E38" w:rsidRDefault="00301E38">
      <w:pPr>
        <w:pStyle w:val="Ttulo2"/>
      </w:pPr>
      <w:bookmarkStart w:id="2888" w:name="_Toc359135192"/>
      <w:r>
        <w:t>An</w:t>
      </w:r>
      <w:r w:rsidR="00873A33">
        <w:t>á</w:t>
      </w:r>
      <w:r>
        <w:t xml:space="preserve">lise de Contexto </w:t>
      </w:r>
      <w:r w:rsidR="00E33A2A">
        <w:t>do Usuário</w:t>
      </w:r>
      <w:bookmarkEnd w:id="2888"/>
    </w:p>
    <w:p w:rsidR="00301E38" w:rsidRPr="006C7D88" w:rsidRDefault="00186131" w:rsidP="00186131">
      <w:pPr>
        <w:rPr>
          <w:color w:val="0000FF"/>
        </w:rPr>
      </w:pPr>
      <w:r w:rsidRPr="006C7D88">
        <w:rPr>
          <w:color w:val="0000FF"/>
        </w:rPr>
        <w:t>O</w:t>
      </w:r>
      <w:r w:rsidR="00301E38" w:rsidRPr="006C7D88">
        <w:rPr>
          <w:color w:val="0000FF"/>
        </w:rPr>
        <w:t>s</w:t>
      </w:r>
      <w:r w:rsidRPr="006C7D88">
        <w:rPr>
          <w:color w:val="0000FF"/>
        </w:rPr>
        <w:t xml:space="preserve"> detalhes </w:t>
      </w:r>
      <w:r w:rsidR="00301E38" w:rsidRPr="006C7D88">
        <w:rPr>
          <w:color w:val="0000FF"/>
        </w:rPr>
        <w:t xml:space="preserve">e o formato para </w:t>
      </w:r>
      <w:r w:rsidR="00556F32" w:rsidRPr="006C7D88">
        <w:rPr>
          <w:color w:val="0000FF"/>
        </w:rPr>
        <w:t>preenchimento</w:t>
      </w:r>
      <w:r w:rsidR="00301E38" w:rsidRPr="006C7D88">
        <w:rPr>
          <w:color w:val="0000FF"/>
        </w:rPr>
        <w:t xml:space="preserve"> deste subitem </w:t>
      </w:r>
      <w:r w:rsidR="006249C4">
        <w:rPr>
          <w:color w:val="0000FF"/>
        </w:rPr>
        <w:t xml:space="preserve">foram </w:t>
      </w:r>
      <w:r w:rsidR="00301E38" w:rsidRPr="006C7D88">
        <w:rPr>
          <w:color w:val="0000FF"/>
        </w:rPr>
        <w:t>fornecidas pela disciplina “</w:t>
      </w:r>
      <w:r w:rsidR="00873A33" w:rsidRPr="006C7D88">
        <w:rPr>
          <w:color w:val="0000FF"/>
        </w:rPr>
        <w:t>Interação Humano Computador</w:t>
      </w:r>
      <w:r w:rsidR="00301E38" w:rsidRPr="006C7D88">
        <w:rPr>
          <w:color w:val="0000FF"/>
        </w:rPr>
        <w:t>”</w:t>
      </w:r>
      <w:r w:rsidRPr="006C7D88">
        <w:rPr>
          <w:color w:val="0000FF"/>
        </w:rPr>
        <w:t>. Basicamente consiste em levantar junto aos usuários</w:t>
      </w:r>
      <w:r w:rsidR="00873A33" w:rsidRPr="006C7D88">
        <w:rPr>
          <w:color w:val="0000FF"/>
        </w:rPr>
        <w:t xml:space="preserve"> informações sobre o contexto de uso e as necessidades de usabilidade</w:t>
      </w:r>
      <w:r w:rsidRPr="006C7D88">
        <w:rPr>
          <w:color w:val="0000FF"/>
        </w:rPr>
        <w:t>. Uma das abordagens mais tradicionais para obter essas informações é através</w:t>
      </w:r>
      <w:r w:rsidR="00873A33" w:rsidRPr="006C7D88">
        <w:rPr>
          <w:color w:val="0000FF"/>
        </w:rPr>
        <w:t xml:space="preserve"> das técnicas</w:t>
      </w:r>
      <w:r w:rsidRPr="006C7D88">
        <w:rPr>
          <w:color w:val="0000FF"/>
        </w:rPr>
        <w:t xml:space="preserve"> de </w:t>
      </w:r>
      <w:r w:rsidR="00DA5463" w:rsidRPr="006C7D88">
        <w:rPr>
          <w:color w:val="0000FF"/>
        </w:rPr>
        <w:t>“</w:t>
      </w:r>
      <w:r w:rsidRPr="006C7D88">
        <w:rPr>
          <w:color w:val="0000FF"/>
        </w:rPr>
        <w:t>questionários de perfil e de uso</w:t>
      </w:r>
      <w:r w:rsidR="00873A33" w:rsidRPr="006C7D88">
        <w:rPr>
          <w:color w:val="0000FF"/>
        </w:rPr>
        <w:t>” e “aná</w:t>
      </w:r>
      <w:r w:rsidR="00A02670" w:rsidRPr="006C7D88">
        <w:rPr>
          <w:color w:val="0000FF"/>
        </w:rPr>
        <w:t>lise de competidores”.</w:t>
      </w:r>
    </w:p>
    <w:p w:rsidR="00873A33" w:rsidRDefault="00873A33" w:rsidP="00186131">
      <w:pPr>
        <w:rPr>
          <w:color w:val="0000FF"/>
        </w:rPr>
      </w:pPr>
    </w:p>
    <w:p w:rsidR="00873A33" w:rsidRPr="006C7D88" w:rsidRDefault="00873A33" w:rsidP="00873A33">
      <w:pPr>
        <w:rPr>
          <w:b/>
        </w:rPr>
      </w:pPr>
      <w:r w:rsidRPr="006C7D88">
        <w:rPr>
          <w:b/>
        </w:rPr>
        <w:t>3.5.1. Técnica 1</w:t>
      </w:r>
    </w:p>
    <w:p w:rsidR="00873A33" w:rsidRPr="006C7D88" w:rsidRDefault="00873A33" w:rsidP="00873A33">
      <w:r w:rsidRPr="006C7D88">
        <w:tab/>
        <w:t>Descrição do funcionamento da 1ª técnica escolhida.</w:t>
      </w:r>
    </w:p>
    <w:p w:rsidR="00873A33" w:rsidRPr="00873A33" w:rsidRDefault="00873A33" w:rsidP="00873A33">
      <w:pPr>
        <w:ind w:left="709"/>
        <w:rPr>
          <w:color w:val="FF0000"/>
        </w:rPr>
      </w:pPr>
    </w:p>
    <w:p w:rsidR="00873A33" w:rsidRPr="006C7D88" w:rsidRDefault="00873A33" w:rsidP="00873A33">
      <w:pPr>
        <w:ind w:left="709"/>
        <w:rPr>
          <w:b/>
        </w:rPr>
      </w:pPr>
      <w:r w:rsidRPr="006C7D88">
        <w:rPr>
          <w:b/>
        </w:rPr>
        <w:t>Metodologia</w:t>
      </w:r>
    </w:p>
    <w:p w:rsidR="00873A33" w:rsidRPr="006C7D88" w:rsidRDefault="00873A33" w:rsidP="00873A33">
      <w:pPr>
        <w:ind w:left="709"/>
        <w:rPr>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como os questionários foram enviados, quantos foram enviados, quantos foram respondidos, etc.).</w:t>
      </w:r>
    </w:p>
    <w:p w:rsidR="00873A33" w:rsidRPr="006C7D88" w:rsidRDefault="00873A33" w:rsidP="00873A33">
      <w:pPr>
        <w:ind w:left="709"/>
      </w:pPr>
    </w:p>
    <w:p w:rsidR="00873A33" w:rsidRPr="006C7D88" w:rsidRDefault="00873A33" w:rsidP="00873A33">
      <w:pPr>
        <w:ind w:left="709"/>
        <w:rPr>
          <w:b/>
        </w:rPr>
      </w:pPr>
      <w:r w:rsidRPr="006C7D88">
        <w:rPr>
          <w:b/>
        </w:rPr>
        <w:t>Dados Coletados</w:t>
      </w:r>
    </w:p>
    <w:p w:rsidR="00873A33" w:rsidRPr="006C7D88" w:rsidRDefault="00873A33" w:rsidP="00873A33">
      <w:pPr>
        <w:ind w:left="709"/>
        <w:rPr>
          <w:i/>
          <w:color w:val="0000FF"/>
        </w:rPr>
      </w:pPr>
      <w:r w:rsidRPr="006C7D88">
        <w:rPr>
          <w:i/>
          <w:color w:val="0000FF"/>
        </w:rPr>
        <w:t>Apresentar detalhadamente os dados coletados na aplicação da técnica e suas conclusões.</w:t>
      </w:r>
    </w:p>
    <w:p w:rsidR="00873A33" w:rsidRPr="006C7D88" w:rsidRDefault="00873A33" w:rsidP="00873A33"/>
    <w:p w:rsidR="00873A33" w:rsidRPr="006C7D88" w:rsidRDefault="00873A33" w:rsidP="00873A33">
      <w:pPr>
        <w:rPr>
          <w:b/>
        </w:rPr>
      </w:pPr>
      <w:r w:rsidRPr="006C7D88">
        <w:rPr>
          <w:b/>
        </w:rPr>
        <w:t>3.5.2. Técnica 2</w:t>
      </w:r>
    </w:p>
    <w:p w:rsidR="00873A33" w:rsidRPr="006C7D88" w:rsidRDefault="00873A33" w:rsidP="00873A33">
      <w:r w:rsidRPr="006C7D88">
        <w:tab/>
        <w:t>Descrição do funcionamento da 2ª técnica escolhida.</w:t>
      </w:r>
    </w:p>
    <w:p w:rsidR="00873A33" w:rsidRPr="006C7D88" w:rsidRDefault="00873A33" w:rsidP="00873A33">
      <w:pPr>
        <w:ind w:left="709"/>
      </w:pPr>
    </w:p>
    <w:p w:rsidR="00873A33" w:rsidRPr="006C7D88" w:rsidRDefault="00873A33" w:rsidP="00873A33">
      <w:pPr>
        <w:ind w:left="709"/>
        <w:rPr>
          <w:b/>
        </w:rPr>
      </w:pPr>
      <w:r w:rsidRPr="006C7D88">
        <w:rPr>
          <w:b/>
        </w:rPr>
        <w:t>Metodologia</w:t>
      </w:r>
    </w:p>
    <w:p w:rsidR="00873A33" w:rsidRPr="006C7D88" w:rsidRDefault="00873A33" w:rsidP="00873A33">
      <w:pPr>
        <w:ind w:left="709"/>
        <w:rPr>
          <w:rFonts w:ascii="Verdana" w:hAnsi="Verdana"/>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como os questionários foram enviados, quantos foram enviados, quantos foram respondidos, etc.).</w:t>
      </w:r>
    </w:p>
    <w:p w:rsidR="00873A33" w:rsidRPr="00873A33" w:rsidRDefault="00873A33" w:rsidP="00873A33">
      <w:pPr>
        <w:ind w:left="709"/>
        <w:rPr>
          <w:color w:val="FF0000"/>
        </w:rPr>
      </w:pPr>
    </w:p>
    <w:p w:rsidR="00873A33" w:rsidRPr="006C7D88" w:rsidRDefault="00873A33" w:rsidP="00873A33">
      <w:pPr>
        <w:ind w:left="709"/>
        <w:rPr>
          <w:b/>
        </w:rPr>
      </w:pPr>
      <w:r w:rsidRPr="006C7D88">
        <w:rPr>
          <w:b/>
        </w:rPr>
        <w:t>Dados Coletados</w:t>
      </w:r>
    </w:p>
    <w:p w:rsidR="00873A33" w:rsidRPr="006C7D88" w:rsidRDefault="00873A33" w:rsidP="00873A33">
      <w:pPr>
        <w:rPr>
          <w:color w:val="0000FF"/>
        </w:rPr>
      </w:pPr>
      <w:r w:rsidRPr="00873A33">
        <w:rPr>
          <w:color w:val="FF0000"/>
        </w:rPr>
        <w:tab/>
      </w:r>
      <w:r w:rsidRPr="006C7D88">
        <w:rPr>
          <w:color w:val="0000FF"/>
        </w:rPr>
        <w:t>Apresentar detalhadamente os dados coletados na aplicação da técnica e suas conclusões.</w:t>
      </w:r>
    </w:p>
    <w:p w:rsidR="00301E38" w:rsidRPr="006C7D88" w:rsidRDefault="00301E38" w:rsidP="00784EC4"/>
    <w:p w:rsidR="00301E38" w:rsidRDefault="00301E38">
      <w:pPr>
        <w:pStyle w:val="Ttulo1"/>
        <w:pageBreakBefore/>
      </w:pPr>
      <w:bookmarkStart w:id="2889" w:name="_Toc359135193"/>
      <w:r>
        <w:lastRenderedPageBreak/>
        <w:t>Projeto do Software</w:t>
      </w:r>
      <w:bookmarkEnd w:id="2889"/>
    </w:p>
    <w:p w:rsidR="006249C4" w:rsidRDefault="006249C4" w:rsidP="00C32227">
      <w:pPr>
        <w:pStyle w:val="Ttulo2"/>
      </w:pPr>
      <w:bookmarkStart w:id="2890" w:name="_Toc359135194"/>
      <w:r>
        <w:t>Arquitetura de Software</w:t>
      </w:r>
    </w:p>
    <w:p w:rsidR="006249C4" w:rsidRDefault="006249C4" w:rsidP="006249C4">
      <w:pPr>
        <w:rPr>
          <w:color w:val="0000FF"/>
        </w:rPr>
      </w:pPr>
      <w:r>
        <w:rPr>
          <w:color w:val="0000FF"/>
        </w:rPr>
        <w:t xml:space="preserve">Descreva </w:t>
      </w:r>
      <w:r w:rsidRPr="00093402">
        <w:rPr>
          <w:color w:val="0000FF"/>
        </w:rPr>
        <w:t xml:space="preserve">neste tópico </w:t>
      </w:r>
      <w:r>
        <w:rPr>
          <w:color w:val="0000FF"/>
        </w:rPr>
        <w:t xml:space="preserve">a arquitetura do sistema Web que está sendo desenvolvido, conforme trabalhado na disciplina de Tecnologias para Desenvolvimento Web. Se estiver sendo utilizado um framework específico (exemplo, JSF), </w:t>
      </w:r>
      <w:r w:rsidR="00A17039">
        <w:rPr>
          <w:color w:val="0000FF"/>
        </w:rPr>
        <w:t>devem-se</w:t>
      </w:r>
      <w:r>
        <w:rPr>
          <w:color w:val="0000FF"/>
        </w:rPr>
        <w:t xml:space="preserve"> incluir informações deste framework.</w:t>
      </w:r>
    </w:p>
    <w:p w:rsidR="00E1145A" w:rsidRDefault="006249C4" w:rsidP="00A17039">
      <w:pPr>
        <w:rPr>
          <w:color w:val="0000FF"/>
        </w:rPr>
      </w:pPr>
      <w:r>
        <w:rPr>
          <w:color w:val="0000FF"/>
        </w:rPr>
        <w:t>Pode-se usar um diagrama ou simplesmente descrever as camadas</w:t>
      </w:r>
      <w:r w:rsidR="00A17039">
        <w:rPr>
          <w:color w:val="0000FF"/>
        </w:rPr>
        <w:t xml:space="preserve"> ou módulos do sistema, isto é, como são subdivididas as classes e páginas Web do sistema.</w:t>
      </w:r>
    </w:p>
    <w:p w:rsidR="00A66EE8" w:rsidRDefault="00A66EE8" w:rsidP="00A17039">
      <w:pPr>
        <w:rPr>
          <w:color w:val="0000FF"/>
        </w:rPr>
      </w:pPr>
      <w:r>
        <w:rPr>
          <w:color w:val="0000FF"/>
        </w:rPr>
        <w:t>Exemplo de camadas: Apresentação, com páginas JSP; Controle, com Servlets; e Modelo com classes de acesso a dados.</w:t>
      </w:r>
    </w:p>
    <w:p w:rsidR="00A17039" w:rsidRDefault="00A17039" w:rsidP="00A17039">
      <w:pPr>
        <w:rPr>
          <w:color w:val="0000FF"/>
        </w:rPr>
      </w:pPr>
    </w:p>
    <w:p w:rsidR="00A17039" w:rsidRDefault="00A17039" w:rsidP="00A17039">
      <w:pPr>
        <w:pStyle w:val="Ttulo3"/>
      </w:pPr>
      <w:r>
        <w:t>Realização de Casos de Uso</w:t>
      </w:r>
    </w:p>
    <w:p w:rsidR="00A17039" w:rsidRDefault="00A17039" w:rsidP="00A17039">
      <w:pPr>
        <w:rPr>
          <w:color w:val="0000FF"/>
        </w:rPr>
      </w:pPr>
      <w:r>
        <w:rPr>
          <w:color w:val="0000FF"/>
        </w:rPr>
        <w:t xml:space="preserve">Neste tópico, </w:t>
      </w:r>
      <w:r w:rsidR="00D026F6">
        <w:rPr>
          <w:color w:val="0000FF"/>
        </w:rPr>
        <w:t xml:space="preserve">cada </w:t>
      </w:r>
      <w:r>
        <w:rPr>
          <w:color w:val="0000FF"/>
        </w:rPr>
        <w:t>caso de uso que fazparte do escopo do sistema deve ser detalhado</w:t>
      </w:r>
      <w:r w:rsidR="00D026F6">
        <w:rPr>
          <w:color w:val="0000FF"/>
        </w:rPr>
        <w:t>. Deve</w:t>
      </w:r>
      <w:r w:rsidR="007B51AB">
        <w:rPr>
          <w:color w:val="0000FF"/>
        </w:rPr>
        <w:t>m</w:t>
      </w:r>
      <w:r w:rsidR="00D026F6">
        <w:rPr>
          <w:color w:val="0000FF"/>
        </w:rPr>
        <w:t>-se citar todas as classes e páginas Web que realiza</w:t>
      </w:r>
      <w:r w:rsidR="007B51AB">
        <w:rPr>
          <w:color w:val="0000FF"/>
        </w:rPr>
        <w:t>m</w:t>
      </w:r>
      <w:r w:rsidR="00D026F6">
        <w:rPr>
          <w:color w:val="0000FF"/>
        </w:rPr>
        <w:t xml:space="preserve"> o caso de uso em questão</w:t>
      </w:r>
      <w:r>
        <w:rPr>
          <w:color w:val="0000FF"/>
        </w:rPr>
        <w:t xml:space="preserve">. Pode-se usar tanto diagrama de sequência </w:t>
      </w:r>
      <w:r w:rsidR="002E66D1">
        <w:rPr>
          <w:color w:val="0000FF"/>
        </w:rPr>
        <w:t xml:space="preserve">como </w:t>
      </w:r>
      <w:r>
        <w:rPr>
          <w:color w:val="0000FF"/>
        </w:rPr>
        <w:t>de colaboração</w:t>
      </w:r>
      <w:r w:rsidR="007B51AB">
        <w:rPr>
          <w:color w:val="0000FF"/>
        </w:rPr>
        <w:t xml:space="preserve"> ou outro diagrama que descreva o fluxo</w:t>
      </w:r>
      <w:r w:rsidR="00A66EE8">
        <w:rPr>
          <w:color w:val="0000FF"/>
        </w:rPr>
        <w:t xml:space="preserve"> de mensagens</w:t>
      </w:r>
      <w:r>
        <w:rPr>
          <w:color w:val="0000FF"/>
        </w:rPr>
        <w:t>.</w:t>
      </w:r>
      <w:r w:rsidR="00F35B7E">
        <w:rPr>
          <w:color w:val="0000FF"/>
        </w:rPr>
        <w:t xml:space="preserve"> Deixar claro </w:t>
      </w:r>
      <w:r w:rsidR="008F0315">
        <w:rPr>
          <w:color w:val="0000FF"/>
        </w:rPr>
        <w:t>como cada classe ou página Web se encaixa na arquitetura descrita no item 4.1.</w:t>
      </w:r>
    </w:p>
    <w:p w:rsidR="007B51AB" w:rsidRDefault="007B51AB" w:rsidP="00A17039">
      <w:pPr>
        <w:rPr>
          <w:color w:val="0000FF"/>
        </w:rPr>
      </w:pPr>
      <w:r>
        <w:rPr>
          <w:color w:val="0000FF"/>
        </w:rPr>
        <w:t>Exemplo:</w:t>
      </w:r>
    </w:p>
    <w:p w:rsidR="00A66EE8" w:rsidRDefault="00A66EE8" w:rsidP="00A17039">
      <w:pPr>
        <w:rPr>
          <w:color w:val="0000FF"/>
        </w:rPr>
      </w:pPr>
      <w:r>
        <w:rPr>
          <w:color w:val="0000FF"/>
        </w:rPr>
        <w:t xml:space="preserve">O diagrama a seguir demonstra o fluxo para remoção de um aluno da lista de alunos cadastrados. </w:t>
      </w:r>
      <w:r w:rsidR="00451158">
        <w:rPr>
          <w:color w:val="0000FF"/>
        </w:rPr>
        <w:t>O lado do cliente é o resultado visual apresentado para o usuário a partir das páginas presentes na camada de apresentação.</w:t>
      </w:r>
    </w:p>
    <w:p w:rsidR="006249C4" w:rsidRDefault="00A66EE8" w:rsidP="006249C4">
      <w:pPr>
        <w:rPr>
          <w:color w:val="0000FF"/>
        </w:rPr>
      </w:pPr>
      <w:r>
        <w:rPr>
          <w:noProof/>
          <w:color w:val="0000FF"/>
        </w:rPr>
        <w:lastRenderedPageBreak/>
        <w:drawing>
          <wp:inline distT="0" distB="0" distL="0" distR="0">
            <wp:extent cx="6011839" cy="456271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15149" cy="4565226"/>
                    </a:xfrm>
                    <a:prstGeom prst="rect">
                      <a:avLst/>
                    </a:prstGeom>
                    <a:noFill/>
                  </pic:spPr>
                </pic:pic>
              </a:graphicData>
            </a:graphic>
          </wp:inline>
        </w:drawing>
      </w:r>
    </w:p>
    <w:p w:rsidR="00C32227" w:rsidRPr="00093402" w:rsidRDefault="00C32227" w:rsidP="00C32227">
      <w:pPr>
        <w:pStyle w:val="Ttulo2"/>
      </w:pPr>
      <w:r w:rsidRPr="00093402">
        <w:rPr>
          <w:i/>
        </w:rPr>
        <w:t>Guidelines</w:t>
      </w:r>
      <w:r w:rsidRPr="00093402">
        <w:t xml:space="preserve"> de </w:t>
      </w:r>
      <w:r w:rsidR="00E06D5D" w:rsidRPr="00093402">
        <w:t>Interface</w:t>
      </w:r>
      <w:bookmarkEnd w:id="2890"/>
    </w:p>
    <w:p w:rsidR="00C32227" w:rsidRPr="00093402" w:rsidRDefault="00C32227" w:rsidP="00C32227">
      <w:pPr>
        <w:rPr>
          <w:color w:val="0000FF"/>
        </w:rPr>
      </w:pPr>
      <w:r w:rsidRPr="00093402">
        <w:rPr>
          <w:color w:val="0000FF"/>
        </w:rPr>
        <w:t xml:space="preserve">Insira neste tópico os </w:t>
      </w:r>
      <w:r w:rsidRPr="00093402">
        <w:rPr>
          <w:i/>
          <w:color w:val="0000FF"/>
        </w:rPr>
        <w:t>guide</w:t>
      </w:r>
      <w:r w:rsidR="00E06D5D" w:rsidRPr="00093402">
        <w:rPr>
          <w:i/>
          <w:color w:val="0000FF"/>
        </w:rPr>
        <w:t>lines</w:t>
      </w:r>
      <w:r w:rsidR="00E06D5D" w:rsidRPr="00093402">
        <w:rPr>
          <w:color w:val="0000FF"/>
        </w:rPr>
        <w:t xml:space="preserve"> definidos na disciplinaInteração Humano Computador. Exemplo do formato:</w:t>
      </w:r>
    </w:p>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120"/>
        <w:gridCol w:w="4251"/>
      </w:tblGrid>
      <w:tr w:rsidR="00E06D5D" w:rsidRPr="00E06D5D" w:rsidTr="00591961">
        <w:tc>
          <w:tcPr>
            <w:tcW w:w="3120" w:type="dxa"/>
          </w:tcPr>
          <w:p w:rsidR="00E06D5D" w:rsidRPr="00E06D5D" w:rsidRDefault="00E06D5D" w:rsidP="00591961">
            <w:pPr>
              <w:rPr>
                <w:rStyle w:val="Forte"/>
                <w:b w:val="0"/>
                <w:sz w:val="22"/>
                <w:szCs w:val="22"/>
              </w:rPr>
            </w:pPr>
            <w:r w:rsidRPr="00E06D5D">
              <w:rPr>
                <w:rStyle w:val="Forte"/>
                <w:b w:val="0"/>
                <w:i/>
                <w:sz w:val="22"/>
                <w:szCs w:val="22"/>
              </w:rPr>
              <w:t>Guideline nro</w:t>
            </w:r>
            <w:r w:rsidRPr="00E06D5D">
              <w:rPr>
                <w:rStyle w:val="Forte"/>
                <w:b w:val="0"/>
                <w:sz w:val="22"/>
                <w:szCs w:val="22"/>
              </w:rPr>
              <w:t>:</w:t>
            </w:r>
          </w:p>
        </w:tc>
        <w:tc>
          <w:tcPr>
            <w:tcW w:w="4251" w:type="dxa"/>
          </w:tcPr>
          <w:p w:rsidR="00E06D5D" w:rsidRPr="00093402" w:rsidRDefault="00E06D5D" w:rsidP="00591961">
            <w:pPr>
              <w:rPr>
                <w:rStyle w:val="Forte"/>
                <w:b w:val="0"/>
                <w:i/>
                <w:sz w:val="22"/>
                <w:szCs w:val="22"/>
              </w:rPr>
            </w:pPr>
            <w:r w:rsidRPr="00093402">
              <w:rPr>
                <w:rStyle w:val="Forte"/>
                <w:b w:val="0"/>
                <w:i/>
                <w:sz w:val="22"/>
                <w:szCs w:val="22"/>
              </w:rPr>
              <w:t>Título do guideline</w:t>
            </w:r>
          </w:p>
        </w:tc>
      </w:tr>
      <w:tr w:rsidR="00E06D5D" w:rsidRPr="00E06D5D" w:rsidTr="00591961">
        <w:tc>
          <w:tcPr>
            <w:tcW w:w="3120" w:type="dxa"/>
          </w:tcPr>
          <w:p w:rsidR="00E06D5D" w:rsidRPr="00E06D5D" w:rsidRDefault="00E06D5D" w:rsidP="00591961">
            <w:pPr>
              <w:rPr>
                <w:rStyle w:val="Forte"/>
                <w:b w:val="0"/>
                <w:sz w:val="22"/>
                <w:szCs w:val="22"/>
              </w:rPr>
            </w:pPr>
            <w:r w:rsidRPr="00E06D5D">
              <w:rPr>
                <w:rStyle w:val="Forte"/>
                <w:b w:val="0"/>
                <w:sz w:val="22"/>
                <w:szCs w:val="22"/>
              </w:rPr>
              <w:t>Exemplo:</w:t>
            </w:r>
          </w:p>
        </w:tc>
        <w:tc>
          <w:tcPr>
            <w:tcW w:w="4251" w:type="dxa"/>
          </w:tcPr>
          <w:p w:rsidR="00E06D5D" w:rsidRPr="00093402" w:rsidRDefault="00E06D5D" w:rsidP="00591961">
            <w:pPr>
              <w:rPr>
                <w:rStyle w:val="Forte"/>
                <w:b w:val="0"/>
                <w:color w:val="0000FF"/>
                <w:sz w:val="22"/>
                <w:szCs w:val="22"/>
              </w:rPr>
            </w:pPr>
            <w:r w:rsidRPr="00093402">
              <w:rPr>
                <w:rStyle w:val="Forte"/>
                <w:b w:val="0"/>
                <w:i/>
                <w:color w:val="0000FF"/>
                <w:sz w:val="22"/>
                <w:szCs w:val="22"/>
              </w:rPr>
              <w:t>Descrever um exemplo prático do uso do guideline</w:t>
            </w:r>
          </w:p>
        </w:tc>
      </w:tr>
      <w:tr w:rsidR="00E06D5D" w:rsidRPr="00E06D5D" w:rsidTr="00591961">
        <w:tc>
          <w:tcPr>
            <w:tcW w:w="3120" w:type="dxa"/>
          </w:tcPr>
          <w:p w:rsidR="00E06D5D" w:rsidRPr="00E06D5D" w:rsidRDefault="00E06D5D" w:rsidP="00591961">
            <w:pPr>
              <w:rPr>
                <w:rStyle w:val="Forte"/>
                <w:b w:val="0"/>
                <w:sz w:val="22"/>
                <w:szCs w:val="22"/>
              </w:rPr>
            </w:pPr>
            <w:r w:rsidRPr="00E06D5D">
              <w:rPr>
                <w:rStyle w:val="Forte"/>
                <w:b w:val="0"/>
                <w:sz w:val="22"/>
                <w:szCs w:val="22"/>
              </w:rPr>
              <w:t>Exceção (se houver):</w:t>
            </w:r>
          </w:p>
        </w:tc>
        <w:tc>
          <w:tcPr>
            <w:tcW w:w="4251" w:type="dxa"/>
          </w:tcPr>
          <w:p w:rsidR="00E06D5D" w:rsidRPr="00093402" w:rsidRDefault="00E06D5D" w:rsidP="00591961">
            <w:pPr>
              <w:rPr>
                <w:rStyle w:val="Forte"/>
                <w:b w:val="0"/>
                <w:color w:val="0000FF"/>
                <w:sz w:val="22"/>
                <w:szCs w:val="22"/>
              </w:rPr>
            </w:pPr>
            <w:r w:rsidRPr="00093402">
              <w:rPr>
                <w:rStyle w:val="Forte"/>
                <w:b w:val="0"/>
                <w:i/>
                <w:color w:val="0000FF"/>
                <w:sz w:val="22"/>
                <w:szCs w:val="22"/>
              </w:rPr>
              <w:t>Descrever uma situação de exceção na qual o guideline não é aplicado</w:t>
            </w:r>
          </w:p>
        </w:tc>
      </w:tr>
      <w:tr w:rsidR="00E06D5D" w:rsidRPr="00E06D5D" w:rsidTr="00591961">
        <w:tc>
          <w:tcPr>
            <w:tcW w:w="3120" w:type="dxa"/>
          </w:tcPr>
          <w:p w:rsidR="00E06D5D" w:rsidRPr="00E06D5D" w:rsidRDefault="00E06D5D" w:rsidP="00591961">
            <w:pPr>
              <w:rPr>
                <w:rStyle w:val="Forte"/>
                <w:b w:val="0"/>
                <w:sz w:val="22"/>
                <w:szCs w:val="22"/>
              </w:rPr>
            </w:pPr>
            <w:r w:rsidRPr="00E06D5D">
              <w:rPr>
                <w:rStyle w:val="Forte"/>
                <w:b w:val="0"/>
                <w:sz w:val="22"/>
                <w:szCs w:val="22"/>
              </w:rPr>
              <w:t>Justificativa:</w:t>
            </w:r>
          </w:p>
        </w:tc>
        <w:tc>
          <w:tcPr>
            <w:tcW w:w="4251" w:type="dxa"/>
          </w:tcPr>
          <w:p w:rsidR="00E06D5D" w:rsidRPr="00093402" w:rsidRDefault="00E06D5D" w:rsidP="00591961">
            <w:pPr>
              <w:rPr>
                <w:rStyle w:val="Forte"/>
                <w:b w:val="0"/>
                <w:color w:val="0000FF"/>
                <w:sz w:val="22"/>
                <w:szCs w:val="22"/>
              </w:rPr>
            </w:pPr>
            <w:r w:rsidRPr="00093402">
              <w:rPr>
                <w:rStyle w:val="Forte"/>
                <w:b w:val="0"/>
                <w:i/>
                <w:color w:val="0000FF"/>
                <w:sz w:val="22"/>
                <w:szCs w:val="22"/>
              </w:rPr>
              <w:t xml:space="preserve">Descrever como esse guideline melhora a usabilidade da interface </w:t>
            </w:r>
          </w:p>
        </w:tc>
      </w:tr>
    </w:tbl>
    <w:p w:rsidR="00E06D5D" w:rsidRPr="00E06D5D" w:rsidRDefault="00E06D5D" w:rsidP="00C32227">
      <w:pPr>
        <w:rPr>
          <w:color w:val="FF0000"/>
        </w:rPr>
      </w:pPr>
    </w:p>
    <w:p w:rsidR="00C32227" w:rsidRPr="00C32227" w:rsidRDefault="00C32227" w:rsidP="00C32227"/>
    <w:p w:rsidR="00301E38" w:rsidRDefault="00301E38">
      <w:pPr>
        <w:pStyle w:val="Ttulo2"/>
      </w:pPr>
      <w:bookmarkStart w:id="2891" w:name="_Toc359135195"/>
      <w:r>
        <w:lastRenderedPageBreak/>
        <w:t>Protótipo das telas</w:t>
      </w:r>
      <w:bookmarkEnd w:id="2891"/>
    </w:p>
    <w:p w:rsidR="00301E38" w:rsidRPr="00093402" w:rsidRDefault="00301E38" w:rsidP="002C0578">
      <w:pPr>
        <w:rPr>
          <w:color w:val="0000FF"/>
        </w:rPr>
      </w:pPr>
      <w:r w:rsidRPr="00725F5C">
        <w:rPr>
          <w:color w:val="0000FF"/>
        </w:rPr>
        <w:t>Deverá ser desenvolvido e documentado o protótipo das telas, considerando-se os aspectos de ergonomia e usabilidade.</w:t>
      </w:r>
      <w:r w:rsidR="00E06D5D" w:rsidRPr="008F62B9">
        <w:rPr>
          <w:color w:val="0000FF"/>
        </w:rPr>
        <w:t xml:space="preserve">As informações e o formato para preenchimento deste subitem são fornecidas pela </w:t>
      </w:r>
      <w:r w:rsidR="00E06D5D" w:rsidRPr="00093402">
        <w:rPr>
          <w:color w:val="0000FF"/>
        </w:rPr>
        <w:t>disciplina “Interação Humano Computador”</w:t>
      </w:r>
    </w:p>
    <w:p w:rsidR="00BF53DF" w:rsidRPr="00725F5C" w:rsidRDefault="00BF53DF" w:rsidP="002C0578">
      <w:pPr>
        <w:rPr>
          <w:color w:val="0000FF"/>
        </w:rPr>
      </w:pPr>
    </w:p>
    <w:p w:rsidR="00301E38" w:rsidRPr="00E06D5D" w:rsidRDefault="00301E38" w:rsidP="00E06D5D">
      <w:pPr>
        <w:pStyle w:val="Ttulo3"/>
        <w:spacing w:after="0" w:line="360" w:lineRule="auto"/>
        <w:rPr>
          <w:szCs w:val="24"/>
        </w:rPr>
      </w:pPr>
      <w:bookmarkStart w:id="2892" w:name="_Toc359135196"/>
      <w:r w:rsidRPr="00E06D5D">
        <w:rPr>
          <w:szCs w:val="24"/>
        </w:rPr>
        <w:t>Baixa Fidelidade</w:t>
      </w:r>
      <w:bookmarkEnd w:id="2892"/>
    </w:p>
    <w:p w:rsidR="00E06D5D" w:rsidRPr="00093402" w:rsidRDefault="00E06D5D" w:rsidP="00E06D5D">
      <w:pPr>
        <w:widowControl w:val="0"/>
        <w:ind w:left="360"/>
        <w:rPr>
          <w:rStyle w:val="Forte"/>
          <w:b w:val="0"/>
          <w:color w:val="0000FF"/>
        </w:rPr>
      </w:pPr>
      <w:r w:rsidRPr="00093402">
        <w:rPr>
          <w:color w:val="0000FF"/>
        </w:rPr>
        <w:t xml:space="preserve">A prototipação de baixa fidelidade é uma técnica destinada a implementar as especificações para a interface e a usabilidade de um sistema. </w:t>
      </w:r>
      <w:r w:rsidRPr="00093402">
        <w:rPr>
          <w:rStyle w:val="Forte"/>
          <w:b w:val="0"/>
          <w:color w:val="0000FF"/>
        </w:rPr>
        <w:t xml:space="preserve">A proposta desta etapa é desenvolver os protótipos de baixa fidelidade que correspondam às interfaces do projeto que está sendo desenvolvido na disciplina Projeto Integrador. </w:t>
      </w:r>
      <w:r w:rsidRPr="00093402">
        <w:rPr>
          <w:color w:val="0000FF"/>
        </w:rPr>
        <w:t xml:space="preserve">Os protótipos devem ser construídos considerando os </w:t>
      </w:r>
      <w:r w:rsidRPr="00093402">
        <w:rPr>
          <w:i/>
          <w:color w:val="0000FF"/>
        </w:rPr>
        <w:t>guidelines</w:t>
      </w:r>
      <w:r w:rsidRPr="00093402">
        <w:rPr>
          <w:color w:val="0000FF"/>
        </w:rPr>
        <w:t xml:space="preserve"> desenvolvidos pelo grupo.</w:t>
      </w:r>
    </w:p>
    <w:p w:rsidR="00EE51EB" w:rsidRPr="00093402" w:rsidRDefault="00E06D5D" w:rsidP="00E06D5D">
      <w:pPr>
        <w:widowControl w:val="0"/>
        <w:ind w:left="360"/>
        <w:rPr>
          <w:color w:val="0000FF"/>
        </w:rPr>
      </w:pPr>
      <w:r w:rsidRPr="00093402">
        <w:rPr>
          <w:rStyle w:val="Forte"/>
          <w:b w:val="0"/>
          <w:color w:val="0000FF"/>
        </w:rPr>
        <w:t xml:space="preserve">Nesta etapa do projeto, os protótipos devem desenvolvidos em ferramentas de prototipação de telas, como o Pencil e o Balsamiq </w:t>
      </w:r>
      <w:r w:rsidRPr="00093402">
        <w:rPr>
          <w:rStyle w:val="Forte"/>
          <w:color w:val="0000FF"/>
        </w:rPr>
        <w:t>(obrigatório)</w:t>
      </w:r>
      <w:r w:rsidRPr="00093402">
        <w:rPr>
          <w:rStyle w:val="Forte"/>
          <w:b w:val="0"/>
          <w:color w:val="0000FF"/>
        </w:rPr>
        <w:t xml:space="preserve">, exemplificadas na da disciplina Interação Humano Computador. Desenvolver os protótipos de </w:t>
      </w:r>
      <w:r w:rsidRPr="00093402">
        <w:rPr>
          <w:rStyle w:val="Forte"/>
          <w:color w:val="0000FF"/>
        </w:rPr>
        <w:t>todas as possíveis telas do sistema</w:t>
      </w:r>
      <w:r w:rsidRPr="00093402">
        <w:rPr>
          <w:rStyle w:val="Forte"/>
          <w:b w:val="0"/>
          <w:color w:val="0000FF"/>
        </w:rPr>
        <w:t>, inclusive telas de mensagem, telas de erros, telas de confirmação, entre outras.</w:t>
      </w:r>
    </w:p>
    <w:p w:rsidR="00EE51EB" w:rsidRPr="00E06D5D" w:rsidRDefault="00EE51EB" w:rsidP="00E06D5D">
      <w:pPr>
        <w:rPr>
          <w:color w:val="FF0000"/>
        </w:rPr>
      </w:pPr>
    </w:p>
    <w:p w:rsidR="00301E38" w:rsidRPr="008F62B9" w:rsidRDefault="00301E38" w:rsidP="00E06D5D">
      <w:pPr>
        <w:rPr>
          <w:color w:val="0000FF"/>
        </w:rPr>
      </w:pPr>
    </w:p>
    <w:p w:rsidR="00301E38" w:rsidRDefault="00301E38" w:rsidP="002C0578"/>
    <w:p w:rsidR="00301E38" w:rsidRDefault="00301E38">
      <w:pPr>
        <w:pStyle w:val="Ttulo3"/>
      </w:pPr>
      <w:bookmarkStart w:id="2893" w:name="_Toc359135197"/>
      <w:r>
        <w:t>Alta Fidelidade</w:t>
      </w:r>
      <w:bookmarkEnd w:id="2893"/>
    </w:p>
    <w:p w:rsidR="00EC0ABE" w:rsidRPr="00093402" w:rsidRDefault="00EC0ABE" w:rsidP="00EC0ABE">
      <w:pPr>
        <w:widowControl w:val="0"/>
        <w:spacing w:before="100" w:after="100"/>
        <w:rPr>
          <w:color w:val="0000FF"/>
        </w:rPr>
      </w:pPr>
      <w:r w:rsidRPr="00093402">
        <w:rPr>
          <w:color w:val="0000FF"/>
        </w:rPr>
        <w:t>Os protótipos de alta fidelidade são desenvolvidos com a própria ferramenta de implementação do futuro sistema, proporcionando uma aparência muito próxima do pretendido para o sistema pronto. Contém um conteúdo de informação mais elaborado, tornando possível obter medidas de usabilidade (eficácia, eficiência e satisfação) por meio de testes de uso.</w:t>
      </w:r>
    </w:p>
    <w:p w:rsidR="00EC0ABE" w:rsidRPr="00093402" w:rsidRDefault="00EC0ABE" w:rsidP="00EC0ABE">
      <w:pPr>
        <w:widowControl w:val="0"/>
        <w:spacing w:before="100" w:after="100"/>
        <w:rPr>
          <w:rStyle w:val="Forte"/>
          <w:b w:val="0"/>
          <w:color w:val="0000FF"/>
        </w:rPr>
      </w:pPr>
      <w:r w:rsidRPr="00093402">
        <w:rPr>
          <w:rStyle w:val="Forte"/>
          <w:b w:val="0"/>
          <w:color w:val="0000FF"/>
        </w:rPr>
        <w:t>A proposta desta etapa é desenvolver os protótipos de alta fidelidade que correspondam às interfaces do projeto que está sendo desenvolvido na disciplina Projeto Integrador.</w:t>
      </w:r>
    </w:p>
    <w:p w:rsidR="00EC0ABE" w:rsidRPr="00093402" w:rsidRDefault="00EC0ABE" w:rsidP="00EC0ABE">
      <w:pPr>
        <w:rPr>
          <w:strike/>
          <w:color w:val="0000FF"/>
        </w:rPr>
      </w:pPr>
      <w:r w:rsidRPr="00093402">
        <w:rPr>
          <w:color w:val="0000FF"/>
        </w:rPr>
        <w:t xml:space="preserve">Assim como foi feito na durante o desenvolvimento dos protótipos de baixa fidelidade, os protótipos de alta fidelidade devem ser construídos considerando os </w:t>
      </w:r>
      <w:r w:rsidRPr="00093402">
        <w:rPr>
          <w:i/>
          <w:color w:val="0000FF"/>
        </w:rPr>
        <w:t>guidelines</w:t>
      </w:r>
      <w:r w:rsidRPr="00093402">
        <w:rPr>
          <w:color w:val="0000FF"/>
        </w:rPr>
        <w:t xml:space="preserve"> desenvolvidos pelo grupo.</w:t>
      </w:r>
    </w:p>
    <w:p w:rsidR="00301E38" w:rsidRPr="00093402" w:rsidRDefault="00EC0ABE" w:rsidP="002C0578">
      <w:pPr>
        <w:rPr>
          <w:rFonts w:ascii="Arial" w:hAnsi="Arial" w:cs="Arial"/>
          <w:color w:val="0000FF"/>
        </w:rPr>
      </w:pPr>
      <w:r w:rsidRPr="00093402">
        <w:rPr>
          <w:color w:val="0000FF"/>
        </w:rPr>
        <w:t>Mais</w:t>
      </w:r>
      <w:r w:rsidR="00301E38" w:rsidRPr="00093402">
        <w:rPr>
          <w:color w:val="0000FF"/>
        </w:rPr>
        <w:t xml:space="preserve"> informações e o formato para </w:t>
      </w:r>
      <w:r w:rsidR="00EE51EB" w:rsidRPr="00093402">
        <w:rPr>
          <w:color w:val="0000FF"/>
        </w:rPr>
        <w:t>preenchimento</w:t>
      </w:r>
      <w:r w:rsidR="00301E38" w:rsidRPr="00093402">
        <w:rPr>
          <w:color w:val="0000FF"/>
        </w:rPr>
        <w:t xml:space="preserve"> deste subitem são fornecidas pela disciplina “</w:t>
      </w:r>
      <w:r w:rsidRPr="00093402">
        <w:rPr>
          <w:color w:val="0000FF"/>
        </w:rPr>
        <w:t>Interação Humano Computador</w:t>
      </w:r>
      <w:r w:rsidR="00301E38" w:rsidRPr="00093402">
        <w:rPr>
          <w:color w:val="0000FF"/>
        </w:rPr>
        <w:t>”</w:t>
      </w:r>
    </w:p>
    <w:p w:rsidR="00301E38" w:rsidRDefault="00301E38" w:rsidP="002C0578"/>
    <w:p w:rsidR="00301E38" w:rsidRDefault="00301E38">
      <w:pPr>
        <w:pStyle w:val="Ttulo2"/>
      </w:pPr>
      <w:bookmarkStart w:id="2894" w:name="_Toc359135198"/>
      <w:r>
        <w:lastRenderedPageBreak/>
        <w:t>Projeto do Banco de Dados</w:t>
      </w:r>
      <w:bookmarkEnd w:id="2894"/>
    </w:p>
    <w:p w:rsidR="00535365" w:rsidRPr="000E0E05" w:rsidRDefault="00535365" w:rsidP="002C0578">
      <w:pPr>
        <w:rPr>
          <w:color w:val="0000FF"/>
        </w:rPr>
      </w:pPr>
      <w:r w:rsidRPr="000E0E05">
        <w:rPr>
          <w:color w:val="0000FF"/>
        </w:rPr>
        <w:t>As informações e o formato para preenchimento deste item são fornecidos pela disciplina “Banco de Dados”.</w:t>
      </w:r>
    </w:p>
    <w:p w:rsidR="00535365" w:rsidRPr="00D53748" w:rsidRDefault="00535365" w:rsidP="00784EC4"/>
    <w:p w:rsidR="00535365" w:rsidRPr="00D53748" w:rsidRDefault="00535365" w:rsidP="00535365">
      <w:pPr>
        <w:pStyle w:val="Ttulo3"/>
      </w:pPr>
      <w:bookmarkStart w:id="2895" w:name="_Toc359135199"/>
      <w:bookmarkStart w:id="2896" w:name="_Toc269829200"/>
      <w:r w:rsidRPr="00D53748">
        <w:t>Modelo Conceitual</w:t>
      </w:r>
      <w:bookmarkEnd w:id="2895"/>
      <w:bookmarkEnd w:id="2896"/>
    </w:p>
    <w:p w:rsidR="00535365" w:rsidRDefault="00535365" w:rsidP="002C0578"/>
    <w:p w:rsidR="00535365" w:rsidRPr="000E0E05" w:rsidRDefault="00535365" w:rsidP="002C0578">
      <w:pPr>
        <w:rPr>
          <w:color w:val="0000FF"/>
        </w:rPr>
      </w:pPr>
      <w:r w:rsidRPr="000E0E05">
        <w:rPr>
          <w:color w:val="0000FF"/>
        </w:rPr>
        <w:t>O modelo conceitual requisitado é o modelo segundo a notação do Peter Chen.</w:t>
      </w:r>
    </w:p>
    <w:p w:rsidR="00535365" w:rsidRDefault="00535365" w:rsidP="002C0578"/>
    <w:p w:rsidR="00535365" w:rsidRPr="00D53748" w:rsidRDefault="00535365" w:rsidP="002C0578"/>
    <w:p w:rsidR="00535365" w:rsidRDefault="00296EE9" w:rsidP="002C0578">
      <w:pPr>
        <w:rPr>
          <w:sz w:val="22"/>
        </w:rPr>
      </w:pPr>
      <w:r>
        <w:rPr>
          <w:noProof/>
          <w:sz w:val="22"/>
        </w:rPr>
        <w:drawing>
          <wp:inline distT="0" distB="0" distL="0" distR="0">
            <wp:extent cx="4695190" cy="3557905"/>
            <wp:effectExtent l="1905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srcRect/>
                    <a:stretch>
                      <a:fillRect/>
                    </a:stretch>
                  </pic:blipFill>
                  <pic:spPr bwMode="auto">
                    <a:xfrm>
                      <a:off x="0" y="0"/>
                      <a:ext cx="4695190" cy="3557905"/>
                    </a:xfrm>
                    <a:prstGeom prst="rect">
                      <a:avLst/>
                    </a:prstGeom>
                    <a:noFill/>
                    <a:ln w="9525">
                      <a:noFill/>
                      <a:miter lim="800000"/>
                      <a:headEnd/>
                      <a:tailEnd/>
                    </a:ln>
                  </pic:spPr>
                </pic:pic>
              </a:graphicData>
            </a:graphic>
          </wp:inline>
        </w:drawing>
      </w:r>
    </w:p>
    <w:p w:rsidR="00535365" w:rsidRPr="002C0578" w:rsidRDefault="00535365" w:rsidP="002C0578">
      <w:pPr>
        <w:pStyle w:val="Legenda"/>
      </w:pPr>
      <w:bookmarkStart w:id="2897" w:name="_Toc269988822"/>
      <w:bookmarkStart w:id="2898" w:name="_Toc348899600"/>
      <w:r w:rsidRPr="002C0578">
        <w:t xml:space="preserve">Figura </w:t>
      </w:r>
      <w:r w:rsidR="00102415">
        <w:fldChar w:fldCharType="begin"/>
      </w:r>
      <w:r w:rsidR="006C723A">
        <w:instrText xml:space="preserve"> SEQ Figura \* ARABIC </w:instrText>
      </w:r>
      <w:r w:rsidR="00102415">
        <w:fldChar w:fldCharType="separate"/>
      </w:r>
      <w:r w:rsidRPr="002C0578">
        <w:t>12</w:t>
      </w:r>
      <w:r w:rsidR="00102415">
        <w:fldChar w:fldCharType="end"/>
      </w:r>
      <w:r w:rsidRPr="002C0578">
        <w:t xml:space="preserve"> - Diagrama Entidade Relacionamento gerado pela ferramenta brModelo v. 2.0</w:t>
      </w:r>
      <w:bookmarkEnd w:id="2897"/>
      <w:bookmarkEnd w:id="2898"/>
    </w:p>
    <w:p w:rsidR="00535365" w:rsidRPr="00D53748" w:rsidRDefault="00535365" w:rsidP="002C0578"/>
    <w:p w:rsidR="00535365" w:rsidRPr="00D53748" w:rsidRDefault="00535365" w:rsidP="002C0578">
      <w:pPr>
        <w:pStyle w:val="Ttulo3"/>
      </w:pPr>
      <w:bookmarkStart w:id="2899" w:name="_Toc359135200"/>
      <w:r>
        <w:t>Modelo Lógico</w:t>
      </w:r>
      <w:bookmarkEnd w:id="2899"/>
    </w:p>
    <w:p w:rsidR="00535365" w:rsidRDefault="00535365" w:rsidP="002C0578"/>
    <w:p w:rsidR="00535365" w:rsidRPr="00D53748" w:rsidRDefault="00535365" w:rsidP="002C0578"/>
    <w:p w:rsidR="00535365" w:rsidRPr="00D53748" w:rsidRDefault="00296EE9" w:rsidP="002C0578">
      <w:r>
        <w:rPr>
          <w:noProof/>
        </w:rPr>
        <w:lastRenderedPageBreak/>
        <w:drawing>
          <wp:inline distT="0" distB="0" distL="0" distR="0">
            <wp:extent cx="5580380" cy="2514600"/>
            <wp:effectExtent l="19050" t="0" r="127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srcRect/>
                    <a:stretch>
                      <a:fillRect/>
                    </a:stretch>
                  </pic:blipFill>
                  <pic:spPr bwMode="auto">
                    <a:xfrm>
                      <a:off x="0" y="0"/>
                      <a:ext cx="5580380" cy="2514600"/>
                    </a:xfrm>
                    <a:prstGeom prst="rect">
                      <a:avLst/>
                    </a:prstGeom>
                    <a:noFill/>
                    <a:ln w="9525">
                      <a:noFill/>
                      <a:miter lim="800000"/>
                      <a:headEnd/>
                      <a:tailEnd/>
                    </a:ln>
                  </pic:spPr>
                </pic:pic>
              </a:graphicData>
            </a:graphic>
          </wp:inline>
        </w:drawing>
      </w:r>
    </w:p>
    <w:p w:rsidR="00535365" w:rsidRPr="00D53748" w:rsidRDefault="00535365" w:rsidP="002C0578"/>
    <w:p w:rsidR="00535365" w:rsidRPr="002C0578" w:rsidRDefault="00535365" w:rsidP="002C0578">
      <w:pPr>
        <w:pStyle w:val="Legenda"/>
      </w:pPr>
      <w:bookmarkStart w:id="2900" w:name="_Toc269988823"/>
      <w:bookmarkStart w:id="2901" w:name="_Toc348899601"/>
      <w:r w:rsidRPr="002C0578">
        <w:t xml:space="preserve">Figura </w:t>
      </w:r>
      <w:r w:rsidR="00102415" w:rsidRPr="002C0578">
        <w:fldChar w:fldCharType="begin"/>
      </w:r>
      <w:r w:rsidRPr="002C0578">
        <w:instrText xml:space="preserve"> SEQ Figura \* ARABIC </w:instrText>
      </w:r>
      <w:r w:rsidR="00102415" w:rsidRPr="002C0578">
        <w:fldChar w:fldCharType="separate"/>
      </w:r>
      <w:r w:rsidRPr="002C0578">
        <w:t>1</w:t>
      </w:r>
      <w:r w:rsidR="00102415" w:rsidRPr="002C0578">
        <w:fldChar w:fldCharType="end"/>
      </w:r>
      <w:r w:rsidRPr="002C0578">
        <w:t>3 - Modelo Lógico</w:t>
      </w:r>
      <w:bookmarkEnd w:id="2900"/>
      <w:bookmarkEnd w:id="2901"/>
    </w:p>
    <w:p w:rsidR="00301E38" w:rsidRDefault="00301E38">
      <w:pPr>
        <w:pStyle w:val="Ttulo2"/>
      </w:pPr>
      <w:bookmarkStart w:id="2902" w:name="_Toc359135201"/>
      <w:r>
        <w:t>Inspeção de Usabilidade</w:t>
      </w:r>
      <w:bookmarkEnd w:id="2902"/>
    </w:p>
    <w:p w:rsidR="00301E38" w:rsidRDefault="00301E38"/>
    <w:p w:rsidR="00C85DEC" w:rsidRPr="000E0E05" w:rsidRDefault="00C85DEC" w:rsidP="00C85DEC">
      <w:pPr>
        <w:rPr>
          <w:color w:val="0000FF"/>
        </w:rPr>
      </w:pPr>
      <w:r w:rsidRPr="000E0E05">
        <w:rPr>
          <w:color w:val="0000FF"/>
        </w:rPr>
        <w:t xml:space="preserve">O objetivo da Inspeção de Usabilidade é encontrar problemas de usabilidade no </w:t>
      </w:r>
      <w:r w:rsidRPr="000E0E05">
        <w:rPr>
          <w:i/>
          <w:color w:val="0000FF"/>
        </w:rPr>
        <w:t>design</w:t>
      </w:r>
      <w:r w:rsidRPr="000E0E05">
        <w:rPr>
          <w:color w:val="0000FF"/>
        </w:rPr>
        <w:t xml:space="preserve"> de uma </w:t>
      </w:r>
      <w:r w:rsidRPr="00093402">
        <w:rPr>
          <w:color w:val="0000FF"/>
        </w:rPr>
        <w:t>interface</w:t>
      </w:r>
      <w:r w:rsidR="006B2E40" w:rsidRPr="00093402">
        <w:rPr>
          <w:color w:val="0000FF"/>
        </w:rPr>
        <w:t xml:space="preserve"> de acordo com um conjunto de </w:t>
      </w:r>
      <w:commentRangeStart w:id="2903"/>
      <w:r w:rsidR="006B2E40" w:rsidRPr="00093402">
        <w:rPr>
          <w:i/>
          <w:color w:val="0000FF"/>
        </w:rPr>
        <w:t>guidelines</w:t>
      </w:r>
      <w:commentRangeEnd w:id="2903"/>
      <w:r w:rsidR="00A93F0F">
        <w:rPr>
          <w:rStyle w:val="Refdecomentrio"/>
        </w:rPr>
        <w:commentReference w:id="2903"/>
      </w:r>
      <w:r w:rsidR="006B2E40" w:rsidRPr="00093402">
        <w:rPr>
          <w:color w:val="0000FF"/>
        </w:rPr>
        <w:t>e heurísticas definidas.Com base</w:t>
      </w:r>
      <w:r w:rsidR="006B2E40">
        <w:rPr>
          <w:color w:val="0000FF"/>
        </w:rPr>
        <w:t xml:space="preserve"> nest</w:t>
      </w:r>
      <w:r w:rsidRPr="000E0E05">
        <w:rPr>
          <w:color w:val="0000FF"/>
        </w:rPr>
        <w:t>es problemas</w:t>
      </w:r>
      <w:r w:rsidR="006B2E40">
        <w:rPr>
          <w:color w:val="0000FF"/>
        </w:rPr>
        <w:t xml:space="preserve"> encontradosdeve-se </w:t>
      </w:r>
      <w:r w:rsidRPr="000E0E05">
        <w:rPr>
          <w:color w:val="0000FF"/>
        </w:rPr>
        <w:t xml:space="preserve">fazer recomendações no sentido de eliminar os problemas e melhorar a usabilidade do </w:t>
      </w:r>
      <w:r w:rsidRPr="000E0E05">
        <w:rPr>
          <w:i/>
          <w:color w:val="0000FF"/>
        </w:rPr>
        <w:t>design</w:t>
      </w:r>
      <w:r w:rsidRPr="000E0E05">
        <w:rPr>
          <w:color w:val="0000FF"/>
        </w:rPr>
        <w:t xml:space="preserve">. Cada grupo deverá apresentar uma tabela, conforme exemplo </w:t>
      </w:r>
      <w:r w:rsidR="006B2E40">
        <w:rPr>
          <w:color w:val="0000FF"/>
        </w:rPr>
        <w:t>da Tabela 5</w:t>
      </w:r>
      <w:r w:rsidRPr="000E0E05">
        <w:rPr>
          <w:color w:val="0000FF"/>
        </w:rPr>
        <w:t xml:space="preserve">. Mais detalhes para preenchimento deste subitem são fornecidos e trabalhados pela disciplina </w:t>
      </w:r>
      <w:r w:rsidR="006B2E40">
        <w:rPr>
          <w:color w:val="0000FF"/>
        </w:rPr>
        <w:t>Interação</w:t>
      </w:r>
      <w:r w:rsidRPr="000E0E05">
        <w:rPr>
          <w:color w:val="0000FF"/>
        </w:rPr>
        <w:t xml:space="preserve"> Humano Computador.</w:t>
      </w:r>
    </w:p>
    <w:p w:rsidR="00093402" w:rsidRDefault="00093402" w:rsidP="00325588">
      <w:pPr>
        <w:pStyle w:val="Legenda"/>
        <w:rPr>
          <w:highlight w:val="yellow"/>
        </w:rPr>
      </w:pPr>
    </w:p>
    <w:p w:rsidR="00C85DEC" w:rsidRPr="006B2E40" w:rsidRDefault="00325588" w:rsidP="00325588">
      <w:pPr>
        <w:pStyle w:val="Legenda"/>
        <w:rPr>
          <w:highlight w:val="yellow"/>
        </w:rPr>
      </w:pPr>
      <w:bookmarkStart w:id="2904" w:name="_Toc348899628"/>
      <w:r w:rsidRPr="00AD1364">
        <w:t xml:space="preserve">Tabela </w:t>
      </w:r>
      <w:r w:rsidR="00102415" w:rsidRPr="00AD1364">
        <w:fldChar w:fldCharType="begin"/>
      </w:r>
      <w:r w:rsidR="006C723A" w:rsidRPr="00AD1364">
        <w:instrText xml:space="preserve"> SEQ Tabela \* ARABIC </w:instrText>
      </w:r>
      <w:r w:rsidR="00102415" w:rsidRPr="00AD1364">
        <w:fldChar w:fldCharType="separate"/>
      </w:r>
      <w:r w:rsidR="00E370D6" w:rsidRPr="00AD1364">
        <w:rPr>
          <w:noProof/>
        </w:rPr>
        <w:t>4</w:t>
      </w:r>
      <w:r w:rsidR="00102415" w:rsidRPr="00AD1364">
        <w:rPr>
          <w:noProof/>
        </w:rPr>
        <w:fldChar w:fldCharType="end"/>
      </w:r>
      <w:r w:rsidR="00093402" w:rsidRPr="00AD1364">
        <w:t>Relação</w:t>
      </w:r>
      <w:r w:rsidR="00093402" w:rsidRPr="00093402">
        <w:t xml:space="preserve"> de Problemas </w:t>
      </w:r>
      <w:commentRangeStart w:id="2905"/>
      <w:r w:rsidR="00093402" w:rsidRPr="00093402">
        <w:t>Encontrados</w:t>
      </w:r>
      <w:bookmarkEnd w:id="2904"/>
      <w:commentRangeEnd w:id="2905"/>
      <w:r w:rsidR="00852BF8">
        <w:rPr>
          <w:rStyle w:val="Refdecomentrio"/>
          <w:b w:val="0"/>
          <w:bCs w:val="0"/>
        </w:rPr>
        <w:commentReference w:id="2905"/>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293"/>
        <w:gridCol w:w="3586"/>
        <w:gridCol w:w="999"/>
        <w:gridCol w:w="3090"/>
        <w:gridCol w:w="1418"/>
      </w:tblGrid>
      <w:tr w:rsidR="006B2E40" w:rsidRPr="00D2687E" w:rsidTr="00093402">
        <w:trPr>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A</w:t>
            </w:r>
          </w:p>
        </w:tc>
        <w:tc>
          <w:tcPr>
            <w:tcW w:w="999"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B</w:t>
            </w:r>
          </w:p>
        </w:tc>
        <w:tc>
          <w:tcPr>
            <w:tcW w:w="3090"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C</w:t>
            </w:r>
          </w:p>
        </w:tc>
        <w:tc>
          <w:tcPr>
            <w:tcW w:w="1418"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D</w:t>
            </w:r>
          </w:p>
        </w:tc>
      </w:tr>
      <w:tr w:rsidR="006B2E40" w:rsidRPr="00D2687E" w:rsidTr="00093402">
        <w:trPr>
          <w:trHeight w:hRule="exact" w:val="72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rsidR="006B2E40" w:rsidRDefault="006B2E40" w:rsidP="00591961">
            <w:pPr>
              <w:spacing w:line="240" w:lineRule="auto"/>
              <w:jc w:val="center"/>
              <w:rPr>
                <w:rFonts w:cs="Arial"/>
                <w:b/>
                <w:bCs/>
                <w:sz w:val="20"/>
                <w:szCs w:val="20"/>
              </w:rPr>
            </w:pPr>
            <w:r w:rsidRPr="00511532">
              <w:rPr>
                <w:rFonts w:cs="Arial"/>
                <w:b/>
                <w:bCs/>
                <w:sz w:val="20"/>
                <w:szCs w:val="20"/>
              </w:rPr>
              <w:t xml:space="preserve">Inspeção de Usabilidade </w:t>
            </w:r>
            <w:r>
              <w:rPr>
                <w:rFonts w:cs="Arial"/>
                <w:b/>
                <w:bCs/>
                <w:sz w:val="20"/>
                <w:szCs w:val="20"/>
              </w:rPr>
              <w:t>–</w:t>
            </w:r>
          </w:p>
          <w:p w:rsidR="006B2E40" w:rsidRPr="00511532" w:rsidRDefault="006B2E40" w:rsidP="00591961">
            <w:pPr>
              <w:spacing w:line="240" w:lineRule="auto"/>
              <w:jc w:val="center"/>
              <w:rPr>
                <w:b/>
                <w:sz w:val="20"/>
                <w:szCs w:val="20"/>
              </w:rPr>
            </w:pPr>
            <w:r w:rsidRPr="00511532">
              <w:rPr>
                <w:rFonts w:cs="Arial"/>
                <w:b/>
                <w:bCs/>
                <w:sz w:val="20"/>
                <w:szCs w:val="20"/>
              </w:rPr>
              <w:t>Avaliação Heurística</w:t>
            </w:r>
          </w:p>
          <w:p w:rsidR="006B2E40" w:rsidRPr="00511532" w:rsidRDefault="006B2E40" w:rsidP="00591961">
            <w:pPr>
              <w:spacing w:line="240" w:lineRule="auto"/>
              <w:rPr>
                <w:b/>
                <w:sz w:val="20"/>
                <w:szCs w:val="20"/>
              </w:rPr>
            </w:pPr>
            <w:r w:rsidRPr="00511532">
              <w:rPr>
                <w:b/>
                <w:sz w:val="20"/>
                <w:szCs w:val="20"/>
              </w:rPr>
              <w:t> </w:t>
            </w:r>
          </w:p>
          <w:p w:rsidR="006B2E40" w:rsidRPr="00511532" w:rsidRDefault="006B2E40" w:rsidP="00591961">
            <w:pPr>
              <w:spacing w:line="240" w:lineRule="auto"/>
              <w:rPr>
                <w:b/>
                <w:sz w:val="20"/>
                <w:szCs w:val="20"/>
              </w:rPr>
            </w:pPr>
            <w:r w:rsidRPr="00511532">
              <w:rPr>
                <w:b/>
                <w:sz w:val="20"/>
                <w:szCs w:val="20"/>
              </w:rPr>
              <w:t> </w:t>
            </w:r>
          </w:p>
          <w:p w:rsidR="006B2E40" w:rsidRPr="00D2687E" w:rsidRDefault="006B2E40" w:rsidP="00591961">
            <w:pPr>
              <w:spacing w:line="240" w:lineRule="auto"/>
              <w:rPr>
                <w:sz w:val="20"/>
                <w:szCs w:val="20"/>
              </w:rPr>
            </w:pPr>
            <w:r w:rsidRPr="00D2687E">
              <w:rPr>
                <w:sz w:val="20"/>
                <w:szCs w:val="20"/>
              </w:rPr>
              <w:t> </w:t>
            </w:r>
          </w:p>
        </w:tc>
      </w:tr>
      <w:tr w:rsidR="006B2E40" w:rsidRPr="00D2687E" w:rsidTr="00093402">
        <w:trPr>
          <w:trHeight w:val="45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25" w:lineRule="atLeast"/>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vAlign w:val="bottom"/>
            <w:hideMark/>
          </w:tcPr>
          <w:p w:rsidR="006B2E40" w:rsidRPr="00511532" w:rsidRDefault="006B2E40" w:rsidP="00591961">
            <w:pPr>
              <w:spacing w:line="225" w:lineRule="atLeast"/>
              <w:rPr>
                <w:b/>
                <w:sz w:val="20"/>
                <w:szCs w:val="20"/>
              </w:rPr>
            </w:pPr>
            <w:r w:rsidRPr="00511532">
              <w:rPr>
                <w:rFonts w:cs="Arial"/>
                <w:b/>
                <w:bCs/>
                <w:sz w:val="20"/>
                <w:szCs w:val="20"/>
              </w:rPr>
              <w:t>Projeto:</w:t>
            </w:r>
          </w:p>
        </w:tc>
        <w:tc>
          <w:tcPr>
            <w:tcW w:w="999" w:type="dxa"/>
            <w:tcBorders>
              <w:top w:val="outset" w:sz="6" w:space="0" w:color="auto"/>
              <w:left w:val="outset" w:sz="6" w:space="0" w:color="auto"/>
              <w:bottom w:val="outset" w:sz="6" w:space="0" w:color="auto"/>
              <w:right w:val="outset" w:sz="6" w:space="0" w:color="auto"/>
            </w:tcBorders>
            <w:vAlign w:val="bottom"/>
            <w:hideMark/>
          </w:tcPr>
          <w:p w:rsidR="006B2E40" w:rsidRPr="00511532" w:rsidRDefault="006B2E40" w:rsidP="00591961">
            <w:pPr>
              <w:spacing w:line="225" w:lineRule="atLeast"/>
              <w:rPr>
                <w:b/>
                <w:sz w:val="20"/>
                <w:szCs w:val="20"/>
              </w:rPr>
            </w:pPr>
            <w:r w:rsidRPr="00511532">
              <w:rPr>
                <w:rFonts w:cs="Arial"/>
                <w:b/>
                <w:bCs/>
                <w:sz w:val="20"/>
                <w:szCs w:val="20"/>
              </w:rPr>
              <w:t>Data:</w:t>
            </w:r>
          </w:p>
        </w:tc>
        <w:tc>
          <w:tcPr>
            <w:tcW w:w="3090" w:type="dxa"/>
            <w:tcBorders>
              <w:top w:val="outset" w:sz="6" w:space="0" w:color="auto"/>
              <w:left w:val="outset" w:sz="6" w:space="0" w:color="auto"/>
              <w:bottom w:val="outset" w:sz="6" w:space="0" w:color="auto"/>
              <w:right w:val="outset" w:sz="6" w:space="0" w:color="auto"/>
            </w:tcBorders>
            <w:vAlign w:val="bottom"/>
            <w:hideMark/>
          </w:tcPr>
          <w:p w:rsidR="006B2E40" w:rsidRPr="00511532" w:rsidRDefault="006B2E40" w:rsidP="00591961">
            <w:pPr>
              <w:spacing w:line="225" w:lineRule="atLeast"/>
              <w:rPr>
                <w:b/>
                <w:sz w:val="20"/>
                <w:szCs w:val="20"/>
              </w:rPr>
            </w:pPr>
            <w:r w:rsidRPr="00511532">
              <w:rPr>
                <w:b/>
                <w:sz w:val="20"/>
                <w:szCs w:val="20"/>
              </w:rPr>
              <w:t> </w:t>
            </w:r>
          </w:p>
        </w:tc>
        <w:tc>
          <w:tcPr>
            <w:tcW w:w="1418" w:type="dxa"/>
            <w:tcBorders>
              <w:top w:val="outset" w:sz="6" w:space="0" w:color="auto"/>
              <w:left w:val="outset" w:sz="6" w:space="0" w:color="auto"/>
              <w:bottom w:val="outset" w:sz="6" w:space="0" w:color="auto"/>
              <w:right w:val="outset" w:sz="6" w:space="0" w:color="auto"/>
            </w:tcBorders>
            <w:vAlign w:val="bottom"/>
            <w:hideMark/>
          </w:tcPr>
          <w:p w:rsidR="006B2E40" w:rsidRPr="00D2687E" w:rsidRDefault="006B2E40" w:rsidP="00591961">
            <w:pPr>
              <w:spacing w:line="225" w:lineRule="atLeast"/>
              <w:rPr>
                <w:sz w:val="20"/>
                <w:szCs w:val="20"/>
              </w:rPr>
            </w:pPr>
            <w:r w:rsidRPr="00D2687E">
              <w:rPr>
                <w:sz w:val="20"/>
                <w:szCs w:val="20"/>
              </w:rPr>
              <w:t> </w:t>
            </w:r>
          </w:p>
        </w:tc>
      </w:tr>
      <w:tr w:rsidR="006B2E40" w:rsidRPr="00D2687E" w:rsidTr="00093402">
        <w:trPr>
          <w:trHeight w:hRule="exact" w:val="56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Default="006B2E40" w:rsidP="00591961">
            <w:pPr>
              <w:spacing w:line="225" w:lineRule="atLeast"/>
              <w:jc w:val="center"/>
              <w:rPr>
                <w:b/>
                <w:bCs/>
                <w:sz w:val="20"/>
                <w:szCs w:val="20"/>
              </w:rPr>
            </w:pPr>
            <w:r w:rsidRPr="00D2687E">
              <w:rPr>
                <w:b/>
                <w:bCs/>
                <w:sz w:val="20"/>
                <w:szCs w:val="20"/>
              </w:rPr>
              <w:t> </w:t>
            </w:r>
          </w:p>
          <w:p w:rsidR="006B2E40" w:rsidRPr="00D2687E" w:rsidRDefault="006B2E40" w:rsidP="00591961">
            <w:pPr>
              <w:spacing w:line="225" w:lineRule="atLeast"/>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rsidR="006B2E40" w:rsidRPr="00511532" w:rsidRDefault="006B2E40" w:rsidP="00591961">
            <w:pPr>
              <w:spacing w:line="225" w:lineRule="atLeast"/>
              <w:rPr>
                <w:b/>
                <w:sz w:val="20"/>
                <w:szCs w:val="20"/>
              </w:rPr>
            </w:pPr>
            <w:r w:rsidRPr="00511532">
              <w:rPr>
                <w:rFonts w:cs="Arial"/>
                <w:b/>
                <w:bCs/>
                <w:sz w:val="20"/>
                <w:szCs w:val="20"/>
              </w:rPr>
              <w:t>Avaliador:</w:t>
            </w:r>
          </w:p>
          <w:p w:rsidR="006B2E40" w:rsidRPr="00511532" w:rsidRDefault="006B2E40" w:rsidP="00591961">
            <w:pPr>
              <w:spacing w:line="225" w:lineRule="atLeast"/>
              <w:rPr>
                <w:b/>
                <w:sz w:val="20"/>
                <w:szCs w:val="20"/>
              </w:rPr>
            </w:pPr>
            <w:r w:rsidRPr="00511532">
              <w:rPr>
                <w:b/>
                <w:sz w:val="20"/>
                <w:szCs w:val="20"/>
              </w:rPr>
              <w:t> </w:t>
            </w:r>
          </w:p>
          <w:p w:rsidR="006B2E40" w:rsidRPr="00511532" w:rsidRDefault="006B2E40" w:rsidP="00591961">
            <w:pPr>
              <w:spacing w:line="225" w:lineRule="atLeast"/>
              <w:rPr>
                <w:b/>
                <w:sz w:val="20"/>
                <w:szCs w:val="20"/>
              </w:rPr>
            </w:pPr>
            <w:r w:rsidRPr="00511532">
              <w:rPr>
                <w:b/>
                <w:sz w:val="20"/>
                <w:szCs w:val="20"/>
              </w:rPr>
              <w:t> </w:t>
            </w:r>
          </w:p>
          <w:p w:rsidR="006B2E40" w:rsidRPr="00D2687E" w:rsidRDefault="006B2E40" w:rsidP="00591961">
            <w:pPr>
              <w:spacing w:line="225" w:lineRule="atLeast"/>
              <w:rPr>
                <w:sz w:val="20"/>
                <w:szCs w:val="20"/>
              </w:rPr>
            </w:pPr>
            <w:r w:rsidRPr="00D2687E">
              <w:rPr>
                <w:sz w:val="20"/>
                <w:szCs w:val="20"/>
              </w:rPr>
              <w:t> </w:t>
            </w:r>
          </w:p>
        </w:tc>
      </w:tr>
      <w:tr w:rsidR="006B2E40" w:rsidRPr="00511532" w:rsidTr="00093402">
        <w:trPr>
          <w:trHeight w:val="46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hideMark/>
          </w:tcPr>
          <w:p w:rsidR="006B2E40" w:rsidRPr="00511532" w:rsidRDefault="006B2E40" w:rsidP="00591961">
            <w:pPr>
              <w:spacing w:line="240" w:lineRule="auto"/>
              <w:jc w:val="center"/>
              <w:rPr>
                <w:b/>
                <w:sz w:val="20"/>
                <w:szCs w:val="20"/>
              </w:rPr>
            </w:pPr>
            <w:r w:rsidRPr="00511532">
              <w:rPr>
                <w:rFonts w:cs="Arial"/>
                <w:b/>
                <w:bCs/>
                <w:sz w:val="20"/>
                <w:szCs w:val="20"/>
              </w:rPr>
              <w:t>Problema encontrado</w:t>
            </w:r>
          </w:p>
        </w:tc>
        <w:tc>
          <w:tcPr>
            <w:tcW w:w="999" w:type="dxa"/>
            <w:tcBorders>
              <w:top w:val="outset" w:sz="6" w:space="0" w:color="auto"/>
              <w:left w:val="outset" w:sz="6" w:space="0" w:color="auto"/>
              <w:bottom w:val="outset" w:sz="6" w:space="0" w:color="auto"/>
              <w:right w:val="outset" w:sz="6" w:space="0" w:color="auto"/>
            </w:tcBorders>
            <w:hideMark/>
          </w:tcPr>
          <w:p w:rsidR="006B2E40" w:rsidRPr="00511532" w:rsidRDefault="006B2E40" w:rsidP="00591961">
            <w:pPr>
              <w:spacing w:line="240" w:lineRule="auto"/>
              <w:jc w:val="center"/>
              <w:rPr>
                <w:b/>
                <w:sz w:val="20"/>
                <w:szCs w:val="20"/>
              </w:rPr>
            </w:pPr>
            <w:r w:rsidRPr="00511532">
              <w:rPr>
                <w:rFonts w:cs="Arial"/>
                <w:b/>
                <w:bCs/>
                <w:sz w:val="20"/>
                <w:szCs w:val="20"/>
              </w:rPr>
              <w:t>N. Heurística </w:t>
            </w:r>
            <w:r w:rsidRPr="00511532">
              <w:rPr>
                <w:rFonts w:cs="Arial"/>
                <w:b/>
                <w:bCs/>
                <w:sz w:val="20"/>
                <w:szCs w:val="20"/>
              </w:rPr>
              <w:br/>
              <w:t>[1-7]</w:t>
            </w:r>
          </w:p>
        </w:tc>
        <w:tc>
          <w:tcPr>
            <w:tcW w:w="3090" w:type="dxa"/>
            <w:tcBorders>
              <w:top w:val="outset" w:sz="6" w:space="0" w:color="auto"/>
              <w:left w:val="outset" w:sz="6" w:space="0" w:color="auto"/>
              <w:bottom w:val="outset" w:sz="6" w:space="0" w:color="auto"/>
              <w:right w:val="outset" w:sz="6" w:space="0" w:color="auto"/>
            </w:tcBorders>
            <w:hideMark/>
          </w:tcPr>
          <w:p w:rsidR="006B2E40" w:rsidRPr="00511532" w:rsidRDefault="006B2E40" w:rsidP="00591961">
            <w:pPr>
              <w:spacing w:line="240" w:lineRule="auto"/>
              <w:jc w:val="center"/>
              <w:rPr>
                <w:b/>
                <w:sz w:val="20"/>
                <w:szCs w:val="20"/>
              </w:rPr>
            </w:pPr>
            <w:r w:rsidRPr="00511532">
              <w:rPr>
                <w:rFonts w:cs="Arial"/>
                <w:b/>
                <w:bCs/>
                <w:sz w:val="20"/>
                <w:szCs w:val="20"/>
              </w:rPr>
              <w:t>Correção Sugerida</w:t>
            </w:r>
          </w:p>
        </w:tc>
        <w:tc>
          <w:tcPr>
            <w:tcW w:w="1418" w:type="dxa"/>
            <w:tcBorders>
              <w:top w:val="outset" w:sz="6" w:space="0" w:color="auto"/>
              <w:left w:val="outset" w:sz="6" w:space="0" w:color="auto"/>
              <w:bottom w:val="outset" w:sz="6" w:space="0" w:color="auto"/>
              <w:right w:val="outset" w:sz="6" w:space="0" w:color="auto"/>
            </w:tcBorders>
            <w:hideMark/>
          </w:tcPr>
          <w:p w:rsidR="006B2E40" w:rsidRPr="00511532" w:rsidRDefault="006B2E40" w:rsidP="00591961">
            <w:pPr>
              <w:spacing w:line="240" w:lineRule="auto"/>
              <w:jc w:val="center"/>
              <w:rPr>
                <w:rFonts w:cs="Arial"/>
                <w:b/>
                <w:bCs/>
                <w:sz w:val="20"/>
                <w:szCs w:val="20"/>
              </w:rPr>
            </w:pPr>
            <w:r w:rsidRPr="00511532">
              <w:rPr>
                <w:rFonts w:cs="Arial"/>
                <w:b/>
                <w:bCs/>
                <w:sz w:val="20"/>
                <w:szCs w:val="20"/>
              </w:rPr>
              <w:t>Grau</w:t>
            </w:r>
          </w:p>
          <w:p w:rsidR="006B2E40" w:rsidRPr="00511532" w:rsidRDefault="006B2E40" w:rsidP="00591961">
            <w:pPr>
              <w:spacing w:line="240" w:lineRule="auto"/>
              <w:jc w:val="center"/>
              <w:rPr>
                <w:b/>
                <w:sz w:val="20"/>
                <w:szCs w:val="20"/>
              </w:rPr>
            </w:pPr>
            <w:r w:rsidRPr="00511532">
              <w:rPr>
                <w:rFonts w:cs="Arial"/>
                <w:b/>
                <w:bCs/>
                <w:sz w:val="20"/>
                <w:szCs w:val="20"/>
              </w:rPr>
              <w:t>[1-3] de Severidade</w:t>
            </w:r>
          </w:p>
        </w:tc>
      </w:tr>
      <w:tr w:rsidR="006B2E40" w:rsidRPr="00D2687E" w:rsidTr="00093402">
        <w:trPr>
          <w:trHeight w:val="30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1</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Login não oferece link para relembrar a senha</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Pr>
                <w:rFonts w:cs="Arial"/>
                <w:sz w:val="20"/>
                <w:szCs w:val="20"/>
              </w:rPr>
              <w:t>5</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Adicionar link</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2</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Ao adicionar item no carrinho sistema não exibe mensagem</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1</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Exibir mensagem de que o item foi adicionar com sucesso ou não</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lastRenderedPageBreak/>
              <w:t>3</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Ao calcular o frete o sistema não exibe indicador para informar ao usuário que o sistema está aguardando resposta do cálculo de frete</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1</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Adicionar imagem que indica que uma ação está sendo executada</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4</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Tela de cadastro do usuário com muitos campos</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Pr>
                <w:rFonts w:cs="Arial"/>
                <w:sz w:val="20"/>
                <w:szCs w:val="20"/>
              </w:rPr>
              <w:t>2</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Remover campos desnecessários</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Pr>
                <w:rFonts w:cs="Arial"/>
                <w:sz w:val="20"/>
                <w:szCs w:val="20"/>
              </w:rPr>
              <w:t>2</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5</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Nas etapas de finalização de compras não há possibilidade de voltar</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Pr>
                <w:rFonts w:cs="Arial"/>
                <w:sz w:val="20"/>
                <w:szCs w:val="20"/>
              </w:rPr>
              <w:t>3</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Adicionar links para voltar para as etapas anteriores</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Pr>
                <w:rFonts w:cs="Arial"/>
                <w:sz w:val="20"/>
                <w:szCs w:val="20"/>
              </w:rPr>
              <w:t>1</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6</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Campos do</w:t>
            </w:r>
            <w:r>
              <w:rPr>
                <w:rFonts w:cs="Arial"/>
                <w:sz w:val="20"/>
                <w:szCs w:val="20"/>
              </w:rPr>
              <w:t>s</w:t>
            </w:r>
            <w:r w:rsidRPr="00D2687E">
              <w:rPr>
                <w:rFonts w:cs="Arial"/>
                <w:sz w:val="20"/>
                <w:szCs w:val="20"/>
              </w:rPr>
              <w:t xml:space="preserve"> formulários não exibem dicas sobre o preenchimento dos campos</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5</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Adicionar exemplos na frente dos campos</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7</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r>
    </w:tbl>
    <w:p w:rsidR="00301E38" w:rsidRDefault="00301E38" w:rsidP="002C0578"/>
    <w:p w:rsidR="00301E38" w:rsidRDefault="00A17039">
      <w:pPr>
        <w:pStyle w:val="Ttulo1"/>
        <w:pageBreakBefore/>
      </w:pPr>
      <w:r>
        <w:lastRenderedPageBreak/>
        <w:t>Configuração</w:t>
      </w:r>
    </w:p>
    <w:p w:rsidR="00301E38" w:rsidRPr="000E0E05" w:rsidRDefault="00301E38" w:rsidP="002C0578">
      <w:pPr>
        <w:rPr>
          <w:color w:val="0000FF"/>
        </w:rPr>
      </w:pPr>
      <w:r w:rsidRPr="000E0E05">
        <w:rPr>
          <w:color w:val="0000FF"/>
        </w:rPr>
        <w:t xml:space="preserve">Descrever quais são os passos necessários para realizar a </w:t>
      </w:r>
      <w:r w:rsidR="00A17039">
        <w:rPr>
          <w:color w:val="0000FF"/>
        </w:rPr>
        <w:t>configuração do sistema Web.</w:t>
      </w:r>
    </w:p>
    <w:p w:rsidR="00301E38" w:rsidRPr="000E0E05" w:rsidRDefault="00301E38" w:rsidP="002C0578">
      <w:pPr>
        <w:rPr>
          <w:color w:val="0000FF"/>
        </w:rPr>
      </w:pPr>
      <w:r w:rsidRPr="000E0E05">
        <w:rPr>
          <w:color w:val="0000FF"/>
        </w:rPr>
        <w:t>Neste item devem estar descritas informações de hardware e software recomendadas para instalação do sistema de modo que o ambiente possa ser reproduzido em ambiente de produção.</w:t>
      </w:r>
    </w:p>
    <w:p w:rsidR="00301E38" w:rsidRDefault="00301E38" w:rsidP="002C0578">
      <w:pPr>
        <w:rPr>
          <w:color w:val="0000FF"/>
        </w:rPr>
      </w:pPr>
      <w:r w:rsidRPr="000E0E05">
        <w:rPr>
          <w:color w:val="0000FF"/>
        </w:rPr>
        <w:t>Descrever também os passos para tornar o sistema disponível para uso, mencionando inclusive passos para inicialização do servidor Web onde o sistema estará publicado.</w:t>
      </w:r>
    </w:p>
    <w:p w:rsidR="005B2582" w:rsidRDefault="005B2582" w:rsidP="002C0578">
      <w:pPr>
        <w:rPr>
          <w:color w:val="0000FF"/>
        </w:rPr>
      </w:pPr>
      <w:r>
        <w:rPr>
          <w:color w:val="0000FF"/>
        </w:rPr>
        <w:t xml:space="preserve">Os tópicos abaixo apresentam um exemplo de descrição da descrição </w:t>
      </w:r>
      <w:commentRangeStart w:id="2906"/>
      <w:r>
        <w:rPr>
          <w:color w:val="0000FF"/>
        </w:rPr>
        <w:t>necessária</w:t>
      </w:r>
      <w:commentRangeEnd w:id="2906"/>
      <w:r>
        <w:rPr>
          <w:rStyle w:val="Refdecomentrio"/>
        </w:rPr>
        <w:commentReference w:id="2906"/>
      </w:r>
      <w:r>
        <w:rPr>
          <w:color w:val="0000FF"/>
        </w:rPr>
        <w:t>.</w:t>
      </w:r>
    </w:p>
    <w:p w:rsidR="005B2582" w:rsidRPr="005B2582" w:rsidRDefault="005B2582" w:rsidP="002C0578"/>
    <w:p w:rsidR="005B2582" w:rsidRDefault="005B2582" w:rsidP="005B2582">
      <w:pPr>
        <w:pStyle w:val="Ttulo2"/>
      </w:pPr>
      <w:bookmarkStart w:id="2907" w:name="_Toc358128397"/>
      <w:bookmarkStart w:id="2908" w:name="_Toc359135203"/>
      <w:r>
        <w:t>Requisitos Mínimos de Hardware</w:t>
      </w:r>
      <w:bookmarkEnd w:id="2907"/>
      <w:bookmarkEnd w:id="2908"/>
    </w:p>
    <w:p w:rsidR="005B2582" w:rsidRDefault="005B2582" w:rsidP="005B2582">
      <w:pPr>
        <w:ind w:left="432"/>
        <w:rPr>
          <w:color w:val="0000FF"/>
        </w:rPr>
      </w:pPr>
      <w:r>
        <w:rPr>
          <w:color w:val="0000FF"/>
        </w:rPr>
        <w:t>[Apresente uma descrição do hardware mínimo para execução de seu sistema. Considere exemplo abaixo.]</w:t>
      </w:r>
    </w:p>
    <w:p w:rsidR="005B2582" w:rsidRPr="005B2582" w:rsidRDefault="005B2582" w:rsidP="005B2582">
      <w:pPr>
        <w:ind w:left="432"/>
        <w:rPr>
          <w:color w:val="0000FF"/>
        </w:rPr>
      </w:pPr>
      <w:r w:rsidRPr="005B2582">
        <w:rPr>
          <w:color w:val="0000FF"/>
        </w:rPr>
        <w:t>Para um bom funcionamento do sistema segue abaixo os requisitos mínimos de Hardware que o servidor onde vai ser instalado o sistema deve ter:</w:t>
      </w:r>
    </w:p>
    <w:p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Processador Intel Core 2 Duo</w:t>
      </w:r>
    </w:p>
    <w:p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4Gb RAM</w:t>
      </w:r>
    </w:p>
    <w:p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1Gb livres no disco rigido</w:t>
      </w:r>
    </w:p>
    <w:p w:rsidR="005B2582" w:rsidRDefault="005B2582" w:rsidP="005B2582">
      <w:pPr>
        <w:ind w:left="360"/>
      </w:pPr>
    </w:p>
    <w:p w:rsidR="005B2582" w:rsidRDefault="005B2582" w:rsidP="005B2582">
      <w:pPr>
        <w:pStyle w:val="Ttulo2"/>
      </w:pPr>
      <w:bookmarkStart w:id="2909" w:name="_Toc358128398"/>
      <w:bookmarkStart w:id="2910" w:name="_Toc359135204"/>
      <w:r>
        <w:t>Requisitos Mínimos de Software</w:t>
      </w:r>
      <w:bookmarkEnd w:id="2909"/>
      <w:bookmarkEnd w:id="2910"/>
    </w:p>
    <w:p w:rsidR="005B2582" w:rsidRDefault="005B2582" w:rsidP="005B2582">
      <w:pPr>
        <w:ind w:left="432"/>
        <w:rPr>
          <w:color w:val="0000FF"/>
        </w:rPr>
      </w:pPr>
      <w:r>
        <w:rPr>
          <w:color w:val="0000FF"/>
        </w:rPr>
        <w:t>[Apresente uma descrição do sotware mínimo para execução de seu sistema. Considere exemplo abaixo.]</w:t>
      </w:r>
    </w:p>
    <w:p w:rsidR="005B2582" w:rsidRPr="005B2582" w:rsidRDefault="005B2582" w:rsidP="005B2582">
      <w:pPr>
        <w:ind w:left="432"/>
        <w:rPr>
          <w:color w:val="0000FF"/>
        </w:rPr>
      </w:pPr>
      <w:r w:rsidRPr="005B2582">
        <w:rPr>
          <w:color w:val="0000FF"/>
        </w:rPr>
        <w:t xml:space="preserve">Também são necessários os seguintes softwares instalados no servidor: </w:t>
      </w:r>
    </w:p>
    <w:p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Sistema Operacional Windows Server 2003</w:t>
      </w:r>
      <w:r>
        <w:rPr>
          <w:rFonts w:ascii="Times New Roman" w:hAnsi="Times New Roman" w:cs="Times New Roman"/>
          <w:color w:val="0000FF"/>
          <w:sz w:val="24"/>
          <w:szCs w:val="24"/>
        </w:rPr>
        <w:t xml:space="preserve"> ou superior</w:t>
      </w:r>
    </w:p>
    <w:p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Microsoft SQL Server 2000</w:t>
      </w:r>
      <w:r>
        <w:rPr>
          <w:rFonts w:ascii="Times New Roman" w:hAnsi="Times New Roman" w:cs="Times New Roman"/>
          <w:color w:val="0000FF"/>
          <w:sz w:val="24"/>
          <w:szCs w:val="24"/>
        </w:rPr>
        <w:t xml:space="preserve"> ou superior</w:t>
      </w:r>
    </w:p>
    <w:p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TomCat </w:t>
      </w:r>
      <w:r>
        <w:rPr>
          <w:rFonts w:ascii="Times New Roman" w:hAnsi="Times New Roman" w:cs="Times New Roman"/>
          <w:color w:val="0000FF"/>
          <w:sz w:val="24"/>
          <w:szCs w:val="24"/>
        </w:rPr>
        <w:t xml:space="preserve">version x.y.z ou superior: </w:t>
      </w:r>
      <w:r w:rsidRPr="005B2582">
        <w:rPr>
          <w:rFonts w:ascii="Times New Roman" w:hAnsi="Times New Roman" w:cs="Times New Roman"/>
          <w:color w:val="0000FF"/>
          <w:sz w:val="24"/>
          <w:szCs w:val="24"/>
        </w:rPr>
        <w:t>Este deve ser</w:t>
      </w:r>
      <w:r>
        <w:rPr>
          <w:rFonts w:ascii="Times New Roman" w:hAnsi="Times New Roman" w:cs="Times New Roman"/>
          <w:color w:val="0000FF"/>
          <w:sz w:val="24"/>
          <w:szCs w:val="24"/>
        </w:rPr>
        <w:t xml:space="preserve"> instalado na pasta “C:\tomcat”.</w:t>
      </w:r>
    </w:p>
    <w:p w:rsidR="005B2582" w:rsidRPr="005B2582" w:rsidRDefault="005B2582" w:rsidP="005B2582">
      <w:pPr>
        <w:ind w:left="360"/>
        <w:rPr>
          <w:color w:val="0000FF"/>
        </w:rPr>
      </w:pPr>
    </w:p>
    <w:p w:rsidR="005B2582" w:rsidRDefault="005B2582" w:rsidP="005B2582">
      <w:pPr>
        <w:pStyle w:val="Ttulo2"/>
      </w:pPr>
      <w:bookmarkStart w:id="2911" w:name="_Toc358128399"/>
      <w:bookmarkStart w:id="2912" w:name="_Toc359135205"/>
      <w:r>
        <w:t>Guia de instalação do sistema</w:t>
      </w:r>
      <w:bookmarkEnd w:id="2911"/>
      <w:bookmarkEnd w:id="2912"/>
    </w:p>
    <w:p w:rsidR="005B2582" w:rsidRDefault="005B2582" w:rsidP="005B2582">
      <w:pPr>
        <w:ind w:left="432"/>
        <w:rPr>
          <w:color w:val="0000FF"/>
        </w:rPr>
      </w:pPr>
      <w:r>
        <w:rPr>
          <w:color w:val="0000FF"/>
        </w:rPr>
        <w:t>[Apresente uma descrição dos passos para a instalação de seu sistema. Considere exemplo abaixo.]</w:t>
      </w:r>
    </w:p>
    <w:p w:rsidR="005B2582" w:rsidRPr="005B2582" w:rsidRDefault="005B2582" w:rsidP="005B2582">
      <w:pPr>
        <w:ind w:left="432"/>
        <w:rPr>
          <w:color w:val="0000FF"/>
        </w:rPr>
      </w:pPr>
      <w:r w:rsidRPr="005B2582">
        <w:rPr>
          <w:color w:val="0000FF"/>
        </w:rPr>
        <w:t xml:space="preserve">A instalação do sistema deve seguir os seguintes passos: </w:t>
      </w:r>
    </w:p>
    <w:p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Gerando a base de dados:</w:t>
      </w:r>
    </w:p>
    <w:p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Deve-se executar no SQL Server o script DWDataBaseCreate.sql que encontra-se na pasta \DW\DataBase.</w:t>
      </w:r>
    </w:p>
    <w:p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lastRenderedPageBreak/>
        <w:t>Na tabela usuários já existe o usuário ADMIN cadastrado com a senha ADMIN.</w:t>
      </w:r>
    </w:p>
    <w:p w:rsidR="005B2582" w:rsidRPr="005B2582" w:rsidRDefault="005B2582" w:rsidP="005B2582">
      <w:pPr>
        <w:pStyle w:val="PargrafodaLista"/>
        <w:ind w:left="792"/>
        <w:rPr>
          <w:rFonts w:ascii="Times New Roman" w:hAnsi="Times New Roman" w:cs="Times New Roman"/>
          <w:color w:val="0000FF"/>
          <w:sz w:val="24"/>
          <w:szCs w:val="24"/>
        </w:rPr>
      </w:pPr>
    </w:p>
    <w:p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Instalando o Sistema:</w:t>
      </w:r>
    </w:p>
    <w:p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Deve-se executar através do prompt de comando do Windows, a partir da pasta raiz (normalmente C:), o arquivo DWInstalar que encontra-se na pasta \DW\Instalacao.</w:t>
      </w:r>
    </w:p>
    <w:p w:rsidR="005B2582" w:rsidRPr="005B2582" w:rsidRDefault="005B2582" w:rsidP="005B2582">
      <w:pPr>
        <w:pStyle w:val="PargrafodaLista"/>
        <w:ind w:left="792"/>
        <w:rPr>
          <w:rFonts w:ascii="Times New Roman" w:hAnsi="Times New Roman" w:cs="Times New Roman"/>
          <w:color w:val="0000FF"/>
          <w:sz w:val="24"/>
          <w:szCs w:val="24"/>
        </w:rPr>
      </w:pPr>
    </w:p>
    <w:p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Conclusão da Instalação:</w:t>
      </w:r>
    </w:p>
    <w:p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Após concluída a ação acima, o programa de instalação exibirá uma mensagem na tela: “Sistema DiligenciasWEB Instalado com Sucesso!”, se for exibida qualquer outra mensagem ou não for exibida a mensagem acima, favor entrar em contato com o desenvolvedor.</w:t>
      </w:r>
    </w:p>
    <w:p w:rsidR="005B2582" w:rsidRPr="005B2582" w:rsidRDefault="005B2582" w:rsidP="005B2582">
      <w:pPr>
        <w:pStyle w:val="PargrafodaLista"/>
        <w:ind w:left="792"/>
        <w:rPr>
          <w:rFonts w:ascii="Times New Roman" w:hAnsi="Times New Roman" w:cs="Times New Roman"/>
          <w:color w:val="0000FF"/>
          <w:sz w:val="24"/>
          <w:szCs w:val="24"/>
        </w:rPr>
      </w:pPr>
    </w:p>
    <w:p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Após a instalação do sistema deve-se cadastrar os funcionários com as permissões de cada um.</w:t>
      </w:r>
    </w:p>
    <w:p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Estes, antes de serem cadastrados como Usuários, devem ser cadastrados como Pessoa no sistema, pois o usuário tem que estar vinculado sempre a uma pessoa.</w:t>
      </w:r>
    </w:p>
    <w:p w:rsidR="00301E38" w:rsidRDefault="00301E38" w:rsidP="002C0578"/>
    <w:p w:rsidR="00301E38" w:rsidRDefault="00301E38">
      <w:pPr>
        <w:pStyle w:val="Ttulo1"/>
        <w:pageBreakBefore/>
      </w:pPr>
      <w:bookmarkStart w:id="2913" w:name="_Toc269327113"/>
      <w:bookmarkStart w:id="2914" w:name="_Toc269327236"/>
      <w:bookmarkStart w:id="2915" w:name="_Toc359135206"/>
      <w:r>
        <w:lastRenderedPageBreak/>
        <w:t>C</w:t>
      </w:r>
      <w:bookmarkEnd w:id="2913"/>
      <w:bookmarkEnd w:id="2914"/>
      <w:r>
        <w:t>onclusão</w:t>
      </w:r>
      <w:bookmarkEnd w:id="2915"/>
    </w:p>
    <w:p w:rsidR="00F96C8F" w:rsidRDefault="00301E38" w:rsidP="002C0578">
      <w:pPr>
        <w:rPr>
          <w:color w:val="0000FF"/>
        </w:rPr>
      </w:pPr>
      <w:r w:rsidRPr="000E0E05">
        <w:rPr>
          <w:color w:val="0000FF"/>
        </w:rPr>
        <w:t xml:space="preserve">Síntese final do trabalho, a conclusão constitui-se de uma resposta à hipótese enunciada na introdução. </w:t>
      </w:r>
    </w:p>
    <w:p w:rsidR="00F96C8F" w:rsidRDefault="00F96C8F" w:rsidP="002C0578">
      <w:pPr>
        <w:rPr>
          <w:color w:val="0000FF"/>
        </w:rPr>
      </w:pPr>
    </w:p>
    <w:p w:rsidR="00F96C8F" w:rsidRDefault="00F96C8F" w:rsidP="002C0578">
      <w:pPr>
        <w:rPr>
          <w:color w:val="0000FF"/>
        </w:rPr>
      </w:pPr>
      <w:r>
        <w:rPr>
          <w:color w:val="0000FF"/>
        </w:rPr>
        <w:t xml:space="preserve">Deve-se ressaltar o escopo da implementação realizada </w:t>
      </w:r>
      <w:r w:rsidR="00814A28">
        <w:rPr>
          <w:color w:val="0000FF"/>
        </w:rPr>
        <w:t xml:space="preserve">(dados do banco inseridos manualmente por exemplo) </w:t>
      </w:r>
      <w:r>
        <w:rPr>
          <w:color w:val="0000FF"/>
        </w:rPr>
        <w:t xml:space="preserve">e definir funcionalidades que devam ser cobertas na evolução do sistema. </w:t>
      </w:r>
    </w:p>
    <w:p w:rsidR="00F96C8F" w:rsidRDefault="00F96C8F" w:rsidP="002C0578">
      <w:pPr>
        <w:rPr>
          <w:color w:val="0000FF"/>
        </w:rPr>
      </w:pPr>
    </w:p>
    <w:p w:rsidR="00F96C8F" w:rsidRDefault="00301E38" w:rsidP="002C0578">
      <w:pPr>
        <w:rPr>
          <w:color w:val="0000FF"/>
        </w:rPr>
      </w:pPr>
      <w:r w:rsidRPr="000E0E05">
        <w:rPr>
          <w:color w:val="0000FF"/>
        </w:rPr>
        <w:t>Não se permite a inclusão de dados novos nesse capítulo.</w:t>
      </w:r>
    </w:p>
    <w:p w:rsidR="00F96C8F" w:rsidRDefault="00F96C8F" w:rsidP="002C0578">
      <w:pPr>
        <w:rPr>
          <w:color w:val="0000FF"/>
        </w:rPr>
      </w:pPr>
    </w:p>
    <w:p w:rsidR="00F96C8F" w:rsidRDefault="00F96C8F" w:rsidP="002C0578">
      <w:pPr>
        <w:rPr>
          <w:color w:val="0000FF"/>
        </w:rPr>
      </w:pPr>
    </w:p>
    <w:p w:rsidR="00F40F8E" w:rsidRDefault="00F40F8E" w:rsidP="002C0578">
      <w:pPr>
        <w:rPr>
          <w:color w:val="0000FF"/>
        </w:rPr>
      </w:pPr>
    </w:p>
    <w:p w:rsidR="00F40F8E" w:rsidRPr="000E0E05" w:rsidRDefault="00F40F8E" w:rsidP="002C0578">
      <w:pPr>
        <w:rPr>
          <w:color w:val="0000FF"/>
        </w:rPr>
        <w:sectPr w:rsidR="00F40F8E" w:rsidRPr="000E0E05" w:rsidSect="00D32F11">
          <w:headerReference w:type="default" r:id="rId27"/>
          <w:footerReference w:type="default" r:id="rId28"/>
          <w:headerReference w:type="first" r:id="rId29"/>
          <w:pgSz w:w="11907" w:h="16840" w:code="9"/>
          <w:pgMar w:top="1701" w:right="1134" w:bottom="1134" w:left="1418" w:header="1134" w:footer="0" w:gutter="0"/>
          <w:pgNumType w:start="1"/>
          <w:cols w:space="720"/>
          <w:docGrid w:linePitch="326"/>
        </w:sectPr>
      </w:pPr>
    </w:p>
    <w:p w:rsidR="00D32F11" w:rsidRPr="00D32F11" w:rsidRDefault="00D32F11" w:rsidP="00D32F11">
      <w:pPr>
        <w:pStyle w:val="Ttulo1"/>
        <w:pageBreakBefore/>
        <w:ind w:left="431" w:hanging="431"/>
      </w:pPr>
      <w:bookmarkStart w:id="2916" w:name="_Toc283537221"/>
      <w:bookmarkStart w:id="2917" w:name="_Toc296795852"/>
      <w:bookmarkStart w:id="2918" w:name="_Toc301444698"/>
      <w:bookmarkStart w:id="2919" w:name="_Toc359135207"/>
      <w:r w:rsidRPr="00D32F11">
        <w:lastRenderedPageBreak/>
        <w:t>Bibliografia</w:t>
      </w:r>
      <w:bookmarkEnd w:id="2916"/>
      <w:bookmarkEnd w:id="2917"/>
      <w:bookmarkEnd w:id="2918"/>
      <w:bookmarkEnd w:id="2919"/>
    </w:p>
    <w:p w:rsidR="00D32F11" w:rsidRPr="00EA564D" w:rsidRDefault="00D32F11" w:rsidP="00D32F11">
      <w:pPr>
        <w:pStyle w:val="Bibliografia"/>
        <w:spacing w:after="120"/>
        <w:rPr>
          <w:noProof/>
        </w:rPr>
      </w:pPr>
      <w:r w:rsidRPr="00EA564D">
        <w:t>LAKATOS, Eva Maria; MARCONI, Marina de Andrade.</w:t>
      </w:r>
      <w:r w:rsidRPr="00EA564D">
        <w:rPr>
          <w:b/>
          <w:bCs/>
        </w:rPr>
        <w:t>Fundamentos de metodologiacientífica</w:t>
      </w:r>
      <w:r w:rsidRPr="00EA564D">
        <w:rPr>
          <w:bCs/>
        </w:rPr>
        <w:t>. São Paulo: Atlas, 2007.</w:t>
      </w:r>
    </w:p>
    <w:p w:rsidR="00D32F11" w:rsidRPr="00EA564D" w:rsidRDefault="00D32F11" w:rsidP="00D32F11">
      <w:pPr>
        <w:pStyle w:val="Bibliografia"/>
        <w:spacing w:after="120"/>
        <w:rPr>
          <w:noProof/>
        </w:rPr>
      </w:pPr>
      <w:r w:rsidRPr="00EA564D">
        <w:rPr>
          <w:bCs/>
          <w:noProof/>
        </w:rPr>
        <w:t>VERIS FACULDADES.</w:t>
      </w:r>
      <w:r w:rsidRPr="00EA564D">
        <w:rPr>
          <w:b/>
          <w:iCs/>
          <w:noProof/>
        </w:rPr>
        <w:t>Manual paraNormalização de Trabalhos Acadêmicos</w:t>
      </w:r>
      <w:r w:rsidRPr="00EA564D">
        <w:rPr>
          <w:i/>
          <w:iCs/>
          <w:noProof/>
        </w:rPr>
        <w:t xml:space="preserve">. </w:t>
      </w:r>
      <w:r w:rsidRPr="00EA564D">
        <w:rPr>
          <w:noProof/>
        </w:rPr>
        <w:t>São Paulo, 2009.</w:t>
      </w:r>
    </w:p>
    <w:p w:rsidR="00D32F11" w:rsidRPr="00EA564D" w:rsidRDefault="00D32F11" w:rsidP="00D32F11">
      <w:pPr>
        <w:pStyle w:val="Bibliografia"/>
        <w:ind w:left="340" w:hanging="340"/>
      </w:pPr>
    </w:p>
    <w:p w:rsidR="00D32F11" w:rsidRPr="00EA564D" w:rsidRDefault="00D32F11" w:rsidP="00D32F11"/>
    <w:p w:rsidR="00F40F8E" w:rsidRDefault="00F40F8E" w:rsidP="00F40F8E">
      <w:pPr>
        <w:rPr>
          <w:color w:val="0000FF"/>
        </w:rPr>
      </w:pPr>
    </w:p>
    <w:p w:rsidR="00301E38" w:rsidRDefault="00301E38" w:rsidP="002C0578"/>
    <w:p w:rsidR="00301E38" w:rsidRDefault="00301E38" w:rsidP="002C0578"/>
    <w:p w:rsidR="00301E38" w:rsidRDefault="00301E38" w:rsidP="002C0578"/>
    <w:p w:rsidR="00FC40EE" w:rsidRDefault="00FC40EE">
      <w:pPr>
        <w:sectPr w:rsidR="00FC40EE">
          <w:headerReference w:type="first" r:id="rId30"/>
          <w:footerReference w:type="first" r:id="rId31"/>
          <w:pgSz w:w="11907" w:h="16840" w:code="9"/>
          <w:pgMar w:top="1701" w:right="1134" w:bottom="1134" w:left="1701" w:header="1134" w:footer="0" w:gutter="0"/>
          <w:cols w:space="720"/>
          <w:titlePg/>
        </w:sectPr>
      </w:pPr>
    </w:p>
    <w:p w:rsidR="00301E38" w:rsidRDefault="00396A14">
      <w:pPr>
        <w:pStyle w:val="Ttulo1"/>
      </w:pPr>
      <w:bookmarkStart w:id="2920" w:name="_Toc359135208"/>
      <w:r>
        <w:lastRenderedPageBreak/>
        <w:t>Anexo</w:t>
      </w:r>
      <w:r w:rsidR="00301E38">
        <w:t xml:space="preserve"> A</w:t>
      </w:r>
      <w:bookmarkEnd w:id="2920"/>
    </w:p>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5" w:author="admlab" w:date="2014-09-01T18:50:00Z" w:initials="a">
    <w:p w:rsidR="00E14A2B" w:rsidRDefault="00E14A2B">
      <w:pPr>
        <w:pStyle w:val="Textodecomentrio"/>
      </w:pPr>
      <w:r>
        <w:rPr>
          <w:rStyle w:val="Refdecomentrio"/>
        </w:rPr>
        <w:annotationRef/>
      </w:r>
      <w:r>
        <w:t>Rever</w:t>
      </w:r>
    </w:p>
  </w:comment>
  <w:comment w:id="13" w:author="admlab" w:date="2014-09-01T18:52:00Z" w:initials="a">
    <w:p w:rsidR="00E14A2B" w:rsidRDefault="00E14A2B">
      <w:pPr>
        <w:pStyle w:val="Textodecomentrio"/>
      </w:pPr>
      <w:r>
        <w:rPr>
          <w:rStyle w:val="Refdecomentrio"/>
        </w:rPr>
        <w:annotationRef/>
      </w:r>
      <w:r>
        <w:t xml:space="preserve">Antes de falar já da contribuição, comece descrevendo o problema. Essa contribuição poderá ser expressada no tópico de objetivos do sistema. </w:t>
      </w:r>
    </w:p>
  </w:comment>
  <w:comment w:id="61" w:author="admlab" w:date="2014-08-25T18:10:00Z" w:initials="a">
    <w:p w:rsidR="00E14A2B" w:rsidRDefault="00E14A2B">
      <w:pPr>
        <w:pStyle w:val="Textodecomentrio"/>
      </w:pPr>
      <w:r>
        <w:rPr>
          <w:rStyle w:val="Refdecomentrio"/>
        </w:rPr>
        <w:annotationRef/>
      </w:r>
      <w:r>
        <w:t>Na verdade o ideal seria usar outro termo ao invés de abandono. Não há transparência no processo de ensino e, por isso, os pais tem dificuldade de estar por dentro do processo. Daí a ideia é permitir um maior comprometimento.</w:t>
      </w:r>
    </w:p>
  </w:comment>
  <w:comment w:id="83" w:author="admlab" w:date="2014-09-01T18:53:00Z" w:initials="a">
    <w:p w:rsidR="00E14A2B" w:rsidRDefault="00E14A2B">
      <w:pPr>
        <w:pStyle w:val="Textodecomentrio"/>
      </w:pPr>
      <w:r>
        <w:rPr>
          <w:rStyle w:val="Refdecomentrio"/>
        </w:rPr>
        <w:annotationRef/>
      </w:r>
      <w:r>
        <w:t>Maior comprometimento dos pais e escola com a evolução do processo de aprendizado do aluno.</w:t>
      </w:r>
    </w:p>
  </w:comment>
  <w:comment w:id="104" w:author="admlab" w:date="2014-08-25T18:14:00Z" w:initials="a">
    <w:p w:rsidR="00E14A2B" w:rsidRDefault="00E14A2B">
      <w:pPr>
        <w:pStyle w:val="Textodecomentrio"/>
      </w:pPr>
      <w:r>
        <w:rPr>
          <w:rStyle w:val="Refdecomentrio"/>
        </w:rPr>
        <w:annotationRef/>
      </w:r>
      <w:r>
        <w:t>Melhor separar as ocorrências de outras atividades. As ocorrências aqui diz respeito a mau comportamento, tarefa incompleta ou não entregue ou coisas do tipo? Inclusive é melhor deixar esse termo bem claro no começo do documento.</w:t>
      </w:r>
    </w:p>
  </w:comment>
  <w:comment w:id="142" w:author="admlab" w:date="2014-08-25T18:18:00Z" w:initials="a">
    <w:p w:rsidR="00E14A2B" w:rsidRDefault="00E14A2B">
      <w:pPr>
        <w:pStyle w:val="Textodecomentrio"/>
      </w:pPr>
      <w:r>
        <w:rPr>
          <w:rStyle w:val="Refdecomentrio"/>
        </w:rPr>
        <w:annotationRef/>
      </w:r>
      <w:r>
        <w:t>Mover texto para tópico 1.1. Vamos remover este tópico do trabalho.</w:t>
      </w:r>
    </w:p>
  </w:comment>
  <w:comment w:id="161" w:author="admlab" w:date="2014-08-25T18:19:00Z" w:initials="a">
    <w:p w:rsidR="00E14A2B" w:rsidRDefault="00E14A2B">
      <w:pPr>
        <w:pStyle w:val="Textodecomentrio"/>
      </w:pPr>
      <w:r>
        <w:rPr>
          <w:rStyle w:val="Refdecomentrio"/>
        </w:rPr>
        <w:annotationRef/>
      </w:r>
      <w:r>
        <w:t>Vamos remover este tópico do trabalho.</w:t>
      </w:r>
    </w:p>
  </w:comment>
  <w:comment w:id="220" w:author="admlab" w:date="2014-09-01T18:56:00Z" w:initials="a">
    <w:p w:rsidR="00E14A2B" w:rsidRDefault="00E14A2B">
      <w:pPr>
        <w:pStyle w:val="Textodecomentrio"/>
      </w:pPr>
      <w:r>
        <w:rPr>
          <w:rStyle w:val="Refdecomentrio"/>
        </w:rPr>
        <w:annotationRef/>
      </w:r>
      <w:r>
        <w:t>typo</w:t>
      </w:r>
    </w:p>
  </w:comment>
  <w:comment w:id="464" w:author="admlab" w:date="2014-09-01T18:57:00Z" w:initials="a">
    <w:p w:rsidR="00E14A2B" w:rsidRDefault="00E14A2B">
      <w:pPr>
        <w:pStyle w:val="Textodecomentrio"/>
      </w:pPr>
      <w:r>
        <w:rPr>
          <w:rStyle w:val="Refdecomentrio"/>
        </w:rPr>
        <w:annotationRef/>
      </w:r>
      <w:r>
        <w:t>Faltou.</w:t>
      </w:r>
    </w:p>
  </w:comment>
  <w:comment w:id="579" w:author="admlab" w:date="2014-09-01T18:59:00Z" w:initials="a">
    <w:p w:rsidR="00E14A2B" w:rsidRDefault="00E14A2B">
      <w:pPr>
        <w:pStyle w:val="Textodecomentrio"/>
      </w:pPr>
      <w:r>
        <w:rPr>
          <w:rStyle w:val="Refdecomentrio"/>
        </w:rPr>
        <w:annotationRef/>
      </w:r>
      <w:r>
        <w:t>???</w:t>
      </w:r>
    </w:p>
  </w:comment>
  <w:comment w:id="616" w:author="admlab" w:date="2014-09-01T18:59:00Z" w:initials="a">
    <w:p w:rsidR="00E14A2B" w:rsidRDefault="00E14A2B">
      <w:pPr>
        <w:pStyle w:val="Textodecomentrio"/>
      </w:pPr>
      <w:r>
        <w:rPr>
          <w:rStyle w:val="Refdecomentrio"/>
        </w:rPr>
        <w:annotationRef/>
      </w:r>
      <w:r>
        <w:t>alunos</w:t>
      </w:r>
    </w:p>
  </w:comment>
  <w:comment w:id="644" w:author="admlab" w:date="2014-09-01T18:58:00Z" w:initials="a">
    <w:p w:rsidR="00E14A2B" w:rsidRDefault="00E14A2B">
      <w:pPr>
        <w:pStyle w:val="Textodecomentrio"/>
      </w:pPr>
      <w:r>
        <w:rPr>
          <w:rStyle w:val="Refdecomentrio"/>
        </w:rPr>
        <w:annotationRef/>
      </w:r>
      <w:r>
        <w:t>Muitos requisitos apresentados em Objetivos não estão listados aqui.</w:t>
      </w:r>
    </w:p>
  </w:comment>
  <w:comment w:id="2903" w:author="Helio Azevedo" w:date="2013-06-16T08:41:00Z" w:initials="HA">
    <w:p w:rsidR="00E14A2B" w:rsidRDefault="00E14A2B">
      <w:pPr>
        <w:pStyle w:val="Textodecomentrio"/>
      </w:pPr>
      <w:r>
        <w:rPr>
          <w:rStyle w:val="Refdecomentrio"/>
        </w:rPr>
        <w:annotationRef/>
      </w:r>
      <w:r>
        <w:t xml:space="preserve"> Carla</w:t>
      </w:r>
    </w:p>
    <w:p w:rsidR="00E14A2B" w:rsidRDefault="00E14A2B">
      <w:pPr>
        <w:pStyle w:val="Textodecomentrio"/>
      </w:pPr>
      <w:r>
        <w:t>Interação Humana Computador:</w:t>
      </w:r>
    </w:p>
    <w:p w:rsidR="00E14A2B" w:rsidRDefault="00E14A2B">
      <w:pPr>
        <w:pStyle w:val="Textodecomentrio"/>
      </w:pPr>
    </w:p>
    <w:p w:rsidR="00E14A2B" w:rsidRDefault="00E14A2B">
      <w:pPr>
        <w:pStyle w:val="Textodecomentrio"/>
      </w:pPr>
      <w:r>
        <w:t>Os alunos informaram que somente as heurísticas foram utilizadas. Posso remover a palatra “guidelines”.</w:t>
      </w:r>
    </w:p>
  </w:comment>
  <w:comment w:id="2905" w:author="Helio Azevedo" w:date="2013-06-16T08:40:00Z" w:initials="HA">
    <w:p w:rsidR="00E14A2B" w:rsidRDefault="00E14A2B" w:rsidP="001F356B">
      <w:pPr>
        <w:pStyle w:val="Textodecomentrio"/>
      </w:pPr>
      <w:r>
        <w:rPr>
          <w:rStyle w:val="Refdecomentrio"/>
        </w:rPr>
        <w:annotationRef/>
      </w:r>
      <w:r>
        <w:t>Carla</w:t>
      </w:r>
    </w:p>
    <w:p w:rsidR="00E14A2B" w:rsidRDefault="00E14A2B" w:rsidP="001F356B">
      <w:pPr>
        <w:pStyle w:val="Textodecomentrio"/>
      </w:pPr>
      <w:r>
        <w:t>Interação Humana Computador:</w:t>
      </w:r>
    </w:p>
    <w:p w:rsidR="00E14A2B" w:rsidRDefault="00E14A2B" w:rsidP="001F356B">
      <w:pPr>
        <w:pStyle w:val="Textodecomentrio"/>
      </w:pPr>
    </w:p>
    <w:p w:rsidR="00E14A2B" w:rsidRDefault="00E14A2B" w:rsidP="001F356B">
      <w:pPr>
        <w:pStyle w:val="Textodecomentrio"/>
      </w:pPr>
      <w:r>
        <w:t>Ao ler o documento existe somente o numero da heurística dificultando a compreensão da tabela. Você considera que vale a pena incluir as heurísticas com Anexo?</w:t>
      </w:r>
    </w:p>
    <w:p w:rsidR="00E14A2B" w:rsidRDefault="00E14A2B" w:rsidP="001F356B">
      <w:pPr>
        <w:pStyle w:val="Textodecomentrio"/>
      </w:pPr>
    </w:p>
  </w:comment>
  <w:comment w:id="2906" w:author="H&amp;G" w:date="2013-06-16T08:40:00Z" w:initials="h&amp;g">
    <w:p w:rsidR="00E14A2B" w:rsidRDefault="00E14A2B">
      <w:pPr>
        <w:pStyle w:val="Textodecomentrio"/>
      </w:pPr>
      <w:r>
        <w:rPr>
          <w:rStyle w:val="Refdecomentrio"/>
        </w:rPr>
        <w:annotationRef/>
      </w:r>
      <w:r>
        <w:t xml:space="preserve">Prof João. </w:t>
      </w:r>
    </w:p>
    <w:p w:rsidR="00E14A2B" w:rsidRDefault="00E14A2B">
      <w:pPr>
        <w:pStyle w:val="Textodecomentrio"/>
      </w:pPr>
      <w:r>
        <w:t>WEB:</w:t>
      </w:r>
    </w:p>
    <w:p w:rsidR="00E14A2B" w:rsidRDefault="00E14A2B">
      <w:pPr>
        <w:pStyle w:val="Textodecomentrio"/>
      </w:pPr>
    </w:p>
    <w:p w:rsidR="00E14A2B" w:rsidRDefault="00E14A2B">
      <w:pPr>
        <w:pStyle w:val="Textodecomentrio"/>
      </w:pPr>
      <w:r>
        <w:t>Boa parte dos trabalhos continham os itens 5.1, 5.2 e 5.3 abaixo, alguns não !!!</w:t>
      </w:r>
    </w:p>
    <w:p w:rsidR="00E14A2B" w:rsidRDefault="00E14A2B">
      <w:pPr>
        <w:pStyle w:val="Textodecomentrio"/>
      </w:pPr>
      <w:r>
        <w:t>Como forma de apoio  recomendo que os tópicos sejam acrescentados ao modelo.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9AE575" w15:done="0"/>
  <w15:commentEx w15:paraId="66FE600F" w15:done="0"/>
  <w15:commentEx w15:paraId="3EA65485" w15:done="0"/>
  <w15:commentEx w15:paraId="4A1985C5" w15:done="0"/>
  <w15:commentEx w15:paraId="7E8DA7F0" w15:done="0"/>
  <w15:commentEx w15:paraId="714F935E" w15:done="0"/>
  <w15:commentEx w15:paraId="7043EA68" w15:done="0"/>
  <w15:commentEx w15:paraId="50A4A648" w15:done="0"/>
  <w15:commentEx w15:paraId="533E2EB1" w15:done="0"/>
  <w15:commentEx w15:paraId="6F0E5B8E" w15:done="0"/>
  <w15:commentEx w15:paraId="2CC16F5E" w15:done="0"/>
  <w15:commentEx w15:paraId="43E55CC1" w15:done="0"/>
  <w15:commentEx w15:paraId="1EB5FCD1" w15:done="0"/>
  <w15:commentEx w15:paraId="2FC6C654" w15:done="0"/>
  <w15:commentEx w15:paraId="2FEEB298"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457C" w:rsidRDefault="000D457C">
      <w:r>
        <w:separator/>
      </w:r>
    </w:p>
  </w:endnote>
  <w:endnote w:type="continuationSeparator" w:id="1">
    <w:p w:rsidR="000D457C" w:rsidRDefault="000D457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4A2B" w:rsidRDefault="00E14A2B" w:rsidP="00D32F11">
    <w:pPr>
      <w:pStyle w:val="Rodap"/>
      <w:tabs>
        <w:tab w:val="left" w:pos="4275"/>
      </w:tabs>
    </w:pPr>
    <w:r>
      <w:rPr>
        <w:sz w:val="16"/>
        <w:szCs w:val="16"/>
      </w:rPr>
      <w:tab/>
    </w:r>
    <w:r>
      <w:rPr>
        <w:sz w:val="16"/>
        <w:szCs w:val="16"/>
      </w:rPr>
      <w:tab/>
    </w:r>
    <w:r>
      <w:rPr>
        <w:sz w:val="16"/>
        <w:szCs w:val="16"/>
      </w:rPr>
      <w:tab/>
    </w:r>
    <w:r w:rsidR="00102415">
      <w:fldChar w:fldCharType="begin"/>
    </w:r>
    <w:r>
      <w:instrText xml:space="preserve"> PAGE   \* MERGEFORMAT </w:instrText>
    </w:r>
    <w:r w:rsidR="00102415">
      <w:fldChar w:fldCharType="separate"/>
    </w:r>
    <w:r w:rsidR="002A02C5">
      <w:rPr>
        <w:noProof/>
      </w:rPr>
      <w:t>32</w:t>
    </w:r>
    <w:r w:rsidR="00102415">
      <w:rPr>
        <w:noProof/>
      </w:rPr>
      <w:fldChar w:fldCharType="end"/>
    </w:r>
  </w:p>
  <w:p w:rsidR="00E14A2B" w:rsidRPr="00931C9A" w:rsidRDefault="00E14A2B">
    <w:pPr>
      <w:pStyle w:val="Rodap"/>
      <w:rPr>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4A2B" w:rsidRDefault="00E14A2B" w:rsidP="00CF1972">
    <w:pPr>
      <w:pStyle w:val="Rodap"/>
      <w:tabs>
        <w:tab w:val="left" w:pos="4275"/>
      </w:tabs>
    </w:pPr>
    <w:r>
      <w:rPr>
        <w:sz w:val="16"/>
        <w:szCs w:val="16"/>
      </w:rPr>
      <w:tab/>
    </w:r>
    <w:r>
      <w:rPr>
        <w:sz w:val="16"/>
        <w:szCs w:val="16"/>
      </w:rPr>
      <w:tab/>
    </w:r>
    <w:r>
      <w:rPr>
        <w:sz w:val="16"/>
        <w:szCs w:val="16"/>
      </w:rPr>
      <w:tab/>
    </w:r>
    <w:r w:rsidR="00102415">
      <w:fldChar w:fldCharType="begin"/>
    </w:r>
    <w:r>
      <w:instrText xml:space="preserve"> PAGE   \* MERGEFORMAT </w:instrText>
    </w:r>
    <w:r w:rsidR="00102415">
      <w:fldChar w:fldCharType="separate"/>
    </w:r>
    <w:r w:rsidR="002278AD">
      <w:rPr>
        <w:noProof/>
      </w:rPr>
      <w:t>47</w:t>
    </w:r>
    <w:r w:rsidR="00102415">
      <w:rPr>
        <w:noProof/>
      </w:rPr>
      <w:fldChar w:fldCharType="end"/>
    </w:r>
  </w:p>
  <w:p w:rsidR="00E14A2B" w:rsidRDefault="00E14A2B">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457C" w:rsidRDefault="000D457C">
      <w:r>
        <w:separator/>
      </w:r>
    </w:p>
  </w:footnote>
  <w:footnote w:type="continuationSeparator" w:id="1">
    <w:p w:rsidR="000D457C" w:rsidRDefault="000D45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4A2B" w:rsidRDefault="00102415">
    <w:pPr>
      <w:pStyle w:val="Cabealho"/>
      <w:framePr w:wrap="auto" w:vAnchor="text" w:hAnchor="margin" w:xAlign="right" w:y="1"/>
      <w:rPr>
        <w:rStyle w:val="Nmerodepgina"/>
      </w:rPr>
    </w:pPr>
    <w:r>
      <w:rPr>
        <w:rStyle w:val="Nmerodepgina"/>
      </w:rPr>
      <w:fldChar w:fldCharType="begin"/>
    </w:r>
    <w:r w:rsidR="00E14A2B">
      <w:rPr>
        <w:rStyle w:val="Nmerodepgina"/>
      </w:rPr>
      <w:instrText xml:space="preserve">PAGE  </w:instrText>
    </w:r>
    <w:r>
      <w:rPr>
        <w:rStyle w:val="Nmerodepgina"/>
      </w:rPr>
      <w:fldChar w:fldCharType="separate"/>
    </w:r>
    <w:r w:rsidR="00E14A2B">
      <w:rPr>
        <w:rStyle w:val="Nmerodepgina"/>
        <w:noProof/>
      </w:rPr>
      <w:t>2</w:t>
    </w:r>
    <w:r>
      <w:rPr>
        <w:rStyle w:val="Nmerodepgina"/>
      </w:rPr>
      <w:fldChar w:fldCharType="end"/>
    </w:r>
  </w:p>
  <w:p w:rsidR="00E14A2B" w:rsidRDefault="00E14A2B">
    <w:pPr>
      <w:pStyle w:val="Cabealho"/>
      <w:framePr w:wrap="auto" w:vAnchor="text" w:hAnchor="margin" w:xAlign="right" w:y="1"/>
      <w:ind w:right="360"/>
      <w:rPr>
        <w:rStyle w:val="Nmerodepgina"/>
      </w:rPr>
    </w:pPr>
  </w:p>
  <w:p w:rsidR="00E14A2B" w:rsidRDefault="00E14A2B">
    <w:pPr>
      <w:pStyle w:val="Cabealh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4A2B" w:rsidRDefault="00E14A2B">
    <w:pPr>
      <w:pStyle w:val="Cabealho"/>
      <w:tabs>
        <w:tab w:val="left" w:pos="1490"/>
      </w:tabs>
    </w:pPr>
    <w:r>
      <w:tab/>
    </w:r>
    <w:r>
      <w:tab/>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4A2B" w:rsidRDefault="00E14A2B">
    <w:pPr>
      <w:pStyle w:val="Cabealho"/>
      <w:framePr w:wrap="auto" w:vAnchor="text" w:hAnchor="margin" w:xAlign="right" w:y="1"/>
      <w:jc w:val="right"/>
      <w:rPr>
        <w:rStyle w:val="Nmerodepgina"/>
        <w:color w:val="000000"/>
      </w:rPr>
    </w:pPr>
  </w:p>
  <w:p w:rsidR="00E14A2B" w:rsidRDefault="00E14A2B">
    <w:pPr>
      <w:pStyle w:val="Cabealho"/>
      <w:framePr w:wrap="auto" w:vAnchor="text" w:hAnchor="margin" w:xAlign="right" w:y="1"/>
      <w:ind w:right="360"/>
      <w:rPr>
        <w:rStyle w:val="Nmerodepgina"/>
      </w:rPr>
    </w:pPr>
  </w:p>
  <w:p w:rsidR="00E14A2B" w:rsidRDefault="00E14A2B">
    <w:pPr>
      <w:pStyle w:val="Cabealho"/>
      <w:tabs>
        <w:tab w:val="clear" w:pos="4419"/>
        <w:tab w:val="clear" w:pos="8838"/>
      </w:tabs>
      <w:ind w:right="360"/>
      <w:jc w:val="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4A2B" w:rsidRDefault="00E14A2B">
    <w:pPr>
      <w:pStyle w:val="Cabealho"/>
      <w:tabs>
        <w:tab w:val="clear" w:pos="4419"/>
        <w:tab w:val="clear" w:pos="8838"/>
      </w:tabs>
      <w:ind w:right="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4A2B" w:rsidRDefault="00E14A2B">
    <w:pPr>
      <w:pStyle w:val="Cabealho"/>
      <w:tabs>
        <w:tab w:val="clear" w:pos="4419"/>
        <w:tab w:val="clear" w:pos="8838"/>
      </w:tabs>
      <w:ind w:right="360"/>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4A2B" w:rsidRPr="00931C9A" w:rsidRDefault="00E14A2B" w:rsidP="00931C9A">
    <w:pPr>
      <w:pStyle w:val="Cabealho"/>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4A2B" w:rsidRPr="00931C9A" w:rsidRDefault="00E14A2B" w:rsidP="00931C9A">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3">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4">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7">
    <w:nsid w:val="44133D7D"/>
    <w:multiLevelType w:val="hybridMultilevel"/>
    <w:tmpl w:val="4D6C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0">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1">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2">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3">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576"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4">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1"/>
  </w:num>
  <w:num w:numId="6">
    <w:abstractNumId w:val="13"/>
  </w:num>
  <w:num w:numId="7">
    <w:abstractNumId w:val="5"/>
  </w:num>
  <w:num w:numId="8">
    <w:abstractNumId w:val="4"/>
  </w:num>
  <w:num w:numId="9">
    <w:abstractNumId w:val="8"/>
  </w:num>
  <w:num w:numId="10">
    <w:abstractNumId w:val="13"/>
  </w:num>
  <w:num w:numId="11">
    <w:abstractNumId w:val="0"/>
  </w:num>
  <w:num w:numId="12">
    <w:abstractNumId w:val="15"/>
  </w:num>
  <w:num w:numId="1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
  </w:num>
  <w:num w:numId="16">
    <w:abstractNumId w:val="10"/>
  </w:num>
  <w:num w:numId="17">
    <w:abstractNumId w:val="14"/>
  </w:num>
  <w:num w:numId="18">
    <w:abstractNumId w:val="7"/>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a Paula S">
    <w15:presenceInfo w15:providerId="Windows Live" w15:userId="8432538d9a9351d4"/>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trackRevisions/>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5122"/>
  </w:hdrShapeDefaults>
  <w:footnotePr>
    <w:footnote w:id="0"/>
    <w:footnote w:id="1"/>
  </w:footnotePr>
  <w:endnotePr>
    <w:endnote w:id="0"/>
    <w:endnote w:id="1"/>
  </w:endnotePr>
  <w:compat/>
  <w:rsids>
    <w:rsidRoot w:val="00301E38"/>
    <w:rsid w:val="00007B6E"/>
    <w:rsid w:val="00010ABB"/>
    <w:rsid w:val="000156AA"/>
    <w:rsid w:val="00017DFE"/>
    <w:rsid w:val="00023014"/>
    <w:rsid w:val="000247B7"/>
    <w:rsid w:val="00024D8A"/>
    <w:rsid w:val="0005554D"/>
    <w:rsid w:val="00056C32"/>
    <w:rsid w:val="00061102"/>
    <w:rsid w:val="000671E4"/>
    <w:rsid w:val="0007542C"/>
    <w:rsid w:val="00084D49"/>
    <w:rsid w:val="00092B4A"/>
    <w:rsid w:val="00093402"/>
    <w:rsid w:val="000B1B20"/>
    <w:rsid w:val="000D2ECF"/>
    <w:rsid w:val="000D457C"/>
    <w:rsid w:val="000D6F8F"/>
    <w:rsid w:val="000E0E05"/>
    <w:rsid w:val="000E1F39"/>
    <w:rsid w:val="000F6F94"/>
    <w:rsid w:val="00102415"/>
    <w:rsid w:val="00116781"/>
    <w:rsid w:val="0012260D"/>
    <w:rsid w:val="00124A45"/>
    <w:rsid w:val="00130B58"/>
    <w:rsid w:val="00147A1D"/>
    <w:rsid w:val="00186131"/>
    <w:rsid w:val="001863AA"/>
    <w:rsid w:val="001A395E"/>
    <w:rsid w:val="001A4E22"/>
    <w:rsid w:val="001B2DB6"/>
    <w:rsid w:val="001D22D1"/>
    <w:rsid w:val="001F2CDB"/>
    <w:rsid w:val="001F356B"/>
    <w:rsid w:val="001F756D"/>
    <w:rsid w:val="0020255E"/>
    <w:rsid w:val="00205F65"/>
    <w:rsid w:val="0021287F"/>
    <w:rsid w:val="00222D56"/>
    <w:rsid w:val="002278AD"/>
    <w:rsid w:val="00233592"/>
    <w:rsid w:val="00241E11"/>
    <w:rsid w:val="00265FDA"/>
    <w:rsid w:val="0027066A"/>
    <w:rsid w:val="00283C4F"/>
    <w:rsid w:val="00287E35"/>
    <w:rsid w:val="00290123"/>
    <w:rsid w:val="00291E46"/>
    <w:rsid w:val="00296EE9"/>
    <w:rsid w:val="002A02C5"/>
    <w:rsid w:val="002A3647"/>
    <w:rsid w:val="002B0295"/>
    <w:rsid w:val="002B2842"/>
    <w:rsid w:val="002C0578"/>
    <w:rsid w:val="002E2BF3"/>
    <w:rsid w:val="002E4D75"/>
    <w:rsid w:val="002E52F1"/>
    <w:rsid w:val="002E5FE3"/>
    <w:rsid w:val="002E66D1"/>
    <w:rsid w:val="002E728A"/>
    <w:rsid w:val="002F62F4"/>
    <w:rsid w:val="002F7232"/>
    <w:rsid w:val="00301E38"/>
    <w:rsid w:val="003127BE"/>
    <w:rsid w:val="003234FD"/>
    <w:rsid w:val="00325588"/>
    <w:rsid w:val="00344136"/>
    <w:rsid w:val="00344174"/>
    <w:rsid w:val="00362B18"/>
    <w:rsid w:val="003662F9"/>
    <w:rsid w:val="00366693"/>
    <w:rsid w:val="003751B1"/>
    <w:rsid w:val="00393DA9"/>
    <w:rsid w:val="00396A14"/>
    <w:rsid w:val="003A0215"/>
    <w:rsid w:val="003B47B9"/>
    <w:rsid w:val="003C1447"/>
    <w:rsid w:val="003D109B"/>
    <w:rsid w:val="003D260C"/>
    <w:rsid w:val="003D4761"/>
    <w:rsid w:val="003F1A67"/>
    <w:rsid w:val="003F2298"/>
    <w:rsid w:val="003F2FEE"/>
    <w:rsid w:val="00426C1D"/>
    <w:rsid w:val="0042729C"/>
    <w:rsid w:val="00432CE1"/>
    <w:rsid w:val="00434852"/>
    <w:rsid w:val="00451158"/>
    <w:rsid w:val="004632D1"/>
    <w:rsid w:val="004644A6"/>
    <w:rsid w:val="0046461D"/>
    <w:rsid w:val="00466EB5"/>
    <w:rsid w:val="00467A3C"/>
    <w:rsid w:val="00471D3F"/>
    <w:rsid w:val="004762D3"/>
    <w:rsid w:val="004912E1"/>
    <w:rsid w:val="004A114B"/>
    <w:rsid w:val="004A2827"/>
    <w:rsid w:val="004A456F"/>
    <w:rsid w:val="004B5286"/>
    <w:rsid w:val="004B5E80"/>
    <w:rsid w:val="004B76E7"/>
    <w:rsid w:val="004B7BC2"/>
    <w:rsid w:val="004C5D07"/>
    <w:rsid w:val="004D25F9"/>
    <w:rsid w:val="004D2F1F"/>
    <w:rsid w:val="004E4411"/>
    <w:rsid w:val="004E7429"/>
    <w:rsid w:val="0050732B"/>
    <w:rsid w:val="0051085D"/>
    <w:rsid w:val="00511EEA"/>
    <w:rsid w:val="00516492"/>
    <w:rsid w:val="00516937"/>
    <w:rsid w:val="00531BC4"/>
    <w:rsid w:val="00535365"/>
    <w:rsid w:val="00536500"/>
    <w:rsid w:val="0054253E"/>
    <w:rsid w:val="00556F32"/>
    <w:rsid w:val="0058450A"/>
    <w:rsid w:val="00591961"/>
    <w:rsid w:val="00593C37"/>
    <w:rsid w:val="005A0CF0"/>
    <w:rsid w:val="005A335E"/>
    <w:rsid w:val="005B2394"/>
    <w:rsid w:val="005B2582"/>
    <w:rsid w:val="005B4D84"/>
    <w:rsid w:val="005B504C"/>
    <w:rsid w:val="005D61A9"/>
    <w:rsid w:val="005E7AB9"/>
    <w:rsid w:val="005F50CB"/>
    <w:rsid w:val="00601586"/>
    <w:rsid w:val="00603FCD"/>
    <w:rsid w:val="006249C4"/>
    <w:rsid w:val="0062793E"/>
    <w:rsid w:val="00633928"/>
    <w:rsid w:val="00634CB8"/>
    <w:rsid w:val="00642998"/>
    <w:rsid w:val="00644B59"/>
    <w:rsid w:val="00650476"/>
    <w:rsid w:val="006606FF"/>
    <w:rsid w:val="00662019"/>
    <w:rsid w:val="00683548"/>
    <w:rsid w:val="0069149F"/>
    <w:rsid w:val="006A069F"/>
    <w:rsid w:val="006B2E40"/>
    <w:rsid w:val="006B6AB0"/>
    <w:rsid w:val="006C4D7B"/>
    <w:rsid w:val="006C723A"/>
    <w:rsid w:val="006C7D88"/>
    <w:rsid w:val="006D044E"/>
    <w:rsid w:val="006D5321"/>
    <w:rsid w:val="006E59BA"/>
    <w:rsid w:val="00704B98"/>
    <w:rsid w:val="00707C1E"/>
    <w:rsid w:val="00725F5C"/>
    <w:rsid w:val="00725F6B"/>
    <w:rsid w:val="00726253"/>
    <w:rsid w:val="00732A6F"/>
    <w:rsid w:val="00767A8B"/>
    <w:rsid w:val="00771660"/>
    <w:rsid w:val="00784EC4"/>
    <w:rsid w:val="00786B62"/>
    <w:rsid w:val="00795196"/>
    <w:rsid w:val="007B17A6"/>
    <w:rsid w:val="007B51AB"/>
    <w:rsid w:val="007D0FFC"/>
    <w:rsid w:val="007D484A"/>
    <w:rsid w:val="007D519F"/>
    <w:rsid w:val="007F2903"/>
    <w:rsid w:val="007F5BC9"/>
    <w:rsid w:val="00807707"/>
    <w:rsid w:val="008123A3"/>
    <w:rsid w:val="00814A28"/>
    <w:rsid w:val="00821F7E"/>
    <w:rsid w:val="00825FD7"/>
    <w:rsid w:val="008263BE"/>
    <w:rsid w:val="00852BF8"/>
    <w:rsid w:val="00854E5F"/>
    <w:rsid w:val="00855034"/>
    <w:rsid w:val="00862CC5"/>
    <w:rsid w:val="00864318"/>
    <w:rsid w:val="00870B15"/>
    <w:rsid w:val="00872F50"/>
    <w:rsid w:val="00873A33"/>
    <w:rsid w:val="00891D04"/>
    <w:rsid w:val="008950B8"/>
    <w:rsid w:val="008A140C"/>
    <w:rsid w:val="008B47CF"/>
    <w:rsid w:val="008C484F"/>
    <w:rsid w:val="008C6915"/>
    <w:rsid w:val="008C6C94"/>
    <w:rsid w:val="008D2D6A"/>
    <w:rsid w:val="008D4BBE"/>
    <w:rsid w:val="008D5521"/>
    <w:rsid w:val="008E7C6C"/>
    <w:rsid w:val="008F0315"/>
    <w:rsid w:val="008F3B3D"/>
    <w:rsid w:val="008F62B9"/>
    <w:rsid w:val="00901922"/>
    <w:rsid w:val="009047CD"/>
    <w:rsid w:val="00931C9A"/>
    <w:rsid w:val="009378AD"/>
    <w:rsid w:val="009652DF"/>
    <w:rsid w:val="00976E93"/>
    <w:rsid w:val="00992AAF"/>
    <w:rsid w:val="009A01B8"/>
    <w:rsid w:val="009B1104"/>
    <w:rsid w:val="009B3461"/>
    <w:rsid w:val="009C127E"/>
    <w:rsid w:val="009C2025"/>
    <w:rsid w:val="009C6EE2"/>
    <w:rsid w:val="009D3DB6"/>
    <w:rsid w:val="009D55CC"/>
    <w:rsid w:val="009F3F54"/>
    <w:rsid w:val="009F5755"/>
    <w:rsid w:val="00A02670"/>
    <w:rsid w:val="00A17039"/>
    <w:rsid w:val="00A21756"/>
    <w:rsid w:val="00A278B1"/>
    <w:rsid w:val="00A33A86"/>
    <w:rsid w:val="00A41C46"/>
    <w:rsid w:val="00A46585"/>
    <w:rsid w:val="00A57D79"/>
    <w:rsid w:val="00A66EE8"/>
    <w:rsid w:val="00A93F0F"/>
    <w:rsid w:val="00A96874"/>
    <w:rsid w:val="00AA5CE9"/>
    <w:rsid w:val="00AB4EFF"/>
    <w:rsid w:val="00AD1364"/>
    <w:rsid w:val="00AD4971"/>
    <w:rsid w:val="00AE1535"/>
    <w:rsid w:val="00AE33D1"/>
    <w:rsid w:val="00AE4362"/>
    <w:rsid w:val="00AF26BE"/>
    <w:rsid w:val="00AF2FC6"/>
    <w:rsid w:val="00AF3AA1"/>
    <w:rsid w:val="00B002EA"/>
    <w:rsid w:val="00B01726"/>
    <w:rsid w:val="00B01CBD"/>
    <w:rsid w:val="00B046ED"/>
    <w:rsid w:val="00B1040D"/>
    <w:rsid w:val="00B10CE8"/>
    <w:rsid w:val="00B136DC"/>
    <w:rsid w:val="00B22EC8"/>
    <w:rsid w:val="00B25680"/>
    <w:rsid w:val="00B327CF"/>
    <w:rsid w:val="00B37F95"/>
    <w:rsid w:val="00B444CA"/>
    <w:rsid w:val="00B44E6D"/>
    <w:rsid w:val="00B6376F"/>
    <w:rsid w:val="00B71CEA"/>
    <w:rsid w:val="00B8751C"/>
    <w:rsid w:val="00B879CE"/>
    <w:rsid w:val="00BA04CA"/>
    <w:rsid w:val="00BB3488"/>
    <w:rsid w:val="00BB4096"/>
    <w:rsid w:val="00BB74A3"/>
    <w:rsid w:val="00BC05DD"/>
    <w:rsid w:val="00BC634E"/>
    <w:rsid w:val="00BE7AA4"/>
    <w:rsid w:val="00BF10CB"/>
    <w:rsid w:val="00BF3E92"/>
    <w:rsid w:val="00BF53DF"/>
    <w:rsid w:val="00C06FDA"/>
    <w:rsid w:val="00C07EEC"/>
    <w:rsid w:val="00C16DF9"/>
    <w:rsid w:val="00C177D0"/>
    <w:rsid w:val="00C20E81"/>
    <w:rsid w:val="00C25C85"/>
    <w:rsid w:val="00C31BDA"/>
    <w:rsid w:val="00C32227"/>
    <w:rsid w:val="00C33F65"/>
    <w:rsid w:val="00C343F9"/>
    <w:rsid w:val="00C36C27"/>
    <w:rsid w:val="00C42AEF"/>
    <w:rsid w:val="00C468C7"/>
    <w:rsid w:val="00C5369E"/>
    <w:rsid w:val="00C6115E"/>
    <w:rsid w:val="00C66509"/>
    <w:rsid w:val="00C84620"/>
    <w:rsid w:val="00C85DEC"/>
    <w:rsid w:val="00CA07A2"/>
    <w:rsid w:val="00CA2978"/>
    <w:rsid w:val="00CA7942"/>
    <w:rsid w:val="00CC7E54"/>
    <w:rsid w:val="00CD6154"/>
    <w:rsid w:val="00CE3DEE"/>
    <w:rsid w:val="00CF1972"/>
    <w:rsid w:val="00CF2723"/>
    <w:rsid w:val="00CF2C95"/>
    <w:rsid w:val="00D01E7D"/>
    <w:rsid w:val="00D026F6"/>
    <w:rsid w:val="00D10A2B"/>
    <w:rsid w:val="00D14FBC"/>
    <w:rsid w:val="00D22A72"/>
    <w:rsid w:val="00D25E8D"/>
    <w:rsid w:val="00D32F11"/>
    <w:rsid w:val="00D3703D"/>
    <w:rsid w:val="00D400CE"/>
    <w:rsid w:val="00D61D6B"/>
    <w:rsid w:val="00D64EF2"/>
    <w:rsid w:val="00D73345"/>
    <w:rsid w:val="00D7611F"/>
    <w:rsid w:val="00D76A13"/>
    <w:rsid w:val="00D93CBC"/>
    <w:rsid w:val="00D95434"/>
    <w:rsid w:val="00DA02F6"/>
    <w:rsid w:val="00DA5463"/>
    <w:rsid w:val="00DA5E8A"/>
    <w:rsid w:val="00DA6250"/>
    <w:rsid w:val="00DD71F1"/>
    <w:rsid w:val="00DE0071"/>
    <w:rsid w:val="00DE7977"/>
    <w:rsid w:val="00DF4745"/>
    <w:rsid w:val="00E06D5D"/>
    <w:rsid w:val="00E1145A"/>
    <w:rsid w:val="00E14A2B"/>
    <w:rsid w:val="00E14DD1"/>
    <w:rsid w:val="00E1629D"/>
    <w:rsid w:val="00E33A2A"/>
    <w:rsid w:val="00E357C3"/>
    <w:rsid w:val="00E370D6"/>
    <w:rsid w:val="00E47531"/>
    <w:rsid w:val="00E54F96"/>
    <w:rsid w:val="00E55D36"/>
    <w:rsid w:val="00E60B36"/>
    <w:rsid w:val="00E6584A"/>
    <w:rsid w:val="00E6719B"/>
    <w:rsid w:val="00E67F26"/>
    <w:rsid w:val="00E73B64"/>
    <w:rsid w:val="00E776E4"/>
    <w:rsid w:val="00E83139"/>
    <w:rsid w:val="00E9228C"/>
    <w:rsid w:val="00E94141"/>
    <w:rsid w:val="00E95892"/>
    <w:rsid w:val="00EA58ED"/>
    <w:rsid w:val="00EA69D8"/>
    <w:rsid w:val="00EB2A6B"/>
    <w:rsid w:val="00EB2B21"/>
    <w:rsid w:val="00EB30C4"/>
    <w:rsid w:val="00EB4C5D"/>
    <w:rsid w:val="00EC0ABE"/>
    <w:rsid w:val="00EC5A93"/>
    <w:rsid w:val="00ED7990"/>
    <w:rsid w:val="00EE51EB"/>
    <w:rsid w:val="00EE5B08"/>
    <w:rsid w:val="00EF6243"/>
    <w:rsid w:val="00EF66CC"/>
    <w:rsid w:val="00F04DAE"/>
    <w:rsid w:val="00F05159"/>
    <w:rsid w:val="00F05E15"/>
    <w:rsid w:val="00F2583E"/>
    <w:rsid w:val="00F26BC9"/>
    <w:rsid w:val="00F3012A"/>
    <w:rsid w:val="00F3047B"/>
    <w:rsid w:val="00F32123"/>
    <w:rsid w:val="00F34F52"/>
    <w:rsid w:val="00F35B7E"/>
    <w:rsid w:val="00F40F8E"/>
    <w:rsid w:val="00F4729F"/>
    <w:rsid w:val="00F53152"/>
    <w:rsid w:val="00F5748F"/>
    <w:rsid w:val="00F6503E"/>
    <w:rsid w:val="00F7426C"/>
    <w:rsid w:val="00F856C3"/>
    <w:rsid w:val="00F969C5"/>
    <w:rsid w:val="00F96C8F"/>
    <w:rsid w:val="00FA7A60"/>
    <w:rsid w:val="00FB1106"/>
    <w:rsid w:val="00FB543D"/>
    <w:rsid w:val="00FC317C"/>
    <w:rsid w:val="00FC40EE"/>
    <w:rsid w:val="00FD31E4"/>
    <w:rsid w:val="00FF07BC"/>
    <w:rsid w:val="00FF5353"/>
    <w:rsid w:val="00FF64C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432CE1"/>
    <w:pPr>
      <w:tabs>
        <w:tab w:val="left" w:pos="540"/>
        <w:tab w:val="left" w:pos="1260"/>
      </w:tabs>
      <w:autoSpaceDE w:val="0"/>
      <w:autoSpaceDN w:val="0"/>
      <w:spacing w:after="120" w:line="240" w:lineRule="atLeast"/>
      <w:jc w:val="left"/>
    </w:pPr>
    <w:rPr>
      <w:i/>
      <w:iCs/>
      <w:snapToGrid w:val="0"/>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 w:type="character" w:customStyle="1" w:styleId="apple-converted-space">
    <w:name w:val="apple-converted-space"/>
    <w:basedOn w:val="Fontepargpadro"/>
    <w:rsid w:val="00233592"/>
  </w:style>
  <w:style w:type="paragraph" w:styleId="Reviso">
    <w:name w:val="Revision"/>
    <w:hidden/>
    <w:uiPriority w:val="99"/>
    <w:semiHidden/>
    <w:rsid w:val="00E6584A"/>
    <w:rPr>
      <w:rFonts w:ascii="Times New Roman" w:hAnsi="Times New Roman"/>
      <w:sz w:val="24"/>
      <w:szCs w:val="24"/>
    </w:rPr>
  </w:style>
  <w:style w:type="paragraph" w:customStyle="1" w:styleId="yiv3554605634msonormal">
    <w:name w:val="yiv3554605634msonormal"/>
    <w:basedOn w:val="Normal"/>
    <w:rsid w:val="009C2025"/>
    <w:pPr>
      <w:spacing w:before="100" w:beforeAutospacing="1" w:after="100" w:afterAutospacing="1" w:line="240" w:lineRule="auto"/>
      <w:jc w:val="left"/>
    </w:pPr>
  </w:style>
  <w:style w:type="paragraph" w:styleId="MapadoDocumento">
    <w:name w:val="Document Map"/>
    <w:basedOn w:val="Normal"/>
    <w:link w:val="MapadoDocumentoChar"/>
    <w:uiPriority w:val="99"/>
    <w:semiHidden/>
    <w:unhideWhenUsed/>
    <w:rsid w:val="009652DF"/>
    <w:pPr>
      <w:spacing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9652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432CE1"/>
    <w:pPr>
      <w:tabs>
        <w:tab w:val="left" w:pos="540"/>
        <w:tab w:val="left" w:pos="1260"/>
      </w:tabs>
      <w:autoSpaceDE w:val="0"/>
      <w:autoSpaceDN w:val="0"/>
      <w:spacing w:after="120" w:line="240" w:lineRule="atLeast"/>
      <w:jc w:val="left"/>
      <w:pPrChange w:id="1" w:author="Ana Paula S" w:date="2014-09-07T12:34:00Z">
        <w:pPr>
          <w:tabs>
            <w:tab w:val="left" w:pos="540"/>
            <w:tab w:val="left" w:pos="1260"/>
          </w:tabs>
          <w:autoSpaceDE w:val="0"/>
          <w:autoSpaceDN w:val="0"/>
          <w:spacing w:after="120" w:line="240" w:lineRule="atLeast"/>
        </w:pPr>
      </w:pPrChange>
    </w:pPr>
    <w:rPr>
      <w:i/>
      <w:iCs/>
      <w:snapToGrid w:val="0"/>
      <w:sz w:val="20"/>
      <w:szCs w:val="20"/>
      <w:lang w:eastAsia="en-US"/>
      <w:rPrChange w:id="1" w:author="Ana Paula S" w:date="2014-09-07T12:34:00Z">
        <w:rPr>
          <w:i/>
          <w:iCs/>
          <w:snapToGrid w:val="0"/>
          <w:color w:val="0000FF"/>
          <w:lang w:val="pt-BR" w:eastAsia="en-US" w:bidi="ar-SA"/>
        </w:rPr>
      </w:rPrChange>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 w:type="character" w:customStyle="1" w:styleId="apple-converted-space">
    <w:name w:val="apple-converted-space"/>
    <w:basedOn w:val="Fontepargpadro"/>
    <w:rsid w:val="00233592"/>
  </w:style>
  <w:style w:type="paragraph" w:styleId="Reviso">
    <w:name w:val="Revision"/>
    <w:hidden/>
    <w:uiPriority w:val="99"/>
    <w:semiHidden/>
    <w:rsid w:val="00E6584A"/>
    <w:rPr>
      <w:rFonts w:ascii="Times New Roman" w:hAnsi="Times New Roman"/>
      <w:sz w:val="24"/>
      <w:szCs w:val="24"/>
    </w:rPr>
  </w:style>
  <w:style w:type="paragraph" w:customStyle="1" w:styleId="yiv3554605634msonormal">
    <w:name w:val="yiv3554605634msonormal"/>
    <w:basedOn w:val="Normal"/>
    <w:rsid w:val="009C2025"/>
    <w:pPr>
      <w:spacing w:before="100" w:beforeAutospacing="1" w:after="100" w:afterAutospacing="1" w:line="240" w:lineRule="auto"/>
      <w:jc w:val="left"/>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image" Target="media/image5.emf"/><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emf"/><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11.png"/><Relationship Id="rId32" Type="http://schemas.openxmlformats.org/officeDocument/2006/relationships/fontTable" Target="fontTable.xml"/><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10.jpeg"/><Relationship Id="rId28" Type="http://schemas.openxmlformats.org/officeDocument/2006/relationships/footer" Target="footer1.xml"/><Relationship Id="rId36" Type="http://schemas.microsoft.com/office/2011/relationships/people" Target="people.xml"/><Relationship Id="rId10" Type="http://schemas.openxmlformats.org/officeDocument/2006/relationships/header" Target="header3.xml"/><Relationship Id="rId19" Type="http://schemas.openxmlformats.org/officeDocument/2006/relationships/image" Target="media/image6.emf"/><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package" Target="embeddings/Documento_do_Microsoft_Office_Word1.docx"/><Relationship Id="rId22" Type="http://schemas.openxmlformats.org/officeDocument/2006/relationships/image" Target="media/image9.emf"/><Relationship Id="rId27" Type="http://schemas.openxmlformats.org/officeDocument/2006/relationships/header" Target="header5.xml"/><Relationship Id="rId30" Type="http://schemas.openxmlformats.org/officeDocument/2006/relationships/header" Target="header7.xml"/><Relationship Id="rId35"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FC768D1B-DB92-4835-875C-E3B51B334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60</Pages>
  <Words>12399</Words>
  <Characters>66958</Characters>
  <Application>Microsoft Office Word</Application>
  <DocSecurity>0</DocSecurity>
  <Lines>557</Lines>
  <Paragraphs>158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Template</vt:lpstr>
      <vt:lpstr>Template</vt:lpstr>
    </vt:vector>
  </TitlesOfParts>
  <Company>COP</Company>
  <LinksUpToDate>false</LinksUpToDate>
  <CharactersWithSpaces>79199</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rtosta</dc:creator>
  <cp:keywords>TCC</cp:keywords>
  <cp:lastModifiedBy>Diney</cp:lastModifiedBy>
  <cp:revision>339</cp:revision>
  <cp:lastPrinted>2007-10-23T21:29:00Z</cp:lastPrinted>
  <dcterms:created xsi:type="dcterms:W3CDTF">2014-07-24T11:30:00Z</dcterms:created>
  <dcterms:modified xsi:type="dcterms:W3CDTF">2014-09-08T02:19:00Z</dcterms:modified>
  <cp:category>IBTA</cp:category>
</cp:coreProperties>
</file>