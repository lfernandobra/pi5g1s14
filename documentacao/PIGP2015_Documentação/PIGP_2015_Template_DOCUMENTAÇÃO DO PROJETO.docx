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69226" w14:textId="77777777" w:rsidR="00E17F76" w:rsidRDefault="00A030A8" w:rsidP="00E17F76">
      <w:pPr>
        <w:pStyle w:val="Corpodetexto2"/>
        <w:rPr>
          <w:sz w:val="28"/>
          <w:szCs w:val="28"/>
        </w:rPr>
      </w:pPr>
      <w:r>
        <w:rPr>
          <w:noProof/>
          <w:sz w:val="28"/>
          <w:szCs w:val="28"/>
        </w:rPr>
        <w:pict w14:anchorId="2447F806">
          <v:line id="Line 2" o:spid="_x0000_s1026" style="position:absolute;left:0;text-align:left;z-index:251656704;visibility:visible;mso-wrap-distance-left:3.17497mm;mso-wrap-distance-right:3.17497mm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" o:allowincell="f" strokecolor="white">
            <v:stroke startarrow="block" endarrow="block"/>
          </v:line>
        </w:pict>
      </w:r>
      <w:r w:rsidR="00301E38" w:rsidRPr="00E0771C">
        <w:rPr>
          <w:sz w:val="28"/>
          <w:szCs w:val="28"/>
        </w:rPr>
        <w:t>FACULDADE</w:t>
      </w:r>
      <w:r w:rsidR="00001041">
        <w:rPr>
          <w:sz w:val="28"/>
          <w:szCs w:val="28"/>
        </w:rPr>
        <w:t xml:space="preserve">DE TECNOLOGIA </w:t>
      </w:r>
      <w:r w:rsidR="00A33A86" w:rsidRPr="00E0771C">
        <w:rPr>
          <w:sz w:val="28"/>
          <w:szCs w:val="28"/>
        </w:rPr>
        <w:t>IBTA</w:t>
      </w:r>
    </w:p>
    <w:p w14:paraId="4CC1BE1B" w14:textId="77777777" w:rsidR="00E17F76" w:rsidRDefault="00301E38" w:rsidP="00E17F76">
      <w:pPr>
        <w:pStyle w:val="Corpodetexto2"/>
        <w:rPr>
          <w:sz w:val="28"/>
          <w:szCs w:val="28"/>
        </w:rPr>
      </w:pPr>
      <w:r w:rsidRPr="00E0771C">
        <w:rPr>
          <w:sz w:val="28"/>
          <w:szCs w:val="28"/>
        </w:rPr>
        <w:br/>
      </w:r>
      <w:r w:rsidR="00E17F76">
        <w:rPr>
          <w:sz w:val="28"/>
          <w:szCs w:val="28"/>
        </w:rPr>
        <w:t>PROJETO INTEGRADOR EM GESTÃO DE PROJETOS</w:t>
      </w:r>
    </w:p>
    <w:p w14:paraId="3FA6E6DA" w14:textId="77777777" w:rsidR="00671397" w:rsidRPr="000F54E3" w:rsidRDefault="00E17F76" w:rsidP="00E17F76">
      <w:pPr>
        <w:widowControl w:val="0"/>
        <w:jc w:val="right"/>
      </w:pPr>
      <w:r w:rsidRPr="00E0771C">
        <w:rPr>
          <w:sz w:val="28"/>
          <w:szCs w:val="28"/>
        </w:rPr>
        <w:br/>
      </w:r>
      <w:r w:rsidR="000F54E3" w:rsidRPr="000F54E3">
        <w:t xml:space="preserve">Ana Paula </w:t>
      </w:r>
      <w:r w:rsidR="00301E38" w:rsidRPr="000F54E3">
        <w:rPr>
          <w:b/>
        </w:rPr>
        <w:t>S</w:t>
      </w:r>
      <w:r w:rsidR="000F54E3" w:rsidRPr="000F54E3">
        <w:rPr>
          <w:b/>
        </w:rPr>
        <w:t>IQUEIRA</w:t>
      </w:r>
    </w:p>
    <w:p w14:paraId="00F31942" w14:textId="77777777" w:rsidR="00671397" w:rsidRPr="000F54E3" w:rsidRDefault="000F54E3">
      <w:pPr>
        <w:widowControl w:val="0"/>
        <w:jc w:val="right"/>
        <w:rPr>
          <w:b/>
          <w:bCs/>
        </w:rPr>
      </w:pPr>
      <w:r w:rsidRPr="000F54E3">
        <w:t xml:space="preserve">Luis Fernando </w:t>
      </w:r>
      <w:r w:rsidRPr="000F54E3">
        <w:rPr>
          <w:b/>
          <w:bCs/>
        </w:rPr>
        <w:t>BRANDÃO</w:t>
      </w:r>
    </w:p>
    <w:p w14:paraId="091CA736" w14:textId="77777777" w:rsidR="00671397" w:rsidRPr="000F54E3" w:rsidRDefault="000F54E3">
      <w:pPr>
        <w:widowControl w:val="0"/>
        <w:jc w:val="right"/>
        <w:rPr>
          <w:b/>
          <w:bCs/>
        </w:rPr>
      </w:pPr>
      <w:r w:rsidRPr="000F54E3">
        <w:t xml:space="preserve">Luiza Helena </w:t>
      </w:r>
      <w:r w:rsidRPr="000F54E3">
        <w:rPr>
          <w:b/>
          <w:bCs/>
        </w:rPr>
        <w:t>FAVARETTO</w:t>
      </w:r>
    </w:p>
    <w:p w14:paraId="2B4778DE" w14:textId="77777777" w:rsidR="00671397" w:rsidRPr="000F54E3" w:rsidRDefault="000F54E3" w:rsidP="00671397">
      <w:pPr>
        <w:widowControl w:val="0"/>
        <w:jc w:val="right"/>
        <w:rPr>
          <w:b/>
          <w:bCs/>
        </w:rPr>
      </w:pPr>
      <w:r w:rsidRPr="000F54E3">
        <w:t xml:space="preserve">Waldinei </w:t>
      </w:r>
      <w:r w:rsidRPr="000F54E3">
        <w:rPr>
          <w:b/>
          <w:bCs/>
          <w:color w:val="000000"/>
        </w:rPr>
        <w:t>PEREIRA DA SILVA</w:t>
      </w:r>
    </w:p>
    <w:p w14:paraId="6FF4AF1B" w14:textId="77777777" w:rsidR="00301E38" w:rsidRPr="00BD311A" w:rsidRDefault="00301E38">
      <w:pPr>
        <w:widowControl w:val="0"/>
        <w:jc w:val="right"/>
        <w:rPr>
          <w:color w:val="FF0000"/>
        </w:rPr>
      </w:pPr>
    </w:p>
    <w:p w14:paraId="18EE87D3" w14:textId="77777777"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14:paraId="11DD5FD4" w14:textId="77777777"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14:paraId="74B20800" w14:textId="77777777"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14:paraId="6CE9ECD8" w14:textId="77777777" w:rsidR="000F54E3" w:rsidRDefault="000F54E3" w:rsidP="000F54E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GAED - GERENCIADOR DE ATIVIDADES ESCOLAR DIGITAL: Gerenciamento de tarefas, ocorrências e boletins de alunos</w:t>
      </w:r>
    </w:p>
    <w:p w14:paraId="65301C9E" w14:textId="77777777" w:rsidR="002F0E7A" w:rsidRDefault="00301E38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01C6C6DF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41C81AF3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34BEB020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12778FEC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0FD9117A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15802667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704DEFEB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78F9F48B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2827612C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09C7A563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4B20769E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37737952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6402042C" w14:textId="77777777" w:rsidR="00301E38" w:rsidRPr="00BD311A" w:rsidRDefault="00301E38">
      <w:pPr>
        <w:widowControl w:val="0"/>
        <w:jc w:val="center"/>
        <w:rPr>
          <w:color w:val="0000FF"/>
          <w:sz w:val="28"/>
          <w:szCs w:val="28"/>
        </w:rPr>
      </w:pPr>
      <w:r>
        <w:rPr>
          <w:sz w:val="28"/>
          <w:szCs w:val="28"/>
        </w:rPr>
        <w:br/>
      </w:r>
    </w:p>
    <w:p w14:paraId="3C66ED77" w14:textId="77777777" w:rsidR="00301E38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 w:rsidSect="003E691D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  <w:r>
        <w:lastRenderedPageBreak/>
        <w:t>CAMPINAS</w:t>
      </w:r>
      <w:r>
        <w:br/>
      </w:r>
      <w:r w:rsidR="000F54E3" w:rsidRPr="000F54E3">
        <w:t>2015</w:t>
      </w:r>
    </w:p>
    <w:p w14:paraId="53B0D422" w14:textId="77777777" w:rsidR="0091175B" w:rsidRPr="00BD311A" w:rsidRDefault="000F54E3" w:rsidP="0091175B">
      <w:pPr>
        <w:widowControl w:val="0"/>
        <w:spacing w:before="100" w:beforeAutospacing="1" w:after="100" w:afterAutospacing="1"/>
        <w:jc w:val="center"/>
        <w:rPr>
          <w:b/>
          <w:bCs/>
          <w:color w:val="FF0000"/>
          <w:sz w:val="28"/>
          <w:szCs w:val="28"/>
        </w:rPr>
      </w:pPr>
      <w:r>
        <w:rPr>
          <w:color w:val="000000"/>
        </w:rPr>
        <w:lastRenderedPageBreak/>
        <w:t xml:space="preserve">Ana Paula </w:t>
      </w:r>
      <w:r w:rsidRPr="000F54E3">
        <w:rPr>
          <w:b/>
          <w:bCs/>
          <w:color w:val="000000"/>
        </w:rPr>
        <w:t>SIQUEIRA</w:t>
      </w:r>
      <w:r w:rsidRPr="009378AD">
        <w:rPr>
          <w:bCs/>
          <w:color w:val="000000"/>
        </w:rPr>
        <w:br/>
      </w:r>
      <w:r>
        <w:rPr>
          <w:color w:val="000000"/>
        </w:rPr>
        <w:t xml:space="preserve">Luis Fernando </w:t>
      </w:r>
      <w:r w:rsidRPr="000F54E3">
        <w:rPr>
          <w:b/>
          <w:bCs/>
          <w:color w:val="000000"/>
        </w:rPr>
        <w:t>BRANDÃO</w:t>
      </w:r>
      <w:r>
        <w:rPr>
          <w:b/>
          <w:bCs/>
          <w:color w:val="000000"/>
        </w:rPr>
        <w:br/>
      </w:r>
      <w:r>
        <w:rPr>
          <w:color w:val="000000"/>
        </w:rPr>
        <w:t xml:space="preserve">Luiza Helena </w:t>
      </w:r>
      <w:r w:rsidRPr="000F54E3">
        <w:rPr>
          <w:b/>
          <w:bCs/>
          <w:color w:val="000000"/>
        </w:rPr>
        <w:t>FAVARETTO</w:t>
      </w:r>
      <w:r>
        <w:rPr>
          <w:b/>
          <w:bCs/>
          <w:color w:val="000000"/>
        </w:rPr>
        <w:br/>
      </w:r>
      <w:r>
        <w:rPr>
          <w:color w:val="000000"/>
        </w:rPr>
        <w:t xml:space="preserve">Waldinei </w:t>
      </w:r>
      <w:r w:rsidRPr="000F54E3">
        <w:rPr>
          <w:b/>
          <w:bCs/>
          <w:color w:val="000000"/>
        </w:rPr>
        <w:t>PEREIRA DA SILVA</w:t>
      </w:r>
      <w:r w:rsidRPr="009378AD">
        <w:rPr>
          <w:color w:val="000000"/>
        </w:rPr>
        <w:br/>
      </w:r>
    </w:p>
    <w:p w14:paraId="41C6F764" w14:textId="77777777" w:rsidR="00301E38" w:rsidRDefault="00301E38">
      <w:pPr>
        <w:jc w:val="center"/>
      </w:pPr>
    </w:p>
    <w:p w14:paraId="090D8568" w14:textId="77777777" w:rsidR="00301E38" w:rsidRDefault="000F54E3">
      <w:pPr>
        <w:jc w:val="center"/>
        <w:rPr>
          <w:b/>
          <w:bCs/>
          <w:color w:val="000000"/>
        </w:rPr>
      </w:pPr>
      <w:r>
        <w:rPr>
          <w:sz w:val="28"/>
          <w:szCs w:val="28"/>
        </w:rPr>
        <w:t>GAED - GERENCIADOR DE ATIVIDADES ESCOLAR DIGITAL</w:t>
      </w:r>
      <w:r w:rsidR="00702C9A" w:rsidRPr="00BD311A">
        <w:rPr>
          <w:color w:val="FF0000"/>
          <w:sz w:val="28"/>
          <w:szCs w:val="28"/>
        </w:rPr>
        <w:br/>
      </w:r>
    </w:p>
    <w:p w14:paraId="66C3A498" w14:textId="77777777" w:rsidR="00E17F76" w:rsidRDefault="00B10CE8" w:rsidP="00E17F76">
      <w:pPr>
        <w:widowControl w:val="0"/>
        <w:ind w:left="3960"/>
      </w:pPr>
      <w:r>
        <w:br/>
      </w:r>
      <w:r w:rsidR="00301E38">
        <w:br/>
      </w:r>
      <w:r w:rsidR="00301E38">
        <w:br/>
      </w:r>
      <w:r w:rsidR="00E17F76">
        <w:t>Trabalho de Conclusão de Módulo apresentado à Faculdade IBTA para obtenção do título de Gerente de Projetos de Desenvolvimento de Sistemas de Informação.</w:t>
      </w:r>
    </w:p>
    <w:p w14:paraId="7A8E55CC" w14:textId="77777777" w:rsidR="0091175B" w:rsidRDefault="0091175B" w:rsidP="00E17F76">
      <w:pPr>
        <w:widowControl w:val="0"/>
        <w:ind w:left="3960"/>
      </w:pPr>
    </w:p>
    <w:p w14:paraId="417E799B" w14:textId="77777777" w:rsidR="00301E38" w:rsidRDefault="00301E38" w:rsidP="0091175B">
      <w:pPr>
        <w:widowControl w:val="0"/>
      </w:pPr>
      <w:r>
        <w:br/>
        <w:t xml:space="preserve">Aprovado em </w:t>
      </w:r>
      <w:r w:rsidR="0091175B">
        <w:rPr>
          <w:color w:val="FF0000"/>
        </w:rPr>
        <w:t>dd/mm/aaaa</w:t>
      </w:r>
    </w:p>
    <w:p w14:paraId="2C0C0AF3" w14:textId="77777777" w:rsidR="00301E38" w:rsidRDefault="00301E38"/>
    <w:p w14:paraId="650CC55F" w14:textId="77777777" w:rsidR="00301E38" w:rsidRDefault="00301E38">
      <w:pPr>
        <w:jc w:val="center"/>
      </w:pPr>
      <w:r>
        <w:t>BANCA EXAMINADORA</w:t>
      </w:r>
    </w:p>
    <w:p w14:paraId="35FCB716" w14:textId="77777777" w:rsidR="00301E38" w:rsidRDefault="00301E38">
      <w:pPr>
        <w:jc w:val="center"/>
      </w:pPr>
    </w:p>
    <w:p w14:paraId="3B089E36" w14:textId="77777777"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</w:r>
      <w:r w:rsidR="00E17F76" w:rsidRPr="00E17F76">
        <w:t>Prof. Esp. Anselmo Lotufo Conejo</w:t>
      </w:r>
      <w:r>
        <w:br/>
      </w:r>
      <w:r w:rsidR="00A33A86">
        <w:t xml:space="preserve">Faculdade </w:t>
      </w:r>
      <w:r w:rsidR="007F352A">
        <w:t xml:space="preserve">de Tecnologia </w:t>
      </w:r>
      <w:r w:rsidR="00A33A86">
        <w:t>IBTA</w:t>
      </w:r>
    </w:p>
    <w:p w14:paraId="54AA4194" w14:textId="77777777" w:rsidR="00301E38" w:rsidRDefault="00301E38">
      <w:pPr>
        <w:jc w:val="center"/>
      </w:pPr>
    </w:p>
    <w:p w14:paraId="22A29AF1" w14:textId="77777777" w:rsidR="00E61772" w:rsidRDefault="00301E38" w:rsidP="00E61772">
      <w:pPr>
        <w:spacing w:line="240" w:lineRule="auto"/>
        <w:jc w:val="center"/>
      </w:pPr>
      <w:r>
        <w:t>_________________________________________________________</w:t>
      </w:r>
      <w:r>
        <w:br/>
      </w:r>
      <w:r w:rsidR="00E61772">
        <w:t>Prof.</w:t>
      </w:r>
      <w:r w:rsidR="00001041" w:rsidRPr="0091175B">
        <w:rPr>
          <w:color w:val="FF0000"/>
        </w:rPr>
        <w:t>(</w:t>
      </w:r>
      <w:r w:rsidR="00001041">
        <w:rPr>
          <w:color w:val="FF0000"/>
        </w:rPr>
        <w:t>Esp/MS/</w:t>
      </w:r>
      <w:proofErr w:type="gramStart"/>
      <w:r w:rsidR="00001041" w:rsidRPr="0091175B">
        <w:rPr>
          <w:color w:val="FF0000"/>
        </w:rPr>
        <w:t>Dr)</w:t>
      </w:r>
      <w:r w:rsidR="00E61772" w:rsidRPr="00BD311A">
        <w:rPr>
          <w:color w:val="FF0000"/>
        </w:rPr>
        <w:t>Fulano</w:t>
      </w:r>
      <w:proofErr w:type="gramEnd"/>
      <w:r w:rsidR="00E61772" w:rsidRPr="00BD311A">
        <w:rPr>
          <w:color w:val="FF0000"/>
        </w:rPr>
        <w:t xml:space="preserve"> de Tal</w:t>
      </w:r>
      <w:r w:rsidR="00E61772">
        <w:br/>
        <w:t xml:space="preserve">Faculdade </w:t>
      </w:r>
      <w:r w:rsidR="007F352A">
        <w:t xml:space="preserve">de Tecnologia </w:t>
      </w:r>
      <w:r w:rsidR="00E61772">
        <w:t>IBTA</w:t>
      </w:r>
    </w:p>
    <w:p w14:paraId="531ED0AA" w14:textId="77777777" w:rsidR="00E17F76" w:rsidRDefault="00E17F76">
      <w:pPr>
        <w:spacing w:line="240" w:lineRule="auto"/>
        <w:jc w:val="left"/>
      </w:pPr>
      <w:r>
        <w:br w:type="page"/>
      </w:r>
    </w:p>
    <w:p w14:paraId="6037DDAD" w14:textId="77777777" w:rsidR="00301E38" w:rsidRDefault="00301E38">
      <w:pPr>
        <w:spacing w:line="240" w:lineRule="auto"/>
        <w:jc w:val="center"/>
        <w:sectPr w:rsidR="00301E38" w:rsidSect="003E691D">
          <w:headerReference w:type="default" r:id="rId10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</w:p>
    <w:p w14:paraId="5A402078" w14:textId="77777777"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>LISTA DE ILUSTRAÇÕES</w:t>
      </w:r>
    </w:p>
    <w:p w14:paraId="692A87A3" w14:textId="77777777"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14:paraId="597AE7A1" w14:textId="77777777" w:rsidR="00B14DBF" w:rsidRDefault="00B82BA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415779771" w:history="1">
        <w:r w:rsidR="00B14DBF" w:rsidRPr="00E13F9F">
          <w:rPr>
            <w:rStyle w:val="Hyperlink"/>
            <w:noProof/>
          </w:rPr>
          <w:t>Figura 1 - Diagrama de Caso de Uso do Aluno</w:t>
        </w:r>
        <w:r w:rsidR="00B14DBF">
          <w:rPr>
            <w:noProof/>
            <w:webHidden/>
          </w:rPr>
          <w:tab/>
        </w:r>
        <w:r w:rsidR="00B14DBF">
          <w:rPr>
            <w:noProof/>
            <w:webHidden/>
          </w:rPr>
          <w:fldChar w:fldCharType="begin"/>
        </w:r>
        <w:r w:rsidR="00B14DBF">
          <w:rPr>
            <w:noProof/>
            <w:webHidden/>
          </w:rPr>
          <w:instrText xml:space="preserve"> PAGEREF _Toc415779771 \h </w:instrText>
        </w:r>
        <w:r w:rsidR="00B14DBF">
          <w:rPr>
            <w:noProof/>
            <w:webHidden/>
          </w:rPr>
        </w:r>
        <w:r w:rsidR="00B14DBF">
          <w:rPr>
            <w:noProof/>
            <w:webHidden/>
          </w:rPr>
          <w:fldChar w:fldCharType="separate"/>
        </w:r>
        <w:r w:rsidR="00B14DBF">
          <w:rPr>
            <w:noProof/>
            <w:webHidden/>
          </w:rPr>
          <w:t>29</w:t>
        </w:r>
        <w:r w:rsidR="00B14DBF">
          <w:rPr>
            <w:noProof/>
            <w:webHidden/>
          </w:rPr>
          <w:fldChar w:fldCharType="end"/>
        </w:r>
      </w:hyperlink>
    </w:p>
    <w:p w14:paraId="5B14E16E" w14:textId="77777777" w:rsidR="00B14DBF" w:rsidRDefault="00B14DB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779772" w:history="1">
        <w:r w:rsidRPr="00E13F9F">
          <w:rPr>
            <w:rStyle w:val="Hyperlink"/>
            <w:noProof/>
          </w:rPr>
          <w:t>Figura 2 - Diagrama de Caso de Uso do Responsável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B191FE9" w14:textId="77777777" w:rsidR="00B14DBF" w:rsidRDefault="00B14DB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779773" w:history="1">
        <w:r w:rsidRPr="00E13F9F">
          <w:rPr>
            <w:rStyle w:val="Hyperlink"/>
            <w:noProof/>
          </w:rPr>
          <w:t>Figura 3 - Diagrama de Caso de Uso - Professor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DEA1D84" w14:textId="77777777" w:rsidR="00B14DBF" w:rsidRDefault="00B14DB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779774" w:history="1">
        <w:r w:rsidRPr="00E13F9F">
          <w:rPr>
            <w:rStyle w:val="Hyperlink"/>
            <w:noProof/>
          </w:rPr>
          <w:t>Figura 4 - Diagrama de Caso de Uso - Secretaria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97B0BB3" w14:textId="77777777" w:rsidR="00B14DBF" w:rsidRDefault="00B14DB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779775" w:history="1">
        <w:r w:rsidRPr="00E13F9F">
          <w:rPr>
            <w:rStyle w:val="Hyperlink"/>
            <w:noProof/>
          </w:rPr>
          <w:t>Figura 5 - Diagrama de Caso de Uso Gestor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07C9517" w14:textId="77777777" w:rsidR="00B14DBF" w:rsidRDefault="00B14DB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779776" w:history="1">
        <w:r w:rsidRPr="00E13F9F">
          <w:rPr>
            <w:rStyle w:val="Hyperlink"/>
            <w:noProof/>
          </w:rPr>
          <w:t>Figura 6 - Diagrama Entidade Relacionamento gerado pela ferramenta brModelo v.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6705CA4" w14:textId="77777777" w:rsidR="00B14DBF" w:rsidRDefault="00B14DB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779777" w:history="1">
        <w:r w:rsidRPr="00E13F9F">
          <w:rPr>
            <w:rStyle w:val="Hyperlink"/>
            <w:noProof/>
          </w:rPr>
          <w:t>Figura 7-Arquitetura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F9EA56B" w14:textId="77777777" w:rsidR="00B14DBF" w:rsidRDefault="00B14DB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779778" w:history="1">
        <w:r w:rsidRPr="00E13F9F">
          <w:rPr>
            <w:rStyle w:val="Hyperlink"/>
            <w:noProof/>
          </w:rPr>
          <w:t>Figura 8 - Modelo Lógico de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16BB309" w14:textId="77777777" w:rsidR="00301E38" w:rsidRDefault="00B82BAE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0" w:name="_Toc6508669"/>
      <w:bookmarkStart w:id="1" w:name="_Toc38805114"/>
    </w:p>
    <w:p w14:paraId="3BC0159E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14:paraId="530A34D3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4999681B" w14:textId="77777777"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0"/>
      <w:bookmarkEnd w:id="1"/>
    </w:p>
    <w:p w14:paraId="1D3BAB67" w14:textId="77777777"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14:paraId="75C7B766" w14:textId="77777777" w:rsidR="00787681" w:rsidRDefault="00B82BA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r w:rsidR="00787681">
        <w:rPr>
          <w:noProof/>
        </w:rPr>
        <w:t>Tabela 1-Principais Necessidades dos Usuários</w:t>
      </w:r>
      <w:r w:rsidR="00787681">
        <w:rPr>
          <w:noProof/>
        </w:rPr>
        <w:tab/>
      </w:r>
      <w:r w:rsidR="00787681">
        <w:rPr>
          <w:noProof/>
        </w:rPr>
        <w:fldChar w:fldCharType="begin"/>
      </w:r>
      <w:r w:rsidR="00787681">
        <w:rPr>
          <w:noProof/>
        </w:rPr>
        <w:instrText xml:space="preserve"> PAGEREF _Toc415782046 \h </w:instrText>
      </w:r>
      <w:r w:rsidR="00787681">
        <w:rPr>
          <w:noProof/>
        </w:rPr>
      </w:r>
      <w:r w:rsidR="00787681">
        <w:rPr>
          <w:noProof/>
        </w:rPr>
        <w:fldChar w:fldCharType="separate"/>
      </w:r>
      <w:r w:rsidR="00787681">
        <w:rPr>
          <w:noProof/>
        </w:rPr>
        <w:t>27</w:t>
      </w:r>
      <w:r w:rsidR="00787681">
        <w:rPr>
          <w:noProof/>
        </w:rPr>
        <w:fldChar w:fldCharType="end"/>
      </w:r>
    </w:p>
    <w:p w14:paraId="09D3A949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2 - Atores presentes no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18121849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3 - UC01 –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093A55EE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4 – UC02 – Configurar Bimestre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1DFF41C9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5 – UC03 – Criar Boletim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48B89F1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6 – UC04 – Inserir Notas/Faltas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837DF28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7 - UC05 – Visualizar Boletim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78DDFD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8 - UC06 – Alterar Notas/Faltas</w:t>
      </w:r>
      <w:bookmarkStart w:id="2" w:name="_GoBack"/>
      <w:bookmarkEnd w:id="2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21E938A9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9 - UC07 – Criar Tarefas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0B2F67B7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10 - UC08 – Alterar Tarefas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34AA936D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11 -  UC09 – Visualizar Tarefas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0EE67C11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12 - UC10 – Excluir Tarefas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3B3245E2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13 - UC11 – Cadastrar Ocorrência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12AFC14D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14 - UC12 – Alterar Ocorrência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7B976469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15 - UC13– Visualizar Ocorrência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9F40E3F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16 -  UC14 – Cadastrar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22D37BB4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17 - UC15 – Cadastrar Responsável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263D62C3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18 - UC16 – Cadastrar Professor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1C02996D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19 - UC17 – Cadastrar Gestor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2AC4A21F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20 - UC18 – Cadastrar Gestor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548C4997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21 - UC19 – Cadastrar Turma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24F006E4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22 - UC20 – Alocar Turma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274514EC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23 - UC21 – Alterar Turma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20406F23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24- Escopo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62F45D8A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25 - Modelo para descrição das Tabelas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53B57071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26 - Modelo para Planejamento e Execução dos Testes Unitários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72A77BCF" w14:textId="77777777" w:rsidR="00787681" w:rsidRDefault="0078768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27 - Modelo para Planejamento e Execução dos Testes Integrados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_Toc415782072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48ECFBC2" w14:textId="77777777" w:rsidR="00301E38" w:rsidRDefault="00B82BAE">
      <w:pPr>
        <w:spacing w:line="240" w:lineRule="auto"/>
        <w:jc w:val="left"/>
        <w:rPr>
          <w:b/>
          <w:bCs/>
        </w:rPr>
      </w:pPr>
      <w:r w:rsidRPr="00E94141">
        <w:rPr>
          <w:b/>
          <w:bCs/>
        </w:rPr>
        <w:fldChar w:fldCharType="end"/>
      </w:r>
      <w:bookmarkStart w:id="3" w:name="_Toc38805115"/>
      <w:r w:rsidR="00301E38">
        <w:rPr>
          <w:b/>
          <w:bCs/>
        </w:rPr>
        <w:br w:type="page"/>
      </w:r>
    </w:p>
    <w:p w14:paraId="4683225C" w14:textId="77777777"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LISTA DE </w:t>
      </w:r>
      <w:bookmarkEnd w:id="3"/>
      <w:r>
        <w:rPr>
          <w:b/>
          <w:bCs/>
        </w:rPr>
        <w:t>ABREVIATURAS E SIGLAS</w:t>
      </w:r>
    </w:p>
    <w:p w14:paraId="2FC9F7F1" w14:textId="77777777" w:rsidR="00301E38" w:rsidRDefault="00301E38"/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1809"/>
        <w:gridCol w:w="7513"/>
      </w:tblGrid>
      <w:tr w:rsidR="00EA1324" w:rsidRPr="002F62F4" w14:paraId="3CF2FD02" w14:textId="77777777" w:rsidTr="0081707E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0C50919" w14:textId="77777777" w:rsidR="00EA1324" w:rsidRPr="002F62F4" w:rsidRDefault="00EA1324" w:rsidP="0081707E">
            <w:pPr>
              <w:rPr>
                <w:color w:val="0000FF"/>
              </w:rPr>
            </w:pPr>
            <w:r>
              <w:t>GAED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71FAC8B7" w14:textId="77777777" w:rsidR="00EA1324" w:rsidRPr="002F62F4" w:rsidRDefault="00EA1324" w:rsidP="0081707E">
            <w:pPr>
              <w:rPr>
                <w:color w:val="0000FF"/>
              </w:rPr>
            </w:pPr>
            <w:r>
              <w:t>Gerenciamento de Atividades Escolar Digital</w:t>
            </w:r>
          </w:p>
        </w:tc>
      </w:tr>
      <w:tr w:rsidR="00EA1324" w:rsidRPr="00A27206" w14:paraId="73EEDFF2" w14:textId="77777777" w:rsidTr="0081707E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0E0F830" w14:textId="77777777" w:rsidR="00EA1324" w:rsidRDefault="00EA1324" w:rsidP="0081707E">
            <w:r>
              <w:t>RA</w:t>
            </w:r>
          </w:p>
          <w:p w14:paraId="619E27B2" w14:textId="77777777" w:rsidR="00EA1324" w:rsidRPr="005B135D" w:rsidRDefault="00EA1324" w:rsidP="0081707E">
            <w:pPr>
              <w:rPr>
                <w:i/>
                <w:color w:val="0000FF"/>
              </w:rPr>
            </w:pPr>
            <w:r w:rsidRPr="005B135D">
              <w:rPr>
                <w:i/>
              </w:rPr>
              <w:t>WEB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0B65C4D7" w14:textId="77777777" w:rsidR="00EA1324" w:rsidRPr="00227268" w:rsidRDefault="00EA1324" w:rsidP="0081707E">
            <w:pPr>
              <w:rPr>
                <w:lang w:val="en-US"/>
              </w:rPr>
            </w:pPr>
            <w:r w:rsidRPr="00227268">
              <w:rPr>
                <w:lang w:val="en-US"/>
              </w:rPr>
              <w:t>Registro</w:t>
            </w:r>
            <w:r>
              <w:rPr>
                <w:lang w:val="en-US"/>
              </w:rPr>
              <w:t xml:space="preserve"> </w:t>
            </w:r>
            <w:r w:rsidRPr="00227268">
              <w:rPr>
                <w:lang w:val="en-US"/>
              </w:rPr>
              <w:t>Acadêmico</w:t>
            </w:r>
          </w:p>
          <w:p w14:paraId="5A3D122B" w14:textId="77777777" w:rsidR="00EA1324" w:rsidRPr="00A27206" w:rsidRDefault="00EA1324" w:rsidP="0081707E">
            <w:pPr>
              <w:rPr>
                <w:color w:val="0000FF"/>
                <w:lang w:val="en-US"/>
              </w:rPr>
            </w:pPr>
            <w:r w:rsidRPr="00227268">
              <w:rPr>
                <w:lang w:val="en-US"/>
              </w:rPr>
              <w:t>World Wide Web</w:t>
            </w:r>
          </w:p>
        </w:tc>
      </w:tr>
      <w:tr w:rsidR="00EA1324" w:rsidRPr="003D4761" w14:paraId="769F3308" w14:textId="77777777" w:rsidTr="0081707E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E124F6F" w14:textId="77777777" w:rsidR="00EA1324" w:rsidRPr="003D4761" w:rsidRDefault="00EA1324" w:rsidP="0081707E">
            <w:r>
              <w:t>CPF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0F7E2D5E" w14:textId="77777777" w:rsidR="00EA1324" w:rsidRPr="003D4761" w:rsidRDefault="00EA1324" w:rsidP="0081707E">
            <w:r>
              <w:rPr>
                <w:lang w:val="en-US"/>
              </w:rPr>
              <w:t>Cadastro Pessoa Fí</w:t>
            </w:r>
            <w:r w:rsidRPr="00E87D50">
              <w:rPr>
                <w:lang w:val="en-US"/>
              </w:rPr>
              <w:t>sica</w:t>
            </w:r>
          </w:p>
        </w:tc>
      </w:tr>
    </w:tbl>
    <w:p w14:paraId="246C0BF1" w14:textId="77777777" w:rsidR="00317F6E" w:rsidRPr="00FE3975" w:rsidRDefault="00317F6E">
      <w:pPr>
        <w:rPr>
          <w:color w:val="FF0000"/>
        </w:rPr>
      </w:pPr>
    </w:p>
    <w:p w14:paraId="33125A1A" w14:textId="77777777" w:rsidR="005607DD" w:rsidRPr="005607DD" w:rsidRDefault="005607DD">
      <w:pPr>
        <w:rPr>
          <w:color w:val="FF0000"/>
        </w:rPr>
      </w:pPr>
    </w:p>
    <w:p w14:paraId="62175DBA" w14:textId="77777777" w:rsidR="00301E38" w:rsidRDefault="00301E38">
      <w:pPr>
        <w:sectPr w:rsidR="00301E38">
          <w:headerReference w:type="default" r:id="rId11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</w:p>
    <w:p w14:paraId="357390F2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14:paraId="7AB42B96" w14:textId="77777777" w:rsidR="00B14DBF" w:rsidRDefault="00B82BA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4141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9414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15779789" w:history="1">
        <w:r w:rsidR="00B14DBF" w:rsidRPr="00714D55">
          <w:rPr>
            <w:rStyle w:val="Hyperlink"/>
            <w:noProof/>
          </w:rPr>
          <w:t>1</w:t>
        </w:r>
        <w:r w:rsidR="00B14D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14DBF" w:rsidRPr="00714D55">
          <w:rPr>
            <w:rStyle w:val="Hyperlink"/>
            <w:noProof/>
          </w:rPr>
          <w:t>Introdução</w:t>
        </w:r>
        <w:r w:rsidR="00B14DBF">
          <w:rPr>
            <w:noProof/>
            <w:webHidden/>
          </w:rPr>
          <w:tab/>
        </w:r>
        <w:r w:rsidR="00B14DBF">
          <w:rPr>
            <w:noProof/>
            <w:webHidden/>
          </w:rPr>
          <w:fldChar w:fldCharType="begin"/>
        </w:r>
        <w:r w:rsidR="00B14DBF">
          <w:rPr>
            <w:noProof/>
            <w:webHidden/>
          </w:rPr>
          <w:instrText xml:space="preserve"> PAGEREF _Toc415779789 \h </w:instrText>
        </w:r>
        <w:r w:rsidR="00B14DBF">
          <w:rPr>
            <w:noProof/>
            <w:webHidden/>
          </w:rPr>
        </w:r>
        <w:r w:rsidR="00B14DBF">
          <w:rPr>
            <w:noProof/>
            <w:webHidden/>
          </w:rPr>
          <w:fldChar w:fldCharType="separate"/>
        </w:r>
        <w:r w:rsidR="00B14DBF">
          <w:rPr>
            <w:noProof/>
            <w:webHidden/>
          </w:rPr>
          <w:t>15</w:t>
        </w:r>
        <w:r w:rsidR="00B14DBF">
          <w:rPr>
            <w:noProof/>
            <w:webHidden/>
          </w:rPr>
          <w:fldChar w:fldCharType="end"/>
        </w:r>
      </w:hyperlink>
    </w:p>
    <w:p w14:paraId="6CF90815" w14:textId="77777777" w:rsidR="00B14DBF" w:rsidRDefault="00B14DB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5779790" w:history="1">
        <w:r w:rsidRPr="00714D5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Apresentaçã</w:t>
        </w:r>
        <w:r w:rsidRPr="00714D55">
          <w:rPr>
            <w:rStyle w:val="Hyperlink"/>
            <w:noProof/>
          </w:rPr>
          <w:t>o</w:t>
        </w:r>
        <w:r w:rsidRPr="00714D55">
          <w:rPr>
            <w:rStyle w:val="Hyperlink"/>
            <w:noProof/>
          </w:rPr>
          <w:t xml:space="preserve"> do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B811BB" w14:textId="77777777" w:rsidR="00B14DBF" w:rsidRDefault="00B14DB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5779791" w:history="1">
        <w:r w:rsidRPr="00714D5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8CEF67" w14:textId="77777777" w:rsidR="00B14DBF" w:rsidRDefault="00B14DB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5779792" w:history="1">
        <w:r w:rsidRPr="00714D5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C90C4D" w14:textId="77777777" w:rsidR="00B14DBF" w:rsidRDefault="00B14DB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5779793" w:history="1">
        <w:r w:rsidRPr="00714D5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8E99D31" w14:textId="77777777" w:rsidR="00B14DBF" w:rsidRDefault="00B14DB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5779794" w:history="1">
        <w:r w:rsidRPr="00714D55">
          <w:rPr>
            <w:rStyle w:val="Hyperlink"/>
            <w:noProof/>
            <w:lang w:val="fr-FR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  <w:lang w:val="fr-FR"/>
          </w:rPr>
          <w:t>Grupo de Processos de INICIAÇÃO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5405BFB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795" w:history="1">
        <w:r w:rsidRPr="00714D55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Detalhamento dos 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1159DB3" w14:textId="77777777" w:rsidR="00B14DBF" w:rsidRDefault="00B14DB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5779796" w:history="1">
        <w:r w:rsidRPr="00714D55">
          <w:rPr>
            <w:rStyle w:val="Hyperlink"/>
            <w:noProof/>
            <w:lang w:val="fr-FR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  <w:lang w:val="fr-FR"/>
          </w:rPr>
          <w:t>Grupo de Processos de PLANEJAMENTO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54FBCFC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797" w:history="1">
        <w:r w:rsidRPr="00714D55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DECLARAÇÃO D</w:t>
        </w:r>
        <w:r w:rsidRPr="00714D55">
          <w:rPr>
            <w:rStyle w:val="Hyperlink"/>
            <w:noProof/>
          </w:rPr>
          <w:t>O</w:t>
        </w:r>
        <w:r w:rsidRPr="00714D55">
          <w:rPr>
            <w:rStyle w:val="Hyperlink"/>
            <w:noProof/>
          </w:rPr>
          <w:t xml:space="preserve"> </w:t>
        </w:r>
        <w:r w:rsidRPr="00714D55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F11EB2F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798" w:history="1">
        <w:r w:rsidRPr="00714D55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PLANO DE GERENCIAMENTO DO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D784989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799" w:history="1">
        <w:r w:rsidRPr="00714D55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PLANO DE GERENCIAMENTO DO TEMPO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AA9CFFA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00" w:history="1">
        <w:r w:rsidRPr="00714D55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PLANO DE GERENCIAMENTO DOS CUSTOS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F9CA766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01" w:history="1">
        <w:r w:rsidRPr="00714D55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PLANO DE GERENCIAMENTO DA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7CEDE61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02" w:history="1">
        <w:r w:rsidRPr="00714D55">
          <w:rPr>
            <w:rStyle w:val="Hyperlink"/>
            <w:noProof/>
          </w:rPr>
          <w:t>2.2.6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PLANO DE GERENCIAMENTO DOS RECURSOS HUMANOS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635FF69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03" w:history="1">
        <w:r w:rsidRPr="00714D55">
          <w:rPr>
            <w:rStyle w:val="Hyperlink"/>
            <w:noProof/>
          </w:rPr>
          <w:t>2.2.7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PLANO DE GERENCIAMENTO DAS COMUNICAÇÕES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09446A0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04" w:history="1">
        <w:r w:rsidRPr="00714D55">
          <w:rPr>
            <w:rStyle w:val="Hyperlink"/>
            <w:noProof/>
          </w:rPr>
          <w:t>2.2.8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PLANO DE GERENCIAMENTO DOS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36615C2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05" w:history="1">
        <w:r w:rsidRPr="00714D55">
          <w:rPr>
            <w:rStyle w:val="Hyperlink"/>
            <w:noProof/>
          </w:rPr>
          <w:t>2.2.9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PLANO DE GERENCIAMENTO DAS AQUISIÇÕES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E5D7EB5" w14:textId="77777777" w:rsidR="00B14DBF" w:rsidRDefault="00B14DBF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06" w:history="1">
        <w:r w:rsidRPr="00714D55">
          <w:rPr>
            <w:rStyle w:val="Hyperlink"/>
            <w:noProof/>
          </w:rPr>
          <w:t>2.2.10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CRONOGRAMA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3D2A752" w14:textId="77777777" w:rsidR="00B14DBF" w:rsidRDefault="00B14DBF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07" w:history="1">
        <w:r w:rsidRPr="00714D55">
          <w:rPr>
            <w:rStyle w:val="Hyperlink"/>
            <w:noProof/>
          </w:rPr>
          <w:t>2.2.11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REGISTRO DOS RISCOS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369A5CB" w14:textId="77777777" w:rsidR="00B14DBF" w:rsidRDefault="00B14DB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5779808" w:history="1">
        <w:r w:rsidRPr="00714D55">
          <w:rPr>
            <w:rStyle w:val="Hyperlink"/>
            <w:noProof/>
            <w:lang w:val="fr-FR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  <w:lang w:val="fr-FR"/>
          </w:rPr>
          <w:t>Grupo de Processos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70A2EA5" w14:textId="77777777" w:rsidR="00B14DBF" w:rsidRDefault="00B14DB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5779809" w:history="1">
        <w:r w:rsidRPr="00714D55">
          <w:rPr>
            <w:rStyle w:val="Hyperlink"/>
            <w:noProof/>
            <w:lang w:val="fr-FR"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  <w:lang w:val="fr-FR"/>
          </w:rPr>
          <w:t>Grupo de Processos de MONITORAMENTO 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CAC37DF" w14:textId="77777777" w:rsidR="00B14DBF" w:rsidRDefault="00B14DB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5779810" w:history="1">
        <w:r w:rsidRPr="00714D55">
          <w:rPr>
            <w:rStyle w:val="Hyperlink"/>
            <w:noProof/>
            <w:lang w:val="fr-FR"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  <w:lang w:val="fr-FR"/>
          </w:rPr>
          <w:t>Grupo de Processos de ENCERRAMENTO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5E84E3D" w14:textId="77777777" w:rsidR="00B14DBF" w:rsidRDefault="00B14DB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5779811" w:history="1">
        <w:r w:rsidRPr="00714D5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Desenvolvimento do Sistema de Informações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C0E471C" w14:textId="77777777" w:rsidR="00B14DBF" w:rsidRDefault="00B14DB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5779812" w:history="1">
        <w:r w:rsidRPr="00714D55">
          <w:rPr>
            <w:rStyle w:val="Hyperlink"/>
            <w:noProof/>
            <w:lang w:val="fr-FR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  <w:lang w:val="fr-FR"/>
          </w:rPr>
          <w:t>Produtos da Etapa de ANALISE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ACAEBEB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13" w:history="1">
        <w:r w:rsidRPr="00714D55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Ambiente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5C95BAE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14" w:history="1">
        <w:r w:rsidRPr="00714D55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Resumo das Principais Necessidades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8CEFCB9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15" w:history="1">
        <w:r w:rsidRPr="00714D55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Alternativas e Concorrência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7C22F3C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16" w:history="1">
        <w:r w:rsidRPr="00714D55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Visão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F9AC51A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17" w:history="1">
        <w:r w:rsidRPr="00714D55">
          <w:rPr>
            <w:rStyle w:val="Hyperlink"/>
            <w:noProof/>
          </w:rPr>
          <w:t>3.1.5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RequisitosFuncionais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F8821AE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18" w:history="1">
        <w:r w:rsidRPr="00714D55">
          <w:rPr>
            <w:rStyle w:val="Hyperlink"/>
            <w:noProof/>
          </w:rPr>
          <w:t>3.1.6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Requisitos Não Funcionais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480E2A1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19" w:history="1">
        <w:r w:rsidRPr="00714D55">
          <w:rPr>
            <w:rStyle w:val="Hyperlink"/>
            <w:noProof/>
          </w:rPr>
          <w:t>3.1.7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F833333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20" w:history="1">
        <w:r w:rsidRPr="00714D55">
          <w:rPr>
            <w:rStyle w:val="Hyperlink"/>
            <w:noProof/>
          </w:rPr>
          <w:t>3.1.8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Descrição dos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74FF6E8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21" w:history="1">
        <w:r w:rsidRPr="00714D55">
          <w:rPr>
            <w:rStyle w:val="Hyperlink"/>
            <w:noProof/>
          </w:rPr>
          <w:t>3.1.9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Descrição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1BFF1C8" w14:textId="77777777" w:rsidR="00B14DBF" w:rsidRDefault="00B14DBF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22" w:history="1">
        <w:r w:rsidRPr="00714D55">
          <w:rPr>
            <w:rStyle w:val="Hyperlink"/>
            <w:noProof/>
          </w:rPr>
          <w:t>3.1.10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Delimitação do Escopo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BAB54C7" w14:textId="77777777" w:rsidR="00B14DBF" w:rsidRDefault="00B14DBF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23" w:history="1">
        <w:r w:rsidRPr="00714D55">
          <w:rPr>
            <w:rStyle w:val="Hyperlink"/>
            <w:noProof/>
          </w:rPr>
          <w:t>3.1.11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Análise dos Dados- Modelo Conceitual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6E04F4D" w14:textId="77777777" w:rsidR="00B14DBF" w:rsidRDefault="00B14DBF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24" w:history="1">
        <w:r w:rsidRPr="00714D55">
          <w:rPr>
            <w:rStyle w:val="Hyperlink"/>
            <w:noProof/>
          </w:rPr>
          <w:t>3.1.12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64F244D" w14:textId="77777777" w:rsidR="00B14DBF" w:rsidRDefault="00B14DBF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25" w:history="1">
        <w:r w:rsidRPr="00714D55">
          <w:rPr>
            <w:rStyle w:val="Hyperlink"/>
            <w:noProof/>
          </w:rPr>
          <w:t>3.1.13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Protótipo das Telas - Baixa Fidelidade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5306407" w14:textId="77777777" w:rsidR="00B14DBF" w:rsidRDefault="00B14DB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5779826" w:history="1">
        <w:r w:rsidRPr="00714D55">
          <w:rPr>
            <w:rStyle w:val="Hyperlink"/>
            <w:noProof/>
            <w:lang w:val="fr-FR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  <w:lang w:val="fr-FR"/>
          </w:rPr>
          <w:t xml:space="preserve">Produtos da Etapa de </w:t>
        </w:r>
        <w:r w:rsidRPr="00714D55">
          <w:rPr>
            <w:rStyle w:val="Hyperlink"/>
            <w:i/>
            <w:noProof/>
            <w:lang w:val="fr-FR"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C7A5A60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27" w:history="1">
        <w:r w:rsidRPr="00714D55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CE9FC33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28" w:history="1">
        <w:r w:rsidRPr="00714D55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Tecnologias utilizadas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77D1CE0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29" w:history="1">
        <w:r w:rsidRPr="00714D55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Protótipo das Telas- Alta Fidelidade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5C989E1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30" w:history="1">
        <w:r w:rsidRPr="00714D55">
          <w:rPr>
            <w:rStyle w:val="Hyperlink"/>
            <w:noProof/>
          </w:rPr>
          <w:t>3.2.4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Diagrama de Sequencia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FBB41AD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31" w:history="1">
        <w:r w:rsidRPr="00714D55">
          <w:rPr>
            <w:rStyle w:val="Hyperlink"/>
            <w:noProof/>
          </w:rPr>
          <w:t>3.2.5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DD34186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32" w:history="1">
        <w:r w:rsidRPr="00714D55">
          <w:rPr>
            <w:rStyle w:val="Hyperlink"/>
            <w:noProof/>
          </w:rPr>
          <w:t>3.2.6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Diagrama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C856395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33" w:history="1">
        <w:r w:rsidRPr="00714D55">
          <w:rPr>
            <w:rStyle w:val="Hyperlink"/>
            <w:noProof/>
          </w:rPr>
          <w:t>3.2.7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Projeto do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44A23EC" w14:textId="77777777" w:rsidR="00B14DBF" w:rsidRDefault="00B14DB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5779834" w:history="1">
        <w:r w:rsidRPr="00714D55">
          <w:rPr>
            <w:rStyle w:val="Hyperlink"/>
            <w:noProof/>
            <w:lang w:val="fr-FR"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  <w:lang w:val="fr-FR"/>
          </w:rPr>
          <w:t>Produtos da Etapa de CODIFICAÇÃO 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B50D194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35" w:history="1">
        <w:r w:rsidRPr="00714D55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Relação dos Artefatos ou Componentes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684E121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36" w:history="1">
        <w:r w:rsidRPr="00714D55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Planejamento e Execução dos Testes Unitários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2BD519B" w14:textId="77777777" w:rsidR="00B14DBF" w:rsidRDefault="00B14DB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5779837" w:history="1">
        <w:r w:rsidRPr="00714D55">
          <w:rPr>
            <w:rStyle w:val="Hyperlink"/>
            <w:noProof/>
            <w:lang w:val="fr-FR"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  <w:lang w:val="fr-FR"/>
          </w:rPr>
          <w:t>Produtos da Etapa de TESTES INTEGRADOS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3F07E01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38" w:history="1">
        <w:r w:rsidRPr="00714D55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Relação das Integrações e Interfaces com outros Sistemas e Aplicativos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C1EA5E8" w14:textId="77777777" w:rsidR="00B14DBF" w:rsidRDefault="00B14DB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5779839" w:history="1">
        <w:r w:rsidRPr="00714D55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Planejamento e Execução dos Testes Integrados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ECFA24E" w14:textId="77777777" w:rsidR="00B14DBF" w:rsidRDefault="00B14DB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5779840" w:history="1">
        <w:r w:rsidRPr="00714D5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Plano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E9248D4" w14:textId="77777777" w:rsidR="00B14DBF" w:rsidRDefault="00B14DB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5779841" w:history="1">
        <w:r w:rsidRPr="00714D55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6D00B339" w14:textId="77777777" w:rsidR="00B14DBF" w:rsidRDefault="00B14DB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5779842" w:history="1">
        <w:r w:rsidRPr="00714D55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14D55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EE8731D" w14:textId="77777777" w:rsidR="00B14DBF" w:rsidRDefault="00B14DB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5779843" w:history="1">
        <w:r w:rsidRPr="00714D55">
          <w:rPr>
            <w:rStyle w:val="Hyperlink"/>
            <w:noProof/>
          </w:rPr>
          <w:t>APÊNDICEA -Nome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694FE78" w14:textId="77777777" w:rsidR="00B14DBF" w:rsidRDefault="00B14DB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5779844" w:history="1">
        <w:r w:rsidRPr="00714D55">
          <w:rPr>
            <w:rStyle w:val="Hyperlink"/>
            <w:noProof/>
          </w:rPr>
          <w:t>APÊNDICEB -Nome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CF320C0" w14:textId="77777777" w:rsidR="00B14DBF" w:rsidRDefault="00B14DB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5779845" w:history="1">
        <w:r w:rsidRPr="00714D55">
          <w:rPr>
            <w:rStyle w:val="Hyperlink"/>
            <w:noProof/>
          </w:rPr>
          <w:t>ANEXO A -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763C59D0" w14:textId="77777777" w:rsidR="00B14DBF" w:rsidRDefault="00B14DB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5779846" w:history="1">
        <w:r w:rsidRPr="00714D55">
          <w:rPr>
            <w:rStyle w:val="Hyperlink"/>
            <w:noProof/>
          </w:rPr>
          <w:t>ANEXO B -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_Toc415779846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2338F1C" w14:textId="77777777" w:rsidR="00301E38" w:rsidRDefault="00B82BAE" w:rsidP="00092364">
      <w:pPr>
        <w:pStyle w:val="ndicedeilustraes"/>
        <w:widowControl w:val="0"/>
        <w:tabs>
          <w:tab w:val="right" w:leader="dot" w:pos="9062"/>
        </w:tabs>
        <w:spacing w:line="480" w:lineRule="auto"/>
        <w:jc w:val="left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14:paraId="2F05D9FF" w14:textId="77777777" w:rsidR="00092364" w:rsidRDefault="00092364" w:rsidP="00092364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0E88E7A7" w14:textId="77777777" w:rsidR="00092364" w:rsidRPr="00092364" w:rsidRDefault="00092364" w:rsidP="00092364"/>
    <w:p w14:paraId="352BA73E" w14:textId="77777777" w:rsidR="00301E38" w:rsidRDefault="00301E38" w:rsidP="00092364">
      <w:pPr>
        <w:pStyle w:val="ndicedeilustraes"/>
        <w:widowControl w:val="0"/>
        <w:tabs>
          <w:tab w:val="right" w:leader="dot" w:pos="9062"/>
        </w:tabs>
        <w:spacing w:line="480" w:lineRule="auto"/>
        <w:rPr>
          <w:sz w:val="24"/>
          <w:szCs w:val="24"/>
        </w:rPr>
      </w:pPr>
    </w:p>
    <w:p w14:paraId="66BBCA7D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14:paraId="4D541CDD" w14:textId="77777777" w:rsidR="00301E38" w:rsidRDefault="00B82BAE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14:paraId="2EE42300" w14:textId="77777777" w:rsidR="00301E38" w:rsidRDefault="00B82BAE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14:paraId="011F933E" w14:textId="77777777" w:rsidR="00301E38" w:rsidRPr="00B4545F" w:rsidRDefault="00301E38">
      <w:pPr>
        <w:pStyle w:val="Ttulo1"/>
        <w:rPr>
          <w:sz w:val="28"/>
        </w:rPr>
      </w:pPr>
      <w:bookmarkStart w:id="4" w:name="_Toc16689521"/>
      <w:bookmarkStart w:id="5" w:name="_Toc193166270"/>
      <w:bookmarkStart w:id="6" w:name="_Toc269327100"/>
      <w:bookmarkStart w:id="7" w:name="_Toc269327223"/>
      <w:bookmarkStart w:id="8" w:name="_Toc415779789"/>
      <w:r w:rsidRPr="00B4545F">
        <w:rPr>
          <w:sz w:val="28"/>
        </w:rPr>
        <w:lastRenderedPageBreak/>
        <w:t>I</w:t>
      </w:r>
      <w:bookmarkEnd w:id="4"/>
      <w:bookmarkEnd w:id="5"/>
      <w:bookmarkEnd w:id="6"/>
      <w:bookmarkEnd w:id="7"/>
      <w:r w:rsidRPr="00B4545F">
        <w:rPr>
          <w:sz w:val="28"/>
        </w:rPr>
        <w:t>ntrodução</w:t>
      </w:r>
      <w:bookmarkEnd w:id="8"/>
    </w:p>
    <w:p w14:paraId="336055A4" w14:textId="77777777" w:rsidR="00D71174" w:rsidRDefault="00D71174" w:rsidP="00D71174">
      <w:pPr>
        <w:pStyle w:val="Corpodetexto"/>
      </w:pPr>
      <w:r>
        <w:t xml:space="preserve">Este trabalho propõe um sistema de gerenciamento de atividades escolares Web, fornecendo boletins, tarefas e eventos de alunos registrados na internet. Com o sistema, o processo de comunicação entre escola e família poderá ser facilitado e simplificado, o que melhorará o processo de ensino-aprendizagem. O sistema pode ser acessado de qualquer </w:t>
      </w:r>
      <w:commentRangeStart w:id="9"/>
      <w:r>
        <w:t>lugar e qualquer hora</w:t>
      </w:r>
      <w:commentRangeEnd w:id="9"/>
      <w:r>
        <w:rPr>
          <w:rStyle w:val="Refdecomentrio"/>
        </w:rPr>
        <w:commentReference w:id="9"/>
      </w:r>
      <w:r>
        <w:t xml:space="preserve">, sem a necessidade do responsável do aluno ir até a escola. </w:t>
      </w:r>
    </w:p>
    <w:p w14:paraId="11C23D30" w14:textId="77777777" w:rsidR="00D71174" w:rsidRDefault="00D71174" w:rsidP="00D71174">
      <w:pPr>
        <w:pStyle w:val="Corpodetexto"/>
      </w:pPr>
      <w:r>
        <w:tab/>
        <w:t xml:space="preserve"> Outro objetivo é permitir o registro cronológico e centralizado de informações fundamentais para controle e acompanhamento do desempenho escolar dos alunos como notas, faltas, ocorrências, tarefas, bem como quando o responsável acessou essas informações. Os professores terão a possibilidade de registrar as tarefas, eventos que ocorram com o aluno, além das notas e frequência. </w:t>
      </w:r>
    </w:p>
    <w:p w14:paraId="63B219CA" w14:textId="77777777" w:rsidR="00D71174" w:rsidRDefault="00D71174" w:rsidP="00D71174">
      <w:pPr>
        <w:pStyle w:val="Corpodetexto"/>
      </w:pPr>
      <w:r>
        <w:tab/>
        <w:t xml:space="preserve">Esses registros devem contribuir para o processo de gestão escolar e também facilitar o acompanhamento dos pais dos alunos.  Eles terão acesso ao desempenho dos alunos, sendo notas, frequências, ocorrências e avisos de cada professor, que ficará disponível no sistema na </w:t>
      </w:r>
    </w:p>
    <w:p w14:paraId="4294372F" w14:textId="77777777" w:rsidR="00D71174" w:rsidRDefault="00D71174" w:rsidP="00D71174">
      <w:pPr>
        <w:pStyle w:val="Corpodetexto"/>
      </w:pPr>
      <w:proofErr w:type="gramStart"/>
      <w:r>
        <w:t>data</w:t>
      </w:r>
      <w:proofErr w:type="gramEnd"/>
      <w:r>
        <w:t xml:space="preserve"> que o professor postar. </w:t>
      </w:r>
    </w:p>
    <w:p w14:paraId="4B15CB4F" w14:textId="77777777" w:rsidR="00D71174" w:rsidRDefault="00D71174" w:rsidP="00D71174">
      <w:pPr>
        <w:pStyle w:val="Corpodetexto"/>
      </w:pPr>
      <w:r>
        <w:tab/>
        <w:t>A flexibilidade de acesso trará comodidade e satisfação. Os dados organizados contribuem para organização e transparência nas informações e nos processos de comunicação de algumas ações das unidades escolares.</w:t>
      </w:r>
    </w:p>
    <w:p w14:paraId="1E25693F" w14:textId="77777777"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14:paraId="1C435DAC" w14:textId="77777777" w:rsidR="001A395E" w:rsidRDefault="00301F0A" w:rsidP="001A395E">
      <w:pPr>
        <w:pStyle w:val="Ttulo2"/>
      </w:pPr>
      <w:bookmarkStart w:id="10" w:name="_Toc415779790"/>
      <w:r>
        <w:t>Apresentação do Tema</w:t>
      </w:r>
      <w:bookmarkEnd w:id="10"/>
    </w:p>
    <w:p w14:paraId="5F6D4368" w14:textId="77777777" w:rsidR="00D71174" w:rsidRDefault="00D71174" w:rsidP="00D71174">
      <w:pPr>
        <w:ind w:firstLine="709"/>
      </w:pPr>
      <w:r w:rsidRPr="003F2298">
        <w:t xml:space="preserve">Em visitas </w:t>
      </w:r>
      <w:r>
        <w:t>às</w:t>
      </w:r>
      <w:r w:rsidRPr="003F2298">
        <w:t xml:space="preserve"> escola</w:t>
      </w:r>
      <w:r>
        <w:t>s</w:t>
      </w:r>
      <w:r w:rsidRPr="003F2298">
        <w:t xml:space="preserve">, encontramos </w:t>
      </w:r>
      <w:r>
        <w:t>alguns</w:t>
      </w:r>
      <w:r w:rsidRPr="003F2298">
        <w:t xml:space="preserve"> problemas enfrentados pela equipe de ensino. </w:t>
      </w:r>
      <w:r>
        <w:t xml:space="preserve">Dentre </w:t>
      </w:r>
      <w:r w:rsidRPr="003F2298">
        <w:t>eles a dificuldade no processo de gestão, pois o excesso de tarefas e process</w:t>
      </w:r>
      <w:r>
        <w:t xml:space="preserve">o de controle manual gera </w:t>
      </w:r>
      <w:r w:rsidRPr="003F2298">
        <w:t xml:space="preserve">lentidão na organização no todo. </w:t>
      </w:r>
    </w:p>
    <w:p w14:paraId="7DBFE842" w14:textId="77777777" w:rsidR="00D71174" w:rsidRDefault="00D71174" w:rsidP="00D71174">
      <w:r>
        <w:tab/>
        <w:t xml:space="preserve">Os professores têm muitos afazeres e atividades a serem realizadas. Com o grande número de tarefas, muitos professores não conseguem ter um controle satisfatório do processo de ensino de cada aluno. </w:t>
      </w:r>
    </w:p>
    <w:p w14:paraId="463E395E" w14:textId="77777777" w:rsidR="00D71174" w:rsidRDefault="00D71174" w:rsidP="00D71174">
      <w:pPr>
        <w:rPr>
          <w:color w:val="0000FF"/>
        </w:rPr>
      </w:pPr>
      <w:r>
        <w:tab/>
      </w:r>
      <w:r w:rsidRPr="003F2298">
        <w:t>Gestores e secretários, sempre com muitos papéis para guardarem e organizarem, trazendo um grande excesso de documentos importantes, que ficam muitas das vezes ocultos.</w:t>
      </w:r>
    </w:p>
    <w:p w14:paraId="5C2B9BB2" w14:textId="77777777" w:rsidR="00D71174" w:rsidRDefault="00D71174" w:rsidP="00D71174">
      <w:r>
        <w:tab/>
      </w:r>
      <w:r w:rsidRPr="003F2298">
        <w:t xml:space="preserve">Os pais não </w:t>
      </w:r>
      <w:r>
        <w:t>possuem</w:t>
      </w:r>
      <w:r w:rsidRPr="003F2298">
        <w:t xml:space="preserve"> um acompanhamento de perto das atividades e desenvolvimento d</w:t>
      </w:r>
      <w:r>
        <w:t>e</w:t>
      </w:r>
      <w:r w:rsidRPr="003F2298">
        <w:t xml:space="preserve"> seu</w:t>
      </w:r>
      <w:r>
        <w:t>s</w:t>
      </w:r>
      <w:r w:rsidRPr="003F2298">
        <w:t xml:space="preserve"> filho</w:t>
      </w:r>
      <w:r>
        <w:t xml:space="preserve">s e como não há transparência no processo de ensino dos alunos, os pais têm dificuldade de estar por dentro das ocorrências escolares. </w:t>
      </w:r>
    </w:p>
    <w:p w14:paraId="1000DF9F" w14:textId="77777777" w:rsidR="00D71174" w:rsidRDefault="00D71174" w:rsidP="00D71174">
      <w:r>
        <w:lastRenderedPageBreak/>
        <w:tab/>
        <w:t xml:space="preserve">Gestores, professores e pais necessitam da comodidade que a tecnologia oferece de acessar de informações em qualquer lugar que </w:t>
      </w:r>
      <w:commentRangeStart w:id="11"/>
      <w:proofErr w:type="gramStart"/>
      <w:r>
        <w:t>estejam</w:t>
      </w:r>
      <w:commentRangeEnd w:id="11"/>
      <w:r>
        <w:rPr>
          <w:rStyle w:val="Refdecomentrio"/>
        </w:rPr>
        <w:commentReference w:id="11"/>
      </w:r>
      <w:r>
        <w:t xml:space="preserve"> .</w:t>
      </w:r>
      <w:proofErr w:type="gramEnd"/>
      <w:r>
        <w:t xml:space="preserve"> O sistema pretende oferecer o acesso a informações escolares, promovendo maior comprometimento dos pais com seus filhos. Sendo assim, poderão controlar as atividades a qualquer momento que desejar. Esse acesso flexível contribuirá na organização e na evolução de cada aluno.</w:t>
      </w:r>
    </w:p>
    <w:p w14:paraId="0C8F9614" w14:textId="77777777" w:rsidR="00D71174" w:rsidRDefault="00D71174" w:rsidP="00D71174">
      <w:r>
        <w:tab/>
        <w:t>O objetivo é aperfeiçoar e facilitar o processo das muitas pessoas que trabalham nas escolas, evitando repetição de tarefas e desperdício de tempo.</w:t>
      </w:r>
    </w:p>
    <w:p w14:paraId="7B7D4365" w14:textId="77777777" w:rsidR="00D71174" w:rsidRDefault="00D71174" w:rsidP="00D71174">
      <w:r>
        <w:tab/>
        <w:t xml:space="preserve">Com o foco principal na melhoria da educação, o grande diferencial do nosso sistema, será o acesso dos pais de cada aluno a </w:t>
      </w:r>
      <w:proofErr w:type="gramStart"/>
      <w:r>
        <w:t>um ambiente web</w:t>
      </w:r>
      <w:proofErr w:type="gramEnd"/>
      <w:r>
        <w:t xml:space="preserve"> direcionado somente a eles, que contém todas as informações necessárias sobre seu filho, e assim cada pai/mãe poderão ajudar na evolução do aprendizado do aluno, e cada um fazendo e acessando sua parte, o resultado será positivo para ambas as partes, escola e família.</w:t>
      </w:r>
    </w:p>
    <w:p w14:paraId="0F8F7A7F" w14:textId="77777777" w:rsidR="00301F0A" w:rsidRPr="004E3F7C" w:rsidRDefault="00D71174" w:rsidP="00D71174">
      <w:pPr>
        <w:rPr>
          <w:color w:val="FF0000"/>
        </w:rPr>
      </w:pPr>
      <w:r>
        <w:tab/>
        <w:t>Com a comodidade de acesso e facilidade de usabilidade do sistema, fomentará o uso do sistema, acreditamos e confiamos que após utilizarem uma única vez, e verificarem a facilidade que lhe trará, o sucesso estará garantido para a organização escolar e para a equipe de desenvolvimento do sistema.</w:t>
      </w:r>
    </w:p>
    <w:p w14:paraId="0E5B16E8" w14:textId="77777777" w:rsidR="001A395E" w:rsidRDefault="001A395E" w:rsidP="00301F0A">
      <w:pPr>
        <w:pStyle w:val="Fontedotexto"/>
        <w:widowControl w:val="0"/>
        <w:spacing w:before="0" w:after="0" w:line="360" w:lineRule="auto"/>
        <w:ind w:firstLine="0"/>
      </w:pPr>
    </w:p>
    <w:p w14:paraId="578A81AB" w14:textId="77777777" w:rsidR="001A395E" w:rsidRDefault="001A395E" w:rsidP="00B37F95">
      <w:pPr>
        <w:pStyle w:val="Ttulo2"/>
      </w:pPr>
      <w:bookmarkStart w:id="12" w:name="_Toc269829180"/>
      <w:bookmarkStart w:id="13" w:name="_Toc415779791"/>
      <w:r>
        <w:t>Objetivos</w:t>
      </w:r>
      <w:bookmarkEnd w:id="12"/>
      <w:bookmarkEnd w:id="13"/>
    </w:p>
    <w:p w14:paraId="779D7095" w14:textId="77777777" w:rsidR="006E4C81" w:rsidRDefault="006E4C81" w:rsidP="006E4C81">
      <w:pPr>
        <w:ind w:firstLine="578"/>
      </w:pPr>
      <w:r>
        <w:t>Implantar um sistema de Gerenciamento de Atividades Escolar Digital, com objetivo de aperfeiçoar o processo de gestão das escolas, com registro de professores, alunos, turmas e responsáveis e/ou pais.</w:t>
      </w:r>
    </w:p>
    <w:p w14:paraId="6DF500CF" w14:textId="77777777" w:rsidR="006E4C81" w:rsidRDefault="006E4C81" w:rsidP="006E4C81">
      <w:pPr>
        <w:pStyle w:val="Fontedotexto"/>
        <w:widowControl w:val="0"/>
        <w:spacing w:before="0" w:after="0" w:line="360" w:lineRule="auto"/>
        <w:ind w:firstLine="578"/>
      </w:pPr>
      <w:r>
        <w:t>Maior comprometimento dos responsáveis e/ou pais. Agilidade, transparência, eficácia do processo de comunicação entre professores e alunos, permitindo maior comprometimento e compreensão do processo escolar dos alunos.</w:t>
      </w:r>
    </w:p>
    <w:p w14:paraId="6B2CE8A0" w14:textId="77777777" w:rsidR="006E4C81" w:rsidRDefault="006E4C81" w:rsidP="006E4C81">
      <w:pPr>
        <w:ind w:firstLine="578"/>
      </w:pPr>
    </w:p>
    <w:p w14:paraId="34E543D4" w14:textId="77777777" w:rsidR="006E4C81" w:rsidRDefault="006E4C81" w:rsidP="006E4C81">
      <w:pPr>
        <w:ind w:firstLine="578"/>
      </w:pPr>
      <w:commentRangeStart w:id="14"/>
      <w:r w:rsidRPr="00344174">
        <w:t xml:space="preserve">Este </w:t>
      </w:r>
      <w:r>
        <w:t>projeto tem por objetivo geral o estudo e implementação do Sistema de Gerenciamento Escolar Digital, para escolas que utilizam o processo manual de gestão.</w:t>
      </w:r>
      <w:commentRangeEnd w:id="14"/>
      <w:r>
        <w:rPr>
          <w:rStyle w:val="Refdecomentrio"/>
        </w:rPr>
        <w:commentReference w:id="14"/>
      </w:r>
    </w:p>
    <w:p w14:paraId="5A67DFAD" w14:textId="77777777" w:rsidR="006E4C81" w:rsidRDefault="006E4C81" w:rsidP="006E4C81">
      <w:r>
        <w:tab/>
        <w:t xml:space="preserve">O intuito é oferecer um acesso prático a esse sistema, um Sistema Web para que seja possível a inserção, alteração e consulta seja realizada em qualquer lugar. </w:t>
      </w:r>
    </w:p>
    <w:p w14:paraId="5DFCCA82" w14:textId="77777777" w:rsidR="006E4C81" w:rsidRDefault="006E4C81" w:rsidP="006E4C81">
      <w:r>
        <w:tab/>
      </w:r>
      <w:commentRangeStart w:id="15"/>
      <w:r>
        <w:t>O serviço Mobile também será disponibilizado, para que facilite o acesso para os professores nas salas de aulas, usando apenas um tablet ou smartphone e para que os responsáveis também acessem com praticidade.</w:t>
      </w:r>
      <w:commentRangeEnd w:id="15"/>
      <w:r>
        <w:rPr>
          <w:rStyle w:val="Refdecomentrio"/>
        </w:rPr>
        <w:commentReference w:id="15"/>
      </w:r>
    </w:p>
    <w:p w14:paraId="45F1D530" w14:textId="77777777" w:rsidR="006E4C81" w:rsidRDefault="006E4C81" w:rsidP="006E4C81">
      <w:r>
        <w:lastRenderedPageBreak/>
        <w:tab/>
        <w:t xml:space="preserve">Os professores poderão organizar suas atividades, tais como: provas, trabalhos ou seminários, </w:t>
      </w:r>
      <w:commentRangeStart w:id="16"/>
      <w:r>
        <w:t>e comunicar-se diretamente com os pais de cada aluno por um ambiente de mensagens que o sistema fornecerá.</w:t>
      </w:r>
      <w:commentRangeEnd w:id="16"/>
      <w:r>
        <w:rPr>
          <w:rStyle w:val="Refdecomentrio"/>
        </w:rPr>
        <w:commentReference w:id="16"/>
      </w:r>
    </w:p>
    <w:p w14:paraId="698C64DB" w14:textId="77777777" w:rsidR="006E4C81" w:rsidRDefault="006E4C81" w:rsidP="006E4C81">
      <w:pPr>
        <w:pStyle w:val="Fontedotexto"/>
        <w:widowControl w:val="0"/>
        <w:spacing w:before="0" w:after="0" w:line="360" w:lineRule="auto"/>
        <w:ind w:firstLine="0"/>
      </w:pPr>
      <w:r>
        <w:tab/>
        <w:t>Além de aperfeiçoar todo processo de gestão, esse sistema atenderá primordialmente aos pais e/ou responsáveis dos alunos. Eles terão acesso ao desempenho dos alunos, sendo notas, frequências, ocorrências e avisos de cada professor, que ficará disponível no sistema na data que o professor postar. A flexibilidade de acesso trará comodidade e satisfação.</w:t>
      </w:r>
    </w:p>
    <w:p w14:paraId="4A061E45" w14:textId="77777777" w:rsidR="006E4C81" w:rsidRDefault="006E4C81" w:rsidP="006E4C81">
      <w:pPr>
        <w:pStyle w:val="Fontedotexto"/>
        <w:widowControl w:val="0"/>
        <w:spacing w:before="0" w:after="0" w:line="360" w:lineRule="auto"/>
        <w:ind w:firstLine="0"/>
      </w:pPr>
    </w:p>
    <w:p w14:paraId="67C40871" w14:textId="77777777" w:rsidR="006E4C81" w:rsidRDefault="006E4C81" w:rsidP="006E4C81">
      <w:pPr>
        <w:ind w:firstLine="720"/>
      </w:pPr>
      <w:r w:rsidRPr="00976E93">
        <w:t>I</w:t>
      </w:r>
      <w:r>
        <w:t xml:space="preserve">mplementar o sistema de gerenciamento que seja de fácil manuseio, que atenda as expectativas e necessidades dos clientes. Os recursos disponibilizados devem estimular aos usuários a utilizar o sistema. </w:t>
      </w:r>
    </w:p>
    <w:p w14:paraId="6684CCE9" w14:textId="77777777" w:rsidR="006E4C81" w:rsidRDefault="006E4C81" w:rsidP="006E4C81">
      <w:pPr>
        <w:ind w:firstLine="720"/>
      </w:pPr>
      <w:r>
        <w:t>A atividade de inserção, alteração, consulta no sistema de notas e faltas, ocorrências, e tarefas deve apresentar resultados práticos com melhoria na comunicação entre professores, alunos e familiares.</w:t>
      </w:r>
    </w:p>
    <w:p w14:paraId="0FB5FC23" w14:textId="77777777" w:rsidR="006E4C81" w:rsidRDefault="006E4C81" w:rsidP="006E4C81">
      <w:pPr>
        <w:ind w:firstLine="720"/>
      </w:pPr>
      <w:r>
        <w:t xml:space="preserve">Desenvolver uma interface dinâmica e objetiva para o sistema, com cores agradáveis, e de fácil usabilidade, caracterizando as informações adequadas para cada usuário, </w:t>
      </w:r>
      <w:r w:rsidRPr="00D3703D">
        <w:t xml:space="preserve">pois </w:t>
      </w:r>
      <w:r>
        <w:t xml:space="preserve">a </w:t>
      </w:r>
      <w:r w:rsidRPr="00F050FB">
        <w:t>interface é</w:t>
      </w:r>
      <w:r>
        <w:t xml:space="preserve"> </w:t>
      </w:r>
      <w:r w:rsidRPr="00F050FB">
        <w:t>a parte fundamental no sucesso de um sistema Web, pois é a responsável direta em fazer com que o usuário consiga realizar suas tarefas de maneira fácil, rápida e satisfatória.</w:t>
      </w:r>
    </w:p>
    <w:p w14:paraId="539676FF" w14:textId="77777777" w:rsidR="006E4C81" w:rsidRDefault="006E4C81" w:rsidP="006E4C81">
      <w:pPr>
        <w:ind w:firstLine="720"/>
      </w:pPr>
      <w:commentRangeStart w:id="17"/>
      <w:r>
        <w:t>Gerar relatórios de frequências, e notas de toda escola, para análise do desempenho e crescimento da escola no decorrer do ano.</w:t>
      </w:r>
      <w:commentRangeEnd w:id="17"/>
      <w:r>
        <w:rPr>
          <w:rStyle w:val="Refdecomentrio"/>
        </w:rPr>
        <w:commentReference w:id="17"/>
      </w:r>
    </w:p>
    <w:p w14:paraId="4E5FFBE3" w14:textId="77777777" w:rsidR="006E4C81" w:rsidRDefault="006E4C81" w:rsidP="006E4C81">
      <w:pPr>
        <w:ind w:firstLine="720"/>
      </w:pPr>
      <w:r>
        <w:t>Possibilitar que os professores no ambiente de cada aluno possam anexar arquivos, como provas realizadas por cada aluno, trabalhos ou redações, todos em formato PDF.</w:t>
      </w:r>
    </w:p>
    <w:p w14:paraId="534F18D8" w14:textId="77777777" w:rsidR="001A395E" w:rsidRDefault="006E4C81" w:rsidP="006E4C81">
      <w:pPr>
        <w:pStyle w:val="Fontedotexto"/>
        <w:widowControl w:val="0"/>
        <w:spacing w:before="0" w:after="0" w:line="360" w:lineRule="auto"/>
        <w:ind w:firstLine="0"/>
      </w:pPr>
      <w:r>
        <w:t>Permitir que os pais/e ou responsáveis dos alunos possam ver de perto o desenvolvimento escolar, acessando as informações de atividade realizadas na escola, e desempenho de cada matéria do aluno. Ter o controle de frequência e notas, ocorrências e tarefas.</w:t>
      </w:r>
    </w:p>
    <w:p w14:paraId="1C78E718" w14:textId="77777777" w:rsidR="006E4C81" w:rsidRDefault="006E4C81" w:rsidP="006E4C81">
      <w:pPr>
        <w:pStyle w:val="Fontedotexto"/>
        <w:widowControl w:val="0"/>
        <w:spacing w:before="0" w:after="0" w:line="360" w:lineRule="auto"/>
        <w:ind w:firstLine="0"/>
      </w:pPr>
    </w:p>
    <w:p w14:paraId="044E6844" w14:textId="77777777" w:rsidR="00B14DBF" w:rsidRDefault="00B14DBF" w:rsidP="006E4C81">
      <w:pPr>
        <w:pStyle w:val="Fontedotexto"/>
        <w:widowControl w:val="0"/>
        <w:spacing w:before="0" w:after="0" w:line="360" w:lineRule="auto"/>
        <w:ind w:firstLine="0"/>
      </w:pPr>
    </w:p>
    <w:p w14:paraId="5B606D1F" w14:textId="77777777" w:rsidR="00B14DBF" w:rsidRDefault="00B14DBF" w:rsidP="006E4C81">
      <w:pPr>
        <w:pStyle w:val="Fontedotexto"/>
        <w:widowControl w:val="0"/>
        <w:spacing w:before="0" w:after="0" w:line="360" w:lineRule="auto"/>
        <w:ind w:firstLine="0"/>
      </w:pPr>
    </w:p>
    <w:p w14:paraId="1D47310E" w14:textId="77777777" w:rsidR="00B14DBF" w:rsidRDefault="00B14DBF" w:rsidP="006E4C81">
      <w:pPr>
        <w:pStyle w:val="Fontedotexto"/>
        <w:widowControl w:val="0"/>
        <w:spacing w:before="0" w:after="0" w:line="360" w:lineRule="auto"/>
        <w:ind w:firstLine="0"/>
      </w:pPr>
    </w:p>
    <w:p w14:paraId="4F31A40D" w14:textId="77777777" w:rsidR="00B14DBF" w:rsidRDefault="00B14DBF" w:rsidP="006E4C81">
      <w:pPr>
        <w:pStyle w:val="Fontedotexto"/>
        <w:widowControl w:val="0"/>
        <w:spacing w:before="0" w:after="0" w:line="360" w:lineRule="auto"/>
        <w:ind w:firstLine="0"/>
      </w:pPr>
    </w:p>
    <w:p w14:paraId="3E6F68E1" w14:textId="77777777" w:rsidR="00B14DBF" w:rsidRDefault="00B14DBF" w:rsidP="006E4C81">
      <w:pPr>
        <w:pStyle w:val="Fontedotexto"/>
        <w:widowControl w:val="0"/>
        <w:spacing w:before="0" w:after="0" w:line="360" w:lineRule="auto"/>
        <w:ind w:firstLine="0"/>
      </w:pPr>
    </w:p>
    <w:p w14:paraId="65464847" w14:textId="77777777" w:rsidR="001A395E" w:rsidRDefault="001A395E" w:rsidP="001A395E">
      <w:pPr>
        <w:pStyle w:val="Ttulo2"/>
        <w:spacing w:line="360" w:lineRule="auto"/>
      </w:pPr>
      <w:bookmarkStart w:id="18" w:name="_Toc269829181"/>
      <w:bookmarkStart w:id="19" w:name="_Toc415779792"/>
      <w:r>
        <w:lastRenderedPageBreak/>
        <w:t>Justificativa</w:t>
      </w:r>
      <w:bookmarkEnd w:id="18"/>
      <w:bookmarkEnd w:id="19"/>
    </w:p>
    <w:p w14:paraId="544FAD59" w14:textId="77777777" w:rsidR="006E4C81" w:rsidRDefault="006E4C81" w:rsidP="006E4C81">
      <w:pPr>
        <w:ind w:firstLine="709"/>
      </w:pPr>
      <w:r>
        <w:t>Atualmente, os usuários das escolas entrevistadas possuem um sistema alternativo que é fornecido pela Secretaria de Educação, porém eles não utilizam completamente esse sistema.</w:t>
      </w:r>
    </w:p>
    <w:p w14:paraId="0FBA1C35" w14:textId="77777777" w:rsidR="006E4C81" w:rsidRDefault="006E4C81" w:rsidP="006E4C81">
      <w:r>
        <w:tab/>
        <w:t>O motivo de não utilizarem, seria a falta de informação sobre o mesmo, pois não foi implantado corretamente nas escolas.</w:t>
      </w:r>
    </w:p>
    <w:p w14:paraId="71D8CDCE" w14:textId="77777777" w:rsidR="006E4C81" w:rsidRDefault="006E4C81" w:rsidP="006E4C81">
      <w:r>
        <w:tab/>
        <w:t>Esse sistema contém algumas funcionalidades que ajudam no trabalho desses usuários, porém o acesso dos responsáveis a ele não é possível. Sendo assim o acompanhamento e aproximação na evolução escolar dos filhos não é permitida.</w:t>
      </w:r>
    </w:p>
    <w:p w14:paraId="255C4CA7" w14:textId="77777777" w:rsidR="006E4C81" w:rsidRDefault="006E4C81" w:rsidP="006E4C81">
      <w:r>
        <w:tab/>
        <w:t>Os professores não têm um ambiente onde podem postar trabalhos, provas e ocorrências, assim dificultando o trabalho do professor.</w:t>
      </w:r>
    </w:p>
    <w:p w14:paraId="60F55D09" w14:textId="77777777" w:rsidR="00301F0A" w:rsidRDefault="006E4C81" w:rsidP="006E4C81">
      <w:pPr>
        <w:pStyle w:val="Fontedotexto"/>
        <w:widowControl w:val="0"/>
        <w:spacing w:before="0" w:after="0" w:line="360" w:lineRule="auto"/>
        <w:ind w:firstLine="0"/>
      </w:pPr>
      <w:r>
        <w:tab/>
        <w:t>Gestores não têm a visão de evolução da escola, secretárias não conseguem fazer todo trabalho em um único sistema, sendo assim causa lentidão no trabalho dos usuários envolvidos.</w:t>
      </w:r>
    </w:p>
    <w:p w14:paraId="3FFF0F37" w14:textId="77777777" w:rsidR="00E17F76" w:rsidRDefault="00E17F76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14:paraId="36F78EDE" w14:textId="77777777" w:rsidR="002B1853" w:rsidRPr="00B4545F" w:rsidRDefault="002B1853" w:rsidP="002B1853">
      <w:pPr>
        <w:pStyle w:val="Ttulo1"/>
        <w:rPr>
          <w:sz w:val="28"/>
        </w:rPr>
      </w:pPr>
      <w:bookmarkStart w:id="20" w:name="_Toc415779793"/>
      <w:r>
        <w:rPr>
          <w:sz w:val="28"/>
        </w:rPr>
        <w:lastRenderedPageBreak/>
        <w:t>Gerenciamento do Projeto</w:t>
      </w:r>
      <w:bookmarkEnd w:id="20"/>
    </w:p>
    <w:p w14:paraId="5230A4FA" w14:textId="77777777" w:rsidR="00A82050" w:rsidRDefault="008E305B" w:rsidP="008E305B">
      <w:pPr>
        <w:rPr>
          <w:color w:val="FF0000"/>
        </w:rPr>
      </w:pPr>
      <w:r>
        <w:rPr>
          <w:color w:val="FF0000"/>
        </w:rPr>
        <w:t>Descrever de forma genérica os objetivos e a importância de se gerenciar um Projeto</w:t>
      </w:r>
      <w:r w:rsidRPr="008E305B">
        <w:rPr>
          <w:color w:val="FF0000"/>
        </w:rPr>
        <w:t>.</w:t>
      </w:r>
      <w:r w:rsidR="00790A1C">
        <w:rPr>
          <w:color w:val="FF0000"/>
        </w:rPr>
        <w:t xml:space="preserve">Descrever de forma sucinta o PMI e o PMBOK 2008, mencionando </w:t>
      </w:r>
      <w:r w:rsidR="00C57F6A">
        <w:rPr>
          <w:color w:val="FF0000"/>
        </w:rPr>
        <w:t xml:space="preserve">as 9 Áreas de Conhecimento e </w:t>
      </w:r>
      <w:r w:rsidR="00790A1C">
        <w:rPr>
          <w:color w:val="FF0000"/>
        </w:rPr>
        <w:t>os 5 Grupos de Processos.</w:t>
      </w:r>
      <w:r w:rsidR="003E312D">
        <w:rPr>
          <w:color w:val="FF0000"/>
        </w:rPr>
        <w:t xml:space="preserve">Os documentos da </w:t>
      </w:r>
      <w:r w:rsidR="0099207A">
        <w:rPr>
          <w:color w:val="FF0000"/>
        </w:rPr>
        <w:t xml:space="preserve">ENTREGA 1 (Plano de Gerenciamento do Projeto e Declaração do Escopo) e </w:t>
      </w:r>
      <w:r w:rsidR="003E312D">
        <w:rPr>
          <w:color w:val="FF0000"/>
        </w:rPr>
        <w:t xml:space="preserve">da ENTREGA </w:t>
      </w:r>
      <w:r w:rsidR="0099207A">
        <w:rPr>
          <w:color w:val="FF0000"/>
        </w:rPr>
        <w:t>2 (Cronograma) baseiam-se no PMBOK 2008, assim como os documentos gerados no semestre passado (Trabalho V</w:t>
      </w:r>
      <w:r w:rsidR="00950EC1">
        <w:rPr>
          <w:color w:val="FF0000"/>
        </w:rPr>
        <w:t xml:space="preserve"> - SOW, </w:t>
      </w:r>
      <w:r w:rsidR="00950EC1" w:rsidRPr="00950EC1">
        <w:rPr>
          <w:i/>
          <w:color w:val="FF0000"/>
        </w:rPr>
        <w:t>Project Charter</w:t>
      </w:r>
      <w:r w:rsidR="00950EC1">
        <w:rPr>
          <w:color w:val="FF0000"/>
        </w:rPr>
        <w:t xml:space="preserve"> e Registro dos </w:t>
      </w:r>
      <w:r w:rsidR="00950EC1" w:rsidRPr="00950EC1">
        <w:rPr>
          <w:i/>
          <w:color w:val="FF0000"/>
        </w:rPr>
        <w:t>Stakeholders</w:t>
      </w:r>
      <w:r w:rsidR="0099207A">
        <w:rPr>
          <w:color w:val="FF0000"/>
        </w:rPr>
        <w:t>)</w:t>
      </w:r>
      <w:r w:rsidR="003E312D">
        <w:rPr>
          <w:color w:val="FF0000"/>
        </w:rPr>
        <w:t xml:space="preserve">, </w:t>
      </w:r>
      <w:r w:rsidR="003E312D" w:rsidRPr="00092364">
        <w:rPr>
          <w:color w:val="FF0000"/>
          <w:u w:val="single"/>
        </w:rPr>
        <w:t>portanto devem ser citados aqui</w:t>
      </w:r>
      <w:r w:rsidR="003E312D">
        <w:rPr>
          <w:color w:val="FF0000"/>
        </w:rPr>
        <w:t>.</w:t>
      </w:r>
    </w:p>
    <w:p w14:paraId="2F35EBDB" w14:textId="77777777" w:rsidR="00A82050" w:rsidRDefault="00A82050" w:rsidP="008E305B">
      <w:pPr>
        <w:rPr>
          <w:color w:val="FF0000"/>
        </w:rPr>
      </w:pPr>
    </w:p>
    <w:p w14:paraId="42A5ECA7" w14:textId="77777777" w:rsidR="008E305B" w:rsidRPr="00A82050" w:rsidRDefault="00A82050" w:rsidP="008E305B">
      <w:pPr>
        <w:rPr>
          <w:color w:val="0000FF"/>
        </w:rPr>
      </w:pPr>
      <w:r w:rsidRPr="00A82050">
        <w:rPr>
          <w:color w:val="0000FF"/>
        </w:rPr>
        <w:t xml:space="preserve">Observação: </w:t>
      </w:r>
      <w:r w:rsidR="00950EC1" w:rsidRPr="00A82050">
        <w:rPr>
          <w:color w:val="0000FF"/>
        </w:rPr>
        <w:t xml:space="preserve">Caso o Grupo não tenha utilizado o PMBOK em sua plenitude para o Gerenciamento do Projeto, mencionar dos itens seguintes somente aqueles que foram seguidos, por exemplo, o Grupo de Processos de INICIAÇÃO e PLANEJAMENTO. Entretanto será preciso mencionar e detalhar que outro método foi utilizado para o Gerenciamento do Projeto, como por exemplo, o SCRUM ou XP. Neste caso, será necessário detalhar o método e apresentar evidencias de seu uso. Por exemplo, se foi utilizado o SCRUM, apresentar o </w:t>
      </w:r>
      <w:r w:rsidR="00950EC1" w:rsidRPr="00A82050">
        <w:rPr>
          <w:i/>
          <w:color w:val="0000FF"/>
        </w:rPr>
        <w:t>ProductBacklog</w:t>
      </w:r>
      <w:r w:rsidR="00950EC1" w:rsidRPr="00A82050">
        <w:rPr>
          <w:color w:val="0000FF"/>
        </w:rPr>
        <w:t xml:space="preserve">, quais foram os </w:t>
      </w:r>
      <w:r w:rsidR="00950EC1" w:rsidRPr="00A82050">
        <w:rPr>
          <w:i/>
          <w:color w:val="0000FF"/>
        </w:rPr>
        <w:t>Sprints</w:t>
      </w:r>
      <w:r w:rsidR="00950EC1" w:rsidRPr="00A82050">
        <w:rPr>
          <w:color w:val="0000FF"/>
        </w:rPr>
        <w:t xml:space="preserve">, o </w:t>
      </w:r>
      <w:r w:rsidR="00950EC1" w:rsidRPr="00A82050">
        <w:rPr>
          <w:i/>
          <w:color w:val="0000FF"/>
        </w:rPr>
        <w:t>Sprint Backlog</w:t>
      </w:r>
      <w:r w:rsidR="00950EC1" w:rsidRPr="00A82050">
        <w:rPr>
          <w:color w:val="0000FF"/>
        </w:rPr>
        <w:t xml:space="preserve"> de cada </w:t>
      </w:r>
      <w:r w:rsidR="00950EC1" w:rsidRPr="00A82050">
        <w:rPr>
          <w:i/>
          <w:color w:val="0000FF"/>
        </w:rPr>
        <w:t>Sprint</w:t>
      </w:r>
      <w:r w:rsidR="00950EC1" w:rsidRPr="00A82050">
        <w:rPr>
          <w:color w:val="0000FF"/>
        </w:rPr>
        <w:t xml:space="preserve">, o </w:t>
      </w:r>
      <w:r w:rsidR="00950EC1" w:rsidRPr="00A82050">
        <w:rPr>
          <w:i/>
          <w:color w:val="0000FF"/>
        </w:rPr>
        <w:t>Burndown Chart</w:t>
      </w:r>
      <w:r w:rsidR="00950EC1" w:rsidRPr="00A82050">
        <w:rPr>
          <w:color w:val="0000FF"/>
        </w:rPr>
        <w:t xml:space="preserve"> de cada </w:t>
      </w:r>
      <w:r w:rsidR="00950EC1" w:rsidRPr="00A82050">
        <w:rPr>
          <w:i/>
          <w:color w:val="0000FF"/>
        </w:rPr>
        <w:t>Sprint</w:t>
      </w:r>
      <w:r w:rsidR="00950EC1" w:rsidRPr="00A82050">
        <w:rPr>
          <w:color w:val="0000FF"/>
        </w:rPr>
        <w:t xml:space="preserve">, o registro das Reuniões </w:t>
      </w:r>
      <w:r w:rsidR="00960570" w:rsidRPr="00A82050">
        <w:rPr>
          <w:color w:val="0000FF"/>
        </w:rPr>
        <w:t>(</w:t>
      </w:r>
      <w:r w:rsidR="00960570" w:rsidRPr="00A82050">
        <w:rPr>
          <w:i/>
          <w:color w:val="0000FF"/>
        </w:rPr>
        <w:t>Sprint Planning</w:t>
      </w:r>
      <w:r w:rsidR="00960570" w:rsidRPr="00A82050">
        <w:rPr>
          <w:color w:val="0000FF"/>
        </w:rPr>
        <w:t xml:space="preserve">, </w:t>
      </w:r>
      <w:r w:rsidR="00960570" w:rsidRPr="00A82050">
        <w:rPr>
          <w:i/>
          <w:color w:val="0000FF"/>
        </w:rPr>
        <w:t>Daily</w:t>
      </w:r>
      <w:r w:rsidR="00960570" w:rsidRPr="00A82050">
        <w:rPr>
          <w:color w:val="0000FF"/>
        </w:rPr>
        <w:t xml:space="preserve">, </w:t>
      </w:r>
      <w:r w:rsidR="00960570" w:rsidRPr="00A82050">
        <w:rPr>
          <w:i/>
          <w:color w:val="0000FF"/>
        </w:rPr>
        <w:t>Review</w:t>
      </w:r>
      <w:r w:rsidR="00960570" w:rsidRPr="00A82050">
        <w:rPr>
          <w:color w:val="0000FF"/>
        </w:rPr>
        <w:t xml:space="preserve"> e </w:t>
      </w:r>
      <w:r w:rsidR="00960570" w:rsidRPr="00A82050">
        <w:rPr>
          <w:i/>
          <w:color w:val="0000FF"/>
        </w:rPr>
        <w:t>Retrospective</w:t>
      </w:r>
      <w:r w:rsidR="00960570" w:rsidRPr="00A82050">
        <w:rPr>
          <w:color w:val="0000FF"/>
        </w:rPr>
        <w:t>) e outras ferramentas e artefatos do método.</w:t>
      </w:r>
    </w:p>
    <w:p w14:paraId="72749011" w14:textId="77777777" w:rsidR="008E305B" w:rsidRPr="008E305B" w:rsidRDefault="008E305B" w:rsidP="008E305B">
      <w:pPr>
        <w:rPr>
          <w:lang w:val="fr-FR"/>
        </w:rPr>
      </w:pPr>
    </w:p>
    <w:p w14:paraId="7CC7CE5D" w14:textId="77777777" w:rsidR="002B1853" w:rsidRDefault="002B1853" w:rsidP="002B1853">
      <w:pPr>
        <w:pStyle w:val="Ttulo2"/>
        <w:rPr>
          <w:lang w:val="fr-FR"/>
        </w:rPr>
      </w:pPr>
      <w:bookmarkStart w:id="21" w:name="_Toc415779794"/>
      <w:r>
        <w:rPr>
          <w:lang w:val="fr-FR"/>
        </w:rPr>
        <w:t>Grupo de Processos de INICIAÇÃO</w:t>
      </w:r>
      <w:bookmarkEnd w:id="21"/>
    </w:p>
    <w:p w14:paraId="1844BF19" w14:textId="77777777" w:rsidR="002B1853" w:rsidRPr="009D3DB6" w:rsidRDefault="00B016AC" w:rsidP="002B1853">
      <w:pPr>
        <w:rPr>
          <w:color w:val="0070C0"/>
        </w:rPr>
      </w:pPr>
      <w:r>
        <w:rPr>
          <w:color w:val="FF0000"/>
        </w:rPr>
        <w:t>Descrever de forma genérica os objetivos do Grupo de Processos de INICIAÇÃO do PMBOK 2008. Descrever</w:t>
      </w:r>
      <w:r w:rsidR="00B50308" w:rsidRPr="00C93F19">
        <w:rPr>
          <w:color w:val="FF0000"/>
          <w:u w:val="single"/>
        </w:rPr>
        <w:t>quando</w:t>
      </w:r>
      <w:r w:rsidR="00B50308">
        <w:rPr>
          <w:color w:val="FF0000"/>
        </w:rPr>
        <w:t xml:space="preserve"> e </w:t>
      </w:r>
      <w:r w:rsidR="00B50308" w:rsidRPr="00C93F19">
        <w:rPr>
          <w:color w:val="FF0000"/>
          <w:u w:val="single"/>
        </w:rPr>
        <w:t>como</w:t>
      </w:r>
      <w:r w:rsidR="00B50308">
        <w:rPr>
          <w:color w:val="FF0000"/>
        </w:rPr>
        <w:t xml:space="preserve"> os Processos deste Grupo foram executados, destacando e referenciando nos </w:t>
      </w:r>
      <w:r w:rsidR="00C93F19">
        <w:rPr>
          <w:color w:val="FF0000"/>
        </w:rPr>
        <w:t>Apêndices</w:t>
      </w:r>
      <w:r w:rsidR="00B50308">
        <w:rPr>
          <w:color w:val="FF0000"/>
        </w:rPr>
        <w:t xml:space="preserve"> o SOW</w:t>
      </w:r>
      <w:r w:rsidR="00C93F19">
        <w:rPr>
          <w:color w:val="FF0000"/>
        </w:rPr>
        <w:t xml:space="preserve"> e </w:t>
      </w:r>
      <w:r w:rsidR="00B50308">
        <w:rPr>
          <w:color w:val="FF0000"/>
        </w:rPr>
        <w:t xml:space="preserve">o </w:t>
      </w:r>
      <w:r w:rsidR="00B50308" w:rsidRPr="00C93F19">
        <w:rPr>
          <w:i/>
          <w:color w:val="FF0000"/>
        </w:rPr>
        <w:t>Project Charter</w:t>
      </w:r>
      <w:r w:rsidR="00C93F19">
        <w:rPr>
          <w:color w:val="FF0000"/>
        </w:rPr>
        <w:t>.</w:t>
      </w:r>
    </w:p>
    <w:p w14:paraId="2063D88F" w14:textId="77777777" w:rsidR="002B1853" w:rsidRPr="009D3DB6" w:rsidRDefault="002B1853" w:rsidP="002B1853">
      <w:pPr>
        <w:rPr>
          <w:color w:val="0070C0"/>
        </w:rPr>
      </w:pPr>
    </w:p>
    <w:p w14:paraId="31779B73" w14:textId="77777777" w:rsidR="002B1853" w:rsidRDefault="00C93F19" w:rsidP="002B1853">
      <w:pPr>
        <w:pStyle w:val="Ttulo3"/>
      </w:pPr>
      <w:bookmarkStart w:id="22" w:name="_Toc415779795"/>
      <w:r>
        <w:t>Detalhamento</w:t>
      </w:r>
      <w:r w:rsidR="002B1853">
        <w:t xml:space="preserve"> dos </w:t>
      </w:r>
      <w:r w:rsidRPr="00C93F19">
        <w:rPr>
          <w:i/>
        </w:rPr>
        <w:t>Stakeholders</w:t>
      </w:r>
      <w:bookmarkEnd w:id="22"/>
    </w:p>
    <w:p w14:paraId="549358C7" w14:textId="77777777" w:rsidR="002B1853" w:rsidRPr="00C93F19" w:rsidRDefault="00C93F19" w:rsidP="002B1853">
      <w:r>
        <w:rPr>
          <w:color w:val="FF0000"/>
        </w:rPr>
        <w:t xml:space="preserve">Identificar através do Registro dos </w:t>
      </w:r>
      <w:r w:rsidRPr="00C93F19">
        <w:rPr>
          <w:i/>
          <w:color w:val="FF0000"/>
        </w:rPr>
        <w:t>Stakeholders</w:t>
      </w:r>
      <w:r>
        <w:rPr>
          <w:color w:val="FF0000"/>
        </w:rPr>
        <w:t xml:space="preserve"> quais são as pessoas ou grupos de pessoas que foram ou serão afetadas pelo Projeto ou pelo Produto do Projeto.</w:t>
      </w:r>
    </w:p>
    <w:p w14:paraId="33C1A781" w14:textId="77777777" w:rsidR="002B1853" w:rsidRPr="00C93F19" w:rsidRDefault="002B1853" w:rsidP="002B1853">
      <w:pPr>
        <w:rPr>
          <w:color w:val="FF0000"/>
        </w:rPr>
      </w:pPr>
    </w:p>
    <w:p w14:paraId="2743D835" w14:textId="77777777" w:rsidR="002B1853" w:rsidRPr="00E52E91" w:rsidRDefault="00C93F19" w:rsidP="002B1853">
      <w:pPr>
        <w:rPr>
          <w:color w:val="0000FF"/>
        </w:rPr>
      </w:pPr>
      <w:r w:rsidRPr="00E52E91">
        <w:rPr>
          <w:color w:val="0000FF"/>
        </w:rPr>
        <w:t xml:space="preserve">[Um </w:t>
      </w:r>
      <w:r w:rsidRPr="00A82050">
        <w:rPr>
          <w:color w:val="0000FF"/>
        </w:rPr>
        <w:t>extrato</w:t>
      </w:r>
      <w:r w:rsidRPr="00E52E91">
        <w:rPr>
          <w:color w:val="0000FF"/>
        </w:rPr>
        <w:t xml:space="preserve"> da T</w:t>
      </w:r>
      <w:r w:rsidR="002B1853" w:rsidRPr="00E52E91">
        <w:rPr>
          <w:color w:val="0000FF"/>
        </w:rPr>
        <w:t xml:space="preserve">abela </w:t>
      </w:r>
      <w:r w:rsidR="00E52E91">
        <w:rPr>
          <w:color w:val="0000FF"/>
        </w:rPr>
        <w:t>“</w:t>
      </w:r>
      <w:r w:rsidRPr="00E52E91">
        <w:rPr>
          <w:color w:val="0000FF"/>
        </w:rPr>
        <w:t xml:space="preserve">Registro dos </w:t>
      </w:r>
      <w:proofErr w:type="gramStart"/>
      <w:r w:rsidRPr="00E52E91">
        <w:rPr>
          <w:i/>
          <w:color w:val="0000FF"/>
        </w:rPr>
        <w:t>Stakeholders</w:t>
      </w:r>
      <w:r w:rsidR="00E52E91">
        <w:rPr>
          <w:color w:val="0000FF"/>
        </w:rPr>
        <w:t>”deve</w:t>
      </w:r>
      <w:proofErr w:type="gramEnd"/>
      <w:r w:rsidRPr="00E52E91">
        <w:rPr>
          <w:color w:val="0000FF"/>
        </w:rPr>
        <w:t xml:space="preserve"> ser apresentada aqui</w:t>
      </w:r>
      <w:r w:rsidR="002B1853" w:rsidRPr="00E52E91">
        <w:rPr>
          <w:color w:val="0000FF"/>
        </w:rPr>
        <w:t>]</w:t>
      </w:r>
    </w:p>
    <w:p w14:paraId="70CA22A5" w14:textId="77777777" w:rsidR="002B1853" w:rsidRDefault="002B1853" w:rsidP="002B1853">
      <w:pPr>
        <w:rPr>
          <w:color w:val="0000FF"/>
        </w:rPr>
      </w:pPr>
    </w:p>
    <w:p w14:paraId="15A01964" w14:textId="77777777" w:rsidR="002B1853" w:rsidRDefault="002B1853" w:rsidP="002B1853">
      <w:pPr>
        <w:pStyle w:val="Ttulo2"/>
        <w:rPr>
          <w:lang w:val="fr-FR"/>
        </w:rPr>
      </w:pPr>
      <w:bookmarkStart w:id="23" w:name="_Toc415779796"/>
      <w:r>
        <w:rPr>
          <w:lang w:val="fr-FR"/>
        </w:rPr>
        <w:lastRenderedPageBreak/>
        <w:t>Grupo de Processos de PLANEJAMENTO</w:t>
      </w:r>
      <w:bookmarkEnd w:id="23"/>
    </w:p>
    <w:p w14:paraId="39FAD823" w14:textId="77777777" w:rsidR="00302A9D" w:rsidRPr="009D3DB6" w:rsidRDefault="00302A9D" w:rsidP="00302A9D">
      <w:pPr>
        <w:rPr>
          <w:color w:val="0070C0"/>
        </w:rPr>
      </w:pPr>
      <w:r>
        <w:rPr>
          <w:color w:val="FF0000"/>
        </w:rPr>
        <w:t xml:space="preserve">Descrever de forma genérica os objetivos do Grupo de Processos de PLANEJAMENTO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</w:t>
      </w:r>
      <w:r w:rsidR="00240627">
        <w:rPr>
          <w:color w:val="FF0000"/>
        </w:rPr>
        <w:t>o</w:t>
      </w:r>
      <w:r w:rsidR="00E3716E">
        <w:rPr>
          <w:color w:val="FF0000"/>
        </w:rPr>
        <w:t xml:space="preserve">PLANO DE GERENCIAMENTO DO PROJETO </w:t>
      </w:r>
      <w:r w:rsidR="00EA3155">
        <w:rPr>
          <w:color w:val="FF0000"/>
        </w:rPr>
        <w:t xml:space="preserve">e </w:t>
      </w:r>
      <w:r w:rsidR="00240627">
        <w:rPr>
          <w:color w:val="FF0000"/>
        </w:rPr>
        <w:t xml:space="preserve">a </w:t>
      </w:r>
      <w:r w:rsidR="00E3716E">
        <w:rPr>
          <w:color w:val="FF0000"/>
        </w:rPr>
        <w:t>DECLARAÇÃO DO ESCOPO</w:t>
      </w:r>
      <w:r>
        <w:rPr>
          <w:color w:val="FF0000"/>
        </w:rPr>
        <w:t>.</w:t>
      </w:r>
    </w:p>
    <w:p w14:paraId="67428324" w14:textId="77777777" w:rsidR="00EA3155" w:rsidRPr="009D3DB6" w:rsidRDefault="00EA3155" w:rsidP="00EA3155">
      <w:pPr>
        <w:rPr>
          <w:color w:val="0070C0"/>
        </w:rPr>
      </w:pPr>
    </w:p>
    <w:p w14:paraId="7DADE067" w14:textId="77777777" w:rsidR="00EA3155" w:rsidRDefault="0080198C" w:rsidP="00EA3155">
      <w:pPr>
        <w:pStyle w:val="Ttulo3"/>
      </w:pPr>
      <w:bookmarkStart w:id="24" w:name="_Toc415779797"/>
      <w:r>
        <w:t xml:space="preserve">DECLARAÇÃO DO </w:t>
      </w:r>
      <w:r w:rsidR="00EA3155">
        <w:t>ESCOPO</w:t>
      </w:r>
      <w:bookmarkEnd w:id="24"/>
    </w:p>
    <w:p w14:paraId="1286D7F1" w14:textId="77777777" w:rsidR="00BC07C1" w:rsidRDefault="00240627" w:rsidP="002B1853">
      <w:pPr>
        <w:rPr>
          <w:color w:val="0070C0"/>
        </w:rPr>
      </w:pPr>
      <w:r>
        <w:rPr>
          <w:color w:val="FF0000"/>
        </w:rPr>
        <w:t xml:space="preserve">Descrever de forma genérica os objetivos da </w:t>
      </w:r>
      <w:r w:rsidR="00E3716E">
        <w:rPr>
          <w:color w:val="FF0000"/>
        </w:rPr>
        <w:t>DECLARAÇÃO DO ESCOPO</w:t>
      </w:r>
      <w:r>
        <w:rPr>
          <w:color w:val="FF0000"/>
        </w:rPr>
        <w:t xml:space="preserve">. Descrever detalhadamente o </w:t>
      </w:r>
      <w:r w:rsidR="00E3716E" w:rsidRPr="00051E1D">
        <w:rPr>
          <w:color w:val="FF0000"/>
          <w:u w:val="single"/>
        </w:rPr>
        <w:t>ESCOPO DO PROJETO</w:t>
      </w:r>
      <w:r w:rsidR="00E3716E">
        <w:rPr>
          <w:color w:val="FF0000"/>
        </w:rPr>
        <w:t xml:space="preserve"> (</w:t>
      </w:r>
      <w:r w:rsidR="00E3716E" w:rsidRPr="00E3716E">
        <w:rPr>
          <w:color w:val="FF0000"/>
        </w:rPr>
        <w:t>Atividades e Subatividades que serão executadas pela Equipe do Projeto de modo a se atingir os Objetivos do Projeto</w:t>
      </w:r>
      <w:r w:rsidR="00E3716E">
        <w:rPr>
          <w:color w:val="FF0000"/>
        </w:rPr>
        <w:t>)</w:t>
      </w:r>
      <w:r>
        <w:rPr>
          <w:color w:val="FF0000"/>
        </w:rPr>
        <w:t>, apresentando a EAP/WBS. Apresentar as</w:t>
      </w:r>
      <w:r w:rsidR="00E3716E" w:rsidRPr="00240627">
        <w:rPr>
          <w:color w:val="FF0000"/>
        </w:rPr>
        <w:t xml:space="preserve">EXCLUSÕES </w:t>
      </w:r>
      <w:r w:rsidR="00E3716E">
        <w:rPr>
          <w:color w:val="FF0000"/>
        </w:rPr>
        <w:t>do</w:t>
      </w:r>
      <w:r w:rsidR="00E3716E" w:rsidRPr="00240627">
        <w:rPr>
          <w:color w:val="FF0000"/>
        </w:rPr>
        <w:t xml:space="preserve"> Projeto</w:t>
      </w:r>
      <w:r w:rsidRPr="00240627">
        <w:rPr>
          <w:color w:val="FF0000"/>
        </w:rPr>
        <w:t xml:space="preserve"> (aquilo que não será feito)</w:t>
      </w:r>
      <w:r w:rsidR="00E3716E">
        <w:rPr>
          <w:color w:val="FF0000"/>
        </w:rPr>
        <w:t>, as PREMISSAS d</w:t>
      </w:r>
      <w:r w:rsidR="00E3716E" w:rsidRPr="00240627">
        <w:rPr>
          <w:color w:val="FF0000"/>
        </w:rPr>
        <w:t>o Projeto</w:t>
      </w:r>
      <w:r w:rsidRPr="00240627">
        <w:rPr>
          <w:color w:val="FF0000"/>
        </w:rPr>
        <w:t xml:space="preserve"> (aquilo que é dado como certo)</w:t>
      </w:r>
      <w:r w:rsidR="00E3716E">
        <w:rPr>
          <w:color w:val="FF0000"/>
        </w:rPr>
        <w:t xml:space="preserve"> e as </w:t>
      </w:r>
      <w:r w:rsidR="00E3716E" w:rsidRPr="00240627">
        <w:rPr>
          <w:color w:val="FF0000"/>
        </w:rPr>
        <w:t xml:space="preserve">RESTRIÇÕES </w:t>
      </w:r>
      <w:r w:rsidR="00E3716E">
        <w:rPr>
          <w:color w:val="FF0000"/>
        </w:rPr>
        <w:t>do</w:t>
      </w:r>
      <w:r w:rsidR="00E3716E" w:rsidRPr="00240627">
        <w:rPr>
          <w:color w:val="FF0000"/>
        </w:rPr>
        <w:t xml:space="preserve"> Projeto</w:t>
      </w:r>
      <w:r w:rsidRPr="00240627">
        <w:rPr>
          <w:color w:val="FF0000"/>
        </w:rPr>
        <w:t xml:space="preserve"> (aquilo que restringe e limita a ação do Gerente do Projeto)</w:t>
      </w:r>
      <w:r w:rsidR="00E3716E">
        <w:rPr>
          <w:color w:val="FF0000"/>
        </w:rPr>
        <w:t xml:space="preserve">. Relacionar as </w:t>
      </w:r>
      <w:r w:rsidR="00E3716E" w:rsidRPr="00E3716E">
        <w:rPr>
          <w:color w:val="FF0000"/>
        </w:rPr>
        <w:t>ENTREGAS/</w:t>
      </w:r>
      <w:r w:rsidR="00E3716E" w:rsidRPr="00E3716E">
        <w:rPr>
          <w:i/>
          <w:color w:val="FF0000"/>
        </w:rPr>
        <w:t>Deliverable</w:t>
      </w:r>
      <w:r w:rsidR="00E3716E" w:rsidRPr="00E3716E">
        <w:rPr>
          <w:color w:val="FF0000"/>
        </w:rPr>
        <w:t>que serão produzidas pela Equipe do Projeto</w:t>
      </w:r>
      <w:r w:rsidR="00E3716E">
        <w:rPr>
          <w:color w:val="FF0000"/>
        </w:rPr>
        <w:t xml:space="preserve">. Descrever detalhadamente o </w:t>
      </w:r>
      <w:r w:rsidR="00E3716E" w:rsidRPr="00051E1D">
        <w:rPr>
          <w:color w:val="FF0000"/>
          <w:u w:val="single"/>
        </w:rPr>
        <w:t>ESCOPO DO PRODUTO</w:t>
      </w:r>
      <w:r w:rsidR="00E3716E">
        <w:rPr>
          <w:color w:val="FF0000"/>
        </w:rPr>
        <w:t xml:space="preserve">, descrevendo </w:t>
      </w:r>
      <w:r w:rsidR="00E3716E" w:rsidRPr="00E3716E">
        <w:rPr>
          <w:color w:val="FF0000"/>
        </w:rPr>
        <w:t>os</w:t>
      </w:r>
      <w:r w:rsidR="00E3716E">
        <w:rPr>
          <w:color w:val="FF0000"/>
        </w:rPr>
        <w:t xml:space="preserve"> seus </w:t>
      </w:r>
      <w:r w:rsidR="00E3716E" w:rsidRPr="00E3716E">
        <w:rPr>
          <w:color w:val="FF0000"/>
        </w:rPr>
        <w:t>REQUISITOS, FUNCIONALIDADES e CARACTERÍSTICAS</w:t>
      </w:r>
      <w:r w:rsidR="00600142">
        <w:rPr>
          <w:color w:val="FF0000"/>
        </w:rPr>
        <w:t>.</w:t>
      </w:r>
      <w:r w:rsidR="00BC07C1">
        <w:rPr>
          <w:color w:val="FF0000"/>
        </w:rPr>
        <w:t xml:space="preserve"> Descrever os </w:t>
      </w:r>
      <w:r w:rsidR="00BC07C1" w:rsidRPr="00BC07C1">
        <w:rPr>
          <w:color w:val="FF0000"/>
        </w:rPr>
        <w:t>CRITÉRIOS DE ACEITAÇÃO DO PRODUTOpelos quais o Cliente irá se basear para aceitar a entrega do PRODUTO ao término do Projeto.</w:t>
      </w:r>
    </w:p>
    <w:p w14:paraId="5A16EA3A" w14:textId="77777777" w:rsidR="00BC07C1" w:rsidRPr="009D3DB6" w:rsidRDefault="00BC07C1" w:rsidP="002B1853">
      <w:pPr>
        <w:rPr>
          <w:color w:val="0070C0"/>
        </w:rPr>
      </w:pPr>
    </w:p>
    <w:p w14:paraId="3C249D52" w14:textId="77777777" w:rsidR="002B1853" w:rsidRDefault="0080198C" w:rsidP="002B1853">
      <w:pPr>
        <w:pStyle w:val="Ttulo3"/>
      </w:pPr>
      <w:bookmarkStart w:id="25" w:name="_Toc415779798"/>
      <w:r>
        <w:t xml:space="preserve">PLANO DE GERENCIAMENTO DO </w:t>
      </w:r>
      <w:r w:rsidR="002F11F8">
        <w:t>ESCOPO</w:t>
      </w:r>
      <w:bookmarkEnd w:id="25"/>
    </w:p>
    <w:p w14:paraId="63B41BFE" w14:textId="77777777" w:rsidR="008118FC" w:rsidRPr="00646FFF" w:rsidRDefault="008118FC" w:rsidP="00646FFF">
      <w:pPr>
        <w:rPr>
          <w:color w:val="FF0000"/>
        </w:rPr>
      </w:pPr>
      <w:r>
        <w:rPr>
          <w:color w:val="FF0000"/>
        </w:rPr>
        <w:t xml:space="preserve">Descrever detalhadamente </w:t>
      </w:r>
      <w:r w:rsidRPr="00646FFF">
        <w:rPr>
          <w:color w:val="FF0000"/>
        </w:rPr>
        <w:t xml:space="preserve">como o </w:t>
      </w:r>
      <w:r w:rsidR="00646FFF" w:rsidRPr="00646FFF">
        <w:rPr>
          <w:color w:val="FF0000"/>
        </w:rPr>
        <w:t xml:space="preserve">ESCOPO </w:t>
      </w:r>
      <w:r w:rsidRPr="00646FFF">
        <w:rPr>
          <w:color w:val="FF0000"/>
        </w:rPr>
        <w:t xml:space="preserve">será gerenciado. </w:t>
      </w:r>
      <w:r w:rsidR="00646FFF">
        <w:rPr>
          <w:color w:val="FF0000"/>
        </w:rPr>
        <w:t>A</w:t>
      </w:r>
      <w:r w:rsidRPr="00646FFF">
        <w:rPr>
          <w:color w:val="FF0000"/>
        </w:rPr>
        <w:t>bordar ob</w:t>
      </w:r>
      <w:r w:rsidR="00646FFF">
        <w:rPr>
          <w:color w:val="FF0000"/>
        </w:rPr>
        <w:t>rigatoriamente a forma como as M</w:t>
      </w:r>
      <w:r w:rsidRPr="00646FFF">
        <w:rPr>
          <w:color w:val="FF0000"/>
        </w:rPr>
        <w:t>udanças de Escopo serão tratadas, incluindo:</w:t>
      </w:r>
    </w:p>
    <w:p w14:paraId="0FA2CAE0" w14:textId="77777777" w:rsidR="008118FC" w:rsidRPr="00646FFF" w:rsidRDefault="008118FC" w:rsidP="008118FC">
      <w:pPr>
        <w:ind w:left="360"/>
        <w:rPr>
          <w:color w:val="FF0000"/>
        </w:rPr>
      </w:pPr>
    </w:p>
    <w:p w14:paraId="734DA08E" w14:textId="77777777" w:rsidR="008118FC" w:rsidRPr="00646FFF" w:rsidRDefault="00004090" w:rsidP="008118FC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Q</w:t>
      </w:r>
      <w:r w:rsidR="008118FC" w:rsidRPr="00646FFF">
        <w:rPr>
          <w:color w:val="FF0000"/>
        </w:rPr>
        <w:t xml:space="preserve">uais </w:t>
      </w:r>
      <w:r w:rsidR="008118FC" w:rsidRPr="00646FFF">
        <w:rPr>
          <w:i/>
          <w:color w:val="FF0000"/>
        </w:rPr>
        <w:t>Stakehorders</w:t>
      </w:r>
      <w:r w:rsidR="00646FFF">
        <w:rPr>
          <w:color w:val="FF0000"/>
        </w:rPr>
        <w:t xml:space="preserve"> poderão solicitar M</w:t>
      </w:r>
      <w:r w:rsidR="008118FC" w:rsidRPr="00646FFF">
        <w:rPr>
          <w:color w:val="FF0000"/>
        </w:rPr>
        <w:t>udanças no Escopo</w:t>
      </w:r>
      <w:r w:rsidR="003229E5">
        <w:rPr>
          <w:color w:val="FF0000"/>
        </w:rPr>
        <w:t>.</w:t>
      </w:r>
    </w:p>
    <w:p w14:paraId="041555BC" w14:textId="77777777" w:rsidR="008118FC" w:rsidRPr="00646FFF" w:rsidRDefault="00004090" w:rsidP="008118FC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A</w:t>
      </w:r>
      <w:r w:rsidR="008118FC" w:rsidRPr="00646FFF">
        <w:rPr>
          <w:color w:val="FF0000"/>
        </w:rPr>
        <w:t xml:space="preserve"> forma através da qual o </w:t>
      </w:r>
      <w:r w:rsidR="008118FC" w:rsidRPr="00646FFF">
        <w:rPr>
          <w:i/>
          <w:color w:val="FF0000"/>
        </w:rPr>
        <w:t>Stakehorders</w:t>
      </w:r>
      <w:r w:rsidR="008118FC" w:rsidRPr="00646FFF">
        <w:rPr>
          <w:color w:val="FF0000"/>
        </w:rPr>
        <w:t xml:space="preserve"> solicitará</w:t>
      </w:r>
      <w:r w:rsidR="00646FFF">
        <w:rPr>
          <w:color w:val="FF0000"/>
        </w:rPr>
        <w:t xml:space="preserve"> uma M</w:t>
      </w:r>
      <w:r w:rsidR="008118FC" w:rsidRPr="00646FFF">
        <w:rPr>
          <w:color w:val="FF0000"/>
        </w:rPr>
        <w:t>udança.</w:t>
      </w:r>
    </w:p>
    <w:p w14:paraId="4186C15F" w14:textId="77777777" w:rsidR="008118FC" w:rsidRPr="00646FFF" w:rsidRDefault="00004090" w:rsidP="008118FC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 xml:space="preserve">O </w:t>
      </w:r>
      <w:r w:rsidR="008118FC" w:rsidRPr="00646FFF">
        <w:rPr>
          <w:color w:val="FF0000"/>
        </w:rPr>
        <w:t>fluxo do processo de analise técnica que irá deter</w:t>
      </w:r>
      <w:r w:rsidR="00646FFF">
        <w:rPr>
          <w:color w:val="FF0000"/>
        </w:rPr>
        <w:t>minar quais são os impactos da M</w:t>
      </w:r>
      <w:r w:rsidR="008118FC" w:rsidRPr="00646FFF">
        <w:rPr>
          <w:color w:val="FF0000"/>
        </w:rPr>
        <w:t>udança no Projeto.</w:t>
      </w:r>
    </w:p>
    <w:p w14:paraId="69B53C91" w14:textId="77777777" w:rsidR="008118FC" w:rsidRPr="00646FFF" w:rsidRDefault="00004090" w:rsidP="008118FC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 xml:space="preserve">O </w:t>
      </w:r>
      <w:r w:rsidR="008118FC" w:rsidRPr="00646FFF">
        <w:rPr>
          <w:color w:val="FF0000"/>
        </w:rPr>
        <w:t>fluxo do processo de analise administ</w:t>
      </w:r>
      <w:r w:rsidR="00646FFF">
        <w:rPr>
          <w:color w:val="FF0000"/>
        </w:rPr>
        <w:t>rativa que irá determinar se a M</w:t>
      </w:r>
      <w:r w:rsidR="008118FC" w:rsidRPr="00646FFF">
        <w:rPr>
          <w:color w:val="FF0000"/>
        </w:rPr>
        <w:t>udança deverá ou não ser implementada em tempo de Projeto.</w:t>
      </w:r>
    </w:p>
    <w:p w14:paraId="68E16575" w14:textId="77777777" w:rsidR="008118FC" w:rsidRPr="00646FFF" w:rsidRDefault="008118FC" w:rsidP="008118FC">
      <w:pPr>
        <w:numPr>
          <w:ilvl w:val="0"/>
          <w:numId w:val="12"/>
        </w:numPr>
        <w:rPr>
          <w:color w:val="FF0000"/>
        </w:rPr>
      </w:pPr>
      <w:r w:rsidRPr="00646FFF">
        <w:rPr>
          <w:color w:val="FF0000"/>
        </w:rPr>
        <w:t>...</w:t>
      </w:r>
    </w:p>
    <w:p w14:paraId="29FE3117" w14:textId="77777777"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14:paraId="17AE154D" w14:textId="77777777" w:rsidR="002236A6" w:rsidRPr="002236A6" w:rsidRDefault="002236A6" w:rsidP="002236A6">
      <w:pPr>
        <w:pStyle w:val="Ttulo3"/>
      </w:pPr>
      <w:bookmarkStart w:id="26" w:name="_Toc415779799"/>
      <w:r w:rsidRPr="002236A6">
        <w:lastRenderedPageBreak/>
        <w:t>PLANO DE GERENCIAMENTO DO TEMPO</w:t>
      </w:r>
      <w:bookmarkEnd w:id="26"/>
    </w:p>
    <w:p w14:paraId="0C73EB90" w14:textId="77777777"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o </w:t>
      </w:r>
      <w:r w:rsidR="003229E5" w:rsidRPr="00004090">
        <w:rPr>
          <w:color w:val="FF0000"/>
        </w:rPr>
        <w:t>TEMPO</w:t>
      </w:r>
      <w:r w:rsidR="00E52E91">
        <w:rPr>
          <w:color w:val="FF0000"/>
        </w:rPr>
        <w:t>/PRAZO</w:t>
      </w:r>
      <w:r w:rsidRPr="00004090">
        <w:rPr>
          <w:color w:val="FF0000"/>
        </w:rPr>
        <w:t>será gerenciado, incluindo:</w:t>
      </w:r>
    </w:p>
    <w:p w14:paraId="5620BCD1" w14:textId="77777777"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14:paraId="40F87F08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 xml:space="preserve">Determinar como serão tratadas as mudanças no Cronograma. </w:t>
      </w:r>
      <w:r w:rsidRPr="00E52E91">
        <w:rPr>
          <w:color w:val="0000FF"/>
        </w:rPr>
        <w:t xml:space="preserve">Exemplo: Será gerado um </w:t>
      </w:r>
      <w:r w:rsidRPr="00E52E91">
        <w:rPr>
          <w:i/>
          <w:color w:val="0000FF"/>
        </w:rPr>
        <w:t>Base Line</w:t>
      </w:r>
      <w:r w:rsidRPr="00E52E91">
        <w:rPr>
          <w:color w:val="0000FF"/>
        </w:rPr>
        <w:t xml:space="preserve"> do Cronograma a cada mudança?</w:t>
      </w:r>
    </w:p>
    <w:p w14:paraId="182E3F55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Determinar como será o processo de atualização de Cronograma, contendo:</w:t>
      </w:r>
    </w:p>
    <w:p w14:paraId="41406929" w14:textId="77777777" w:rsidR="002236A6" w:rsidRPr="004F57C7" w:rsidRDefault="002236A6" w:rsidP="004F57C7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Quem fará o que?</w:t>
      </w:r>
    </w:p>
    <w:p w14:paraId="5F0F1618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Periodicidade de atualização.</w:t>
      </w:r>
    </w:p>
    <w:p w14:paraId="60CF8C81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Divulgação do progresso do Cronograma.</w:t>
      </w:r>
    </w:p>
    <w:p w14:paraId="154E1F63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...</w:t>
      </w:r>
    </w:p>
    <w:p w14:paraId="7116C95E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Determinar o fluxo do processo que tratará os desvios do Cronograma, contendo:</w:t>
      </w:r>
    </w:p>
    <w:p w14:paraId="12380207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Quais técnicas de compressão do Cronograma poderão ser utilizadas.</w:t>
      </w:r>
    </w:p>
    <w:p w14:paraId="09B28928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Como os desvios serão comunicados, e para quem.</w:t>
      </w:r>
    </w:p>
    <w:p w14:paraId="2144895E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...</w:t>
      </w:r>
    </w:p>
    <w:p w14:paraId="5D5699B6" w14:textId="77777777" w:rsidR="002236A6" w:rsidRPr="00B25965" w:rsidRDefault="002236A6" w:rsidP="002236A6">
      <w:pPr>
        <w:numPr>
          <w:ilvl w:val="0"/>
          <w:numId w:val="12"/>
        </w:numPr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...</w:t>
      </w:r>
    </w:p>
    <w:p w14:paraId="5E53CEA8" w14:textId="77777777"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14:paraId="502BE051" w14:textId="77777777" w:rsidR="002236A6" w:rsidRPr="002236A6" w:rsidRDefault="002236A6" w:rsidP="002236A6">
      <w:pPr>
        <w:pStyle w:val="Ttulo3"/>
      </w:pPr>
      <w:bookmarkStart w:id="27" w:name="_Toc415779800"/>
      <w:r w:rsidRPr="002236A6">
        <w:t>PLANO DE GERENCIAMENTO DOS CUSTOS</w:t>
      </w:r>
      <w:bookmarkEnd w:id="27"/>
    </w:p>
    <w:p w14:paraId="3E4962BC" w14:textId="77777777"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os </w:t>
      </w:r>
      <w:r w:rsidR="003229E5" w:rsidRPr="00004090">
        <w:rPr>
          <w:color w:val="FF0000"/>
        </w:rPr>
        <w:t xml:space="preserve">CUSTOS </w:t>
      </w:r>
      <w:r w:rsidRPr="00004090">
        <w:rPr>
          <w:color w:val="FF0000"/>
        </w:rPr>
        <w:t>serão gerenciados, incluindo:</w:t>
      </w:r>
    </w:p>
    <w:p w14:paraId="205DA1F0" w14:textId="77777777"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14:paraId="431A2D48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Quais são os componentes dos Custos do Projeto.</w:t>
      </w:r>
    </w:p>
    <w:p w14:paraId="5E480CBB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Os custos de RH dos membros da Equipe que são funcionários da organização serão computados no Custo?</w:t>
      </w:r>
    </w:p>
    <w:p w14:paraId="0D1D3927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 xml:space="preserve">Os custos necessários para a manutenção do produto gerado pelo Projeto após o término do Projeto serão computados? </w:t>
      </w:r>
      <w:r w:rsidRPr="00E52E91">
        <w:rPr>
          <w:color w:val="0000FF"/>
        </w:rPr>
        <w:t>Exemplo: Custos anuais de manutenção de licenças de software, ...</w:t>
      </w:r>
    </w:p>
    <w:p w14:paraId="35265121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 xml:space="preserve">... </w:t>
      </w:r>
    </w:p>
    <w:p w14:paraId="1A032F2A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Determinar o método, técnica e ferramenta que será utilizado para gerenciamento dos Custos. Exemplo: Será utilizado algum Sistema de Informação da organização? Será utilizada uma planilha Excel contendo os Custos previstos e o</w:t>
      </w:r>
      <w:r w:rsidR="003229E5">
        <w:rPr>
          <w:color w:val="FF0000"/>
        </w:rPr>
        <w:t>s</w:t>
      </w:r>
      <w:r w:rsidRPr="00C465E4">
        <w:rPr>
          <w:color w:val="FF0000"/>
        </w:rPr>
        <w:t xml:space="preserve"> realizados? </w:t>
      </w:r>
    </w:p>
    <w:p w14:paraId="07351F60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Como os Custos do Projeto serão tratados pelo Orçamento da organização?</w:t>
      </w:r>
    </w:p>
    <w:p w14:paraId="1C01536F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 xml:space="preserve">Determinar como os desembolsos feitos pelo Projeto serão registrados. </w:t>
      </w:r>
    </w:p>
    <w:p w14:paraId="79EA8D95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lastRenderedPageBreak/>
        <w:t>Determinar como será o processo de atualização dos Custos (previsto x realizado), contendo:</w:t>
      </w:r>
    </w:p>
    <w:p w14:paraId="3646792D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Quem fará o que?</w:t>
      </w:r>
    </w:p>
    <w:p w14:paraId="48A38A7D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Periodicidade de atualização.</w:t>
      </w:r>
    </w:p>
    <w:p w14:paraId="4504C0C4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Divulgação do progresso dos Custos.</w:t>
      </w:r>
    </w:p>
    <w:p w14:paraId="6263F37F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...</w:t>
      </w:r>
    </w:p>
    <w:p w14:paraId="2F81363D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Determinar o fluxo do processo que tratará os desvios dos Custos, contendo:</w:t>
      </w:r>
    </w:p>
    <w:p w14:paraId="0B0A999B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Como os desvios serão comunicados, e para quem.</w:t>
      </w:r>
    </w:p>
    <w:p w14:paraId="30B381D0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...</w:t>
      </w:r>
    </w:p>
    <w:p w14:paraId="7187CC5F" w14:textId="77777777" w:rsidR="002236A6" w:rsidRPr="00B25965" w:rsidRDefault="002236A6" w:rsidP="002236A6">
      <w:pPr>
        <w:numPr>
          <w:ilvl w:val="0"/>
          <w:numId w:val="12"/>
        </w:numPr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...</w:t>
      </w:r>
    </w:p>
    <w:p w14:paraId="01B8411E" w14:textId="77777777"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14:paraId="14A6BEE5" w14:textId="77777777" w:rsidR="002236A6" w:rsidRPr="002236A6" w:rsidRDefault="002236A6" w:rsidP="002236A6">
      <w:pPr>
        <w:pStyle w:val="Ttulo3"/>
      </w:pPr>
      <w:bookmarkStart w:id="28" w:name="_Toc415779801"/>
      <w:r w:rsidRPr="002236A6">
        <w:t>PLANO DE GERENCIAMENTO DA QUALIDADE</w:t>
      </w:r>
      <w:bookmarkEnd w:id="28"/>
    </w:p>
    <w:p w14:paraId="5BF60400" w14:textId="77777777"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a </w:t>
      </w:r>
      <w:r w:rsidR="00BE0E40" w:rsidRPr="00004090">
        <w:rPr>
          <w:color w:val="FF0000"/>
        </w:rPr>
        <w:t xml:space="preserve">QUALIDADE </w:t>
      </w:r>
      <w:r w:rsidRPr="00004090">
        <w:rPr>
          <w:color w:val="FF0000"/>
        </w:rPr>
        <w:t>será gerenciada, contemplando tanto a Qualidade do Projeto (Gerenciamento do Projeto e desempenho da Equipe) assim como a Qualidade do Produto que será gerado pelo Projeto.</w:t>
      </w:r>
      <w:r w:rsidR="00BE0E40" w:rsidRPr="00092364">
        <w:rPr>
          <w:color w:val="FF0000"/>
          <w:u w:val="single"/>
        </w:rPr>
        <w:t xml:space="preserve">Identificar </w:t>
      </w:r>
      <w:r w:rsidRPr="00092364">
        <w:rPr>
          <w:color w:val="FF0000"/>
          <w:u w:val="single"/>
        </w:rPr>
        <w:t>os padrões de qualidade</w:t>
      </w:r>
      <w:r w:rsidRPr="00004090">
        <w:rPr>
          <w:color w:val="FF0000"/>
        </w:rPr>
        <w:t xml:space="preserve"> relevantes para o Projeto e como </w:t>
      </w:r>
      <w:r w:rsidR="00BE0E40">
        <w:rPr>
          <w:color w:val="FF0000"/>
        </w:rPr>
        <w:t xml:space="preserve">eles </w:t>
      </w:r>
      <w:r w:rsidRPr="00004090">
        <w:rPr>
          <w:color w:val="FF0000"/>
        </w:rPr>
        <w:t>serão verificados, e quando.</w:t>
      </w:r>
    </w:p>
    <w:p w14:paraId="0804564F" w14:textId="77777777"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14:paraId="296FD42A" w14:textId="77777777" w:rsidR="002236A6" w:rsidRPr="002236A6" w:rsidRDefault="002236A6" w:rsidP="002236A6">
      <w:pPr>
        <w:pStyle w:val="Ttulo3"/>
      </w:pPr>
      <w:bookmarkStart w:id="29" w:name="_Toc415779802"/>
      <w:r w:rsidRPr="002236A6">
        <w:t>PLANO DE GERENCIAMENTO DOS RECURSOS HUMANOS</w:t>
      </w:r>
      <w:bookmarkEnd w:id="29"/>
    </w:p>
    <w:p w14:paraId="422B2354" w14:textId="77777777"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>Descrever como os Recursos Humanos serão gerenciados, incluindo:</w:t>
      </w:r>
    </w:p>
    <w:p w14:paraId="0BF71FB7" w14:textId="77777777"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14:paraId="22886CEC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Identificar as funções, os</w:t>
      </w:r>
      <w:r w:rsidR="00863461">
        <w:rPr>
          <w:color w:val="FF0000"/>
        </w:rPr>
        <w:t xml:space="preserve"> perfis/</w:t>
      </w:r>
      <w:r w:rsidR="00863461">
        <w:rPr>
          <w:i/>
          <w:color w:val="FF0000"/>
        </w:rPr>
        <w:t>skill</w:t>
      </w:r>
      <w:r w:rsidRPr="00C465E4">
        <w:rPr>
          <w:color w:val="FF0000"/>
        </w:rPr>
        <w:t xml:space="preserve"> profissionais, as responsabilidades e as relações hierárquicas do Projeto.</w:t>
      </w:r>
    </w:p>
    <w:p w14:paraId="66C77179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Identificar como e quando os membros da Equipe do Projeto serão mobilizados e desmobilizados, assim como necessidades de capacitação, processo de avaliação e premiação pelo desempenho e outros aspectos ligados à RH.</w:t>
      </w:r>
    </w:p>
    <w:p w14:paraId="0C5923B3" w14:textId="77777777" w:rsidR="002236A6" w:rsidRPr="00C465E4" w:rsidRDefault="008469B0" w:rsidP="002236A6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Apresentar</w:t>
      </w:r>
      <w:r w:rsidR="002236A6" w:rsidRPr="00C465E4">
        <w:rPr>
          <w:color w:val="FF0000"/>
        </w:rPr>
        <w:t xml:space="preserve"> a MATRIZ DE RESPONSABILIDADE do Projeto. É comum que seja do tipo RACI (</w:t>
      </w:r>
      <w:r w:rsidR="002236A6" w:rsidRPr="008469B0">
        <w:rPr>
          <w:i/>
          <w:color w:val="FF0000"/>
        </w:rPr>
        <w:t>Responsible</w:t>
      </w:r>
      <w:r w:rsidR="002236A6" w:rsidRPr="00C465E4">
        <w:rPr>
          <w:color w:val="FF0000"/>
        </w:rPr>
        <w:t xml:space="preserve"> - Responsável, </w:t>
      </w:r>
      <w:r w:rsidR="002236A6" w:rsidRPr="008469B0">
        <w:rPr>
          <w:i/>
          <w:color w:val="FF0000"/>
        </w:rPr>
        <w:t>Accountable</w:t>
      </w:r>
      <w:r w:rsidR="002236A6" w:rsidRPr="00C465E4">
        <w:rPr>
          <w:color w:val="FF0000"/>
        </w:rPr>
        <w:t xml:space="preserve"> - Aprovador, </w:t>
      </w:r>
      <w:r w:rsidR="002236A6" w:rsidRPr="008469B0">
        <w:rPr>
          <w:i/>
          <w:color w:val="FF0000"/>
        </w:rPr>
        <w:t>Consult</w:t>
      </w:r>
      <w:r w:rsidR="002236A6" w:rsidRPr="00C465E4">
        <w:rPr>
          <w:color w:val="FF0000"/>
        </w:rPr>
        <w:t xml:space="preserve"> - Consultado, </w:t>
      </w:r>
      <w:r w:rsidR="002236A6" w:rsidRPr="008469B0">
        <w:rPr>
          <w:i/>
          <w:color w:val="FF0000"/>
        </w:rPr>
        <w:t>Inform</w:t>
      </w:r>
      <w:r w:rsidR="002236A6" w:rsidRPr="00C465E4">
        <w:rPr>
          <w:color w:val="FF0000"/>
        </w:rPr>
        <w:t xml:space="preserve"> - Informado).</w:t>
      </w:r>
    </w:p>
    <w:p w14:paraId="52BB3D5A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 xml:space="preserve">Registrar as premissas e restrições relacionadas aos Recursos Humanos. </w:t>
      </w:r>
      <w:r w:rsidRPr="00863461">
        <w:rPr>
          <w:color w:val="0000FF"/>
        </w:rPr>
        <w:t xml:space="preserve">Exemplo: Durante o tempo do Projeto as férias não serão gozadas, postergando o seu gozo para após o término do Projeto. O horário do Projeto será: das 8:30h às 18:00h, com 1:30h </w:t>
      </w:r>
      <w:r w:rsidRPr="00863461">
        <w:rPr>
          <w:color w:val="0000FF"/>
        </w:rPr>
        <w:lastRenderedPageBreak/>
        <w:t>de almoço. As horas extras computadas no mês deverão ser compensadas no mês seguinte, não sendo permitido seu acumulo. ...</w:t>
      </w:r>
    </w:p>
    <w:p w14:paraId="742D8FCA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...</w:t>
      </w:r>
    </w:p>
    <w:p w14:paraId="12F24061" w14:textId="77777777"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14:paraId="729C96C9" w14:textId="77777777" w:rsidR="002236A6" w:rsidRPr="002236A6" w:rsidRDefault="002236A6" w:rsidP="002236A6">
      <w:pPr>
        <w:pStyle w:val="Ttulo3"/>
      </w:pPr>
      <w:bookmarkStart w:id="30" w:name="_Toc415779803"/>
      <w:r w:rsidRPr="002236A6">
        <w:t>PLANO DE GERENCIAMENTO DAS COMUNICAÇÕES</w:t>
      </w:r>
      <w:bookmarkEnd w:id="30"/>
    </w:p>
    <w:p w14:paraId="7C519D25" w14:textId="77777777"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as </w:t>
      </w:r>
      <w:r w:rsidR="008469B0" w:rsidRPr="00004090">
        <w:rPr>
          <w:color w:val="FF0000"/>
        </w:rPr>
        <w:t xml:space="preserve">COMUNICAÇÕES </w:t>
      </w:r>
      <w:r w:rsidRPr="00004090">
        <w:rPr>
          <w:color w:val="FF0000"/>
        </w:rPr>
        <w:t>serão gerenciadas, incluindo:</w:t>
      </w:r>
    </w:p>
    <w:p w14:paraId="620685A8" w14:textId="77777777"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14:paraId="2F42698E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Identificar as necessidades de informações sobre o Projeto.</w:t>
      </w:r>
    </w:p>
    <w:p w14:paraId="21D8392A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Cada necessidade de informação deve ser mapeada, identificando:</w:t>
      </w:r>
    </w:p>
    <w:p w14:paraId="7F15CC28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Como, quando e quem irá obtê-la.</w:t>
      </w:r>
    </w:p>
    <w:p w14:paraId="02461AD0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Para quem (</w:t>
      </w:r>
      <w:r w:rsidRPr="008469B0">
        <w:rPr>
          <w:i/>
          <w:color w:val="FF0000"/>
        </w:rPr>
        <w:t>Stakeholder</w:t>
      </w:r>
      <w:r w:rsidRPr="004F57C7">
        <w:rPr>
          <w:color w:val="FF0000"/>
        </w:rPr>
        <w:t xml:space="preserve">), de que forma e com que </w:t>
      </w:r>
      <w:r w:rsidR="00863461" w:rsidRPr="004F57C7">
        <w:rPr>
          <w:color w:val="FF0000"/>
        </w:rPr>
        <w:t>frequência</w:t>
      </w:r>
      <w:r w:rsidRPr="004F57C7">
        <w:rPr>
          <w:color w:val="FF0000"/>
        </w:rPr>
        <w:t xml:space="preserve"> será disponibilizada.</w:t>
      </w:r>
    </w:p>
    <w:p w14:paraId="567F4FD7" w14:textId="77777777" w:rsidR="004F0CD6" w:rsidRPr="003D5DB9" w:rsidRDefault="002236A6" w:rsidP="003D5DB9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...</w:t>
      </w:r>
    </w:p>
    <w:p w14:paraId="6D26C060" w14:textId="77777777" w:rsidR="004F0CD6" w:rsidRPr="00C465E4" w:rsidRDefault="004F0CD6" w:rsidP="004F0CD6">
      <w:pPr>
        <w:rPr>
          <w:color w:val="FF0000"/>
        </w:rPr>
      </w:pPr>
    </w:p>
    <w:p w14:paraId="02AF087B" w14:textId="77777777" w:rsidR="002236A6" w:rsidRPr="002236A6" w:rsidRDefault="002236A6" w:rsidP="002236A6">
      <w:pPr>
        <w:pStyle w:val="Ttulo3"/>
      </w:pPr>
      <w:bookmarkStart w:id="31" w:name="_Toc415779804"/>
      <w:r w:rsidRPr="002236A6">
        <w:t>PLANO DE GERENCIAMENTO DOS RISCOS</w:t>
      </w:r>
      <w:bookmarkEnd w:id="31"/>
    </w:p>
    <w:p w14:paraId="0FE515DA" w14:textId="77777777"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os </w:t>
      </w:r>
      <w:r w:rsidR="004F0CD6" w:rsidRPr="00004090">
        <w:rPr>
          <w:color w:val="FF0000"/>
        </w:rPr>
        <w:t xml:space="preserve">RISCOS </w:t>
      </w:r>
      <w:r w:rsidR="004F0CD6">
        <w:rPr>
          <w:color w:val="FF0000"/>
        </w:rPr>
        <w:t>serão gerenciado</w:t>
      </w:r>
      <w:r w:rsidRPr="00004090">
        <w:rPr>
          <w:color w:val="FF0000"/>
        </w:rPr>
        <w:t>s, incluindo:</w:t>
      </w:r>
    </w:p>
    <w:p w14:paraId="62840464" w14:textId="77777777"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14:paraId="7DA96A02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Como serão registrados (forma, software</w:t>
      </w:r>
      <w:r w:rsidR="00863461">
        <w:rPr>
          <w:color w:val="FF0000"/>
        </w:rPr>
        <w:t xml:space="preserve"> utilizado</w:t>
      </w:r>
      <w:r w:rsidRPr="00C465E4">
        <w:rPr>
          <w:color w:val="FF0000"/>
        </w:rPr>
        <w:t>, dados</w:t>
      </w:r>
      <w:r w:rsidR="00863461">
        <w:rPr>
          <w:color w:val="FF0000"/>
        </w:rPr>
        <w:t xml:space="preserve"> dos Riscos</w:t>
      </w:r>
      <w:r w:rsidRPr="00C465E4">
        <w:rPr>
          <w:color w:val="FF0000"/>
        </w:rPr>
        <w:t>, ...).</w:t>
      </w:r>
    </w:p>
    <w:p w14:paraId="6754CE54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Como serão tratados (ações de mitigação, ...</w:t>
      </w:r>
      <w:proofErr w:type="gramStart"/>
      <w:r w:rsidRPr="00C465E4">
        <w:rPr>
          <w:color w:val="FF0000"/>
        </w:rPr>
        <w:t>)..</w:t>
      </w:r>
      <w:proofErr w:type="gramEnd"/>
    </w:p>
    <w:p w14:paraId="3B7C533E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Como serão acompanhados (periodicidade das reuniões, participantes das reuniões, ...).</w:t>
      </w:r>
    </w:p>
    <w:p w14:paraId="2B924C7D" w14:textId="77777777" w:rsidR="002236A6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...</w:t>
      </w:r>
    </w:p>
    <w:p w14:paraId="268D1E85" w14:textId="77777777"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14:paraId="0ED89642" w14:textId="77777777" w:rsidR="002236A6" w:rsidRPr="002236A6" w:rsidRDefault="002236A6" w:rsidP="002236A6">
      <w:pPr>
        <w:pStyle w:val="Ttulo3"/>
      </w:pPr>
      <w:bookmarkStart w:id="32" w:name="_Toc415779805"/>
      <w:r w:rsidRPr="002236A6">
        <w:t>PLANO DE GERENCIAMENTO DAS AQUISIÇÕES</w:t>
      </w:r>
      <w:bookmarkEnd w:id="32"/>
    </w:p>
    <w:p w14:paraId="26090F76" w14:textId="77777777"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as </w:t>
      </w:r>
      <w:r w:rsidR="004F0CD6" w:rsidRPr="00004090">
        <w:rPr>
          <w:color w:val="FF0000"/>
        </w:rPr>
        <w:t xml:space="preserve">AQUISIÇÕES </w:t>
      </w:r>
      <w:r w:rsidRPr="00004090">
        <w:rPr>
          <w:color w:val="FF0000"/>
        </w:rPr>
        <w:t>serão gerenciadas, incluindo:</w:t>
      </w:r>
    </w:p>
    <w:p w14:paraId="44A2DF29" w14:textId="77777777"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14:paraId="3757F1B3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Decidir entre o que será feito internamente (Equipe do Projeto) e o que será adquirido externamente?</w:t>
      </w:r>
    </w:p>
    <w:p w14:paraId="43E036A5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Mapear as necessidades de Aquisição no Tempo do Projeto.</w:t>
      </w:r>
      <w:r w:rsidR="000F1B36" w:rsidRPr="00863461">
        <w:rPr>
          <w:color w:val="0000FF"/>
        </w:rPr>
        <w:t xml:space="preserve">Exemplo: </w:t>
      </w:r>
      <w:r w:rsidR="000F1B36">
        <w:rPr>
          <w:color w:val="0000FF"/>
        </w:rPr>
        <w:t xml:space="preserve">Necessidade de aquisição de licenças de algum software necessário para a construção do Sistema (linguagem de programação, gerenciador de banco de dados e outros), Contratação de </w:t>
      </w:r>
      <w:r w:rsidR="000F1B36">
        <w:rPr>
          <w:color w:val="0000FF"/>
        </w:rPr>
        <w:lastRenderedPageBreak/>
        <w:t>serviços de impressão da Monografia (Entrega 9 e Entrega 10) e outras necessidades de desembolso de recursos financeiros.</w:t>
      </w:r>
    </w:p>
    <w:p w14:paraId="0B9D30E3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Para cada Aquisição mapeada:</w:t>
      </w:r>
    </w:p>
    <w:p w14:paraId="286918E2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Decidir o que adquirir?</w:t>
      </w:r>
    </w:p>
    <w:p w14:paraId="62EC5437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Decidir quando adquirir?</w:t>
      </w:r>
    </w:p>
    <w:p w14:paraId="1F67B213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Decidir quanto adquirir?</w:t>
      </w:r>
    </w:p>
    <w:p w14:paraId="6827528D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Decidir como adquirir?</w:t>
      </w:r>
    </w:p>
    <w:p w14:paraId="4796C849" w14:textId="77777777"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Decidir de quem adquirir?</w:t>
      </w:r>
    </w:p>
    <w:p w14:paraId="7E8E62EB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Determinar os tipos de contratações a serem utilizadas, os modelos de RFP (</w:t>
      </w:r>
      <w:r w:rsidRPr="004F0CD6">
        <w:rPr>
          <w:i/>
          <w:color w:val="FF0000"/>
        </w:rPr>
        <w:t>Request For Propouse</w:t>
      </w:r>
      <w:r w:rsidRPr="00C465E4">
        <w:rPr>
          <w:color w:val="FF0000"/>
        </w:rPr>
        <w:t>) e os critérios de seleção de fornecedores.</w:t>
      </w:r>
    </w:p>
    <w:p w14:paraId="3775DFBC" w14:textId="77777777"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...</w:t>
      </w:r>
    </w:p>
    <w:p w14:paraId="40150DA2" w14:textId="77777777" w:rsidR="008118FC" w:rsidRDefault="008118FC" w:rsidP="002B1853">
      <w:pPr>
        <w:rPr>
          <w:color w:val="FF0000"/>
        </w:rPr>
      </w:pPr>
    </w:p>
    <w:p w14:paraId="02B8CDA2" w14:textId="77777777" w:rsidR="002236A6" w:rsidRDefault="002236A6" w:rsidP="002236A6">
      <w:pPr>
        <w:pStyle w:val="Ttulo3"/>
      </w:pPr>
      <w:bookmarkStart w:id="33" w:name="_Toc415779806"/>
      <w:r>
        <w:t xml:space="preserve">CRONOGRAMA DO </w:t>
      </w:r>
      <w:r w:rsidR="006C6FD3">
        <w:t>PROJETO</w:t>
      </w:r>
      <w:bookmarkEnd w:id="33"/>
    </w:p>
    <w:p w14:paraId="06B561CC" w14:textId="77777777" w:rsidR="008118FC" w:rsidRDefault="006C6FD3" w:rsidP="002236A6">
      <w:pPr>
        <w:rPr>
          <w:color w:val="FF0000"/>
        </w:rPr>
      </w:pPr>
      <w:r>
        <w:rPr>
          <w:color w:val="FF0000"/>
        </w:rPr>
        <w:t xml:space="preserve">Apresentar </w:t>
      </w:r>
      <w:r w:rsidR="003D5DB9">
        <w:rPr>
          <w:color w:val="FF0000"/>
        </w:rPr>
        <w:t>a primeira versão (</w:t>
      </w:r>
      <w:r w:rsidR="003D5DB9" w:rsidRPr="003D5DB9">
        <w:rPr>
          <w:i/>
          <w:color w:val="FF0000"/>
        </w:rPr>
        <w:t>Base Line</w:t>
      </w:r>
      <w:r w:rsidR="003D5DB9">
        <w:rPr>
          <w:color w:val="FF0000"/>
        </w:rPr>
        <w:t>1) d</w:t>
      </w:r>
      <w:r>
        <w:rPr>
          <w:color w:val="FF0000"/>
        </w:rPr>
        <w:t>o CRONOGRAMA</w:t>
      </w:r>
      <w:r w:rsidR="002236A6">
        <w:rPr>
          <w:color w:val="FF0000"/>
        </w:rPr>
        <w:t xml:space="preserve"> DO </w:t>
      </w:r>
      <w:r>
        <w:rPr>
          <w:color w:val="FF0000"/>
        </w:rPr>
        <w:t>PROJETO</w:t>
      </w:r>
      <w:r w:rsidR="00FC1B71">
        <w:rPr>
          <w:color w:val="FF0000"/>
        </w:rPr>
        <w:t>.</w:t>
      </w:r>
    </w:p>
    <w:p w14:paraId="77758D73" w14:textId="77777777" w:rsidR="00DE72A6" w:rsidRDefault="00DE72A6" w:rsidP="00DE72A6">
      <w:pPr>
        <w:rPr>
          <w:color w:val="FF0000"/>
        </w:rPr>
      </w:pPr>
    </w:p>
    <w:p w14:paraId="73C06A67" w14:textId="77777777" w:rsidR="00DE72A6" w:rsidRDefault="00DE72A6" w:rsidP="00DE72A6">
      <w:pPr>
        <w:pStyle w:val="Ttulo3"/>
      </w:pPr>
      <w:bookmarkStart w:id="34" w:name="_Toc415779807"/>
      <w:r>
        <w:t>REGISTRO DOS RISCOS DO PROJETO</w:t>
      </w:r>
      <w:bookmarkEnd w:id="34"/>
    </w:p>
    <w:p w14:paraId="37BEE93B" w14:textId="77777777" w:rsidR="00DE72A6" w:rsidRDefault="00DE72A6" w:rsidP="00DE72A6">
      <w:pPr>
        <w:rPr>
          <w:color w:val="FF0000"/>
        </w:rPr>
      </w:pPr>
      <w:r>
        <w:rPr>
          <w:color w:val="FF0000"/>
        </w:rPr>
        <w:t xml:space="preserve">Apresentar </w:t>
      </w:r>
      <w:r w:rsidR="003D5DB9">
        <w:rPr>
          <w:color w:val="FF0000"/>
        </w:rPr>
        <w:t>a primeira versão d</w:t>
      </w:r>
      <w:r>
        <w:rPr>
          <w:color w:val="FF0000"/>
        </w:rPr>
        <w:t>o REGISTRO DOS RISCOS</w:t>
      </w:r>
      <w:r w:rsidR="00600BEC">
        <w:rPr>
          <w:color w:val="FF0000"/>
        </w:rPr>
        <w:t>.</w:t>
      </w:r>
    </w:p>
    <w:p w14:paraId="320640FF" w14:textId="77777777" w:rsidR="008118FC" w:rsidRDefault="008118FC" w:rsidP="002B1853">
      <w:pPr>
        <w:rPr>
          <w:color w:val="0000FF"/>
        </w:rPr>
      </w:pPr>
    </w:p>
    <w:p w14:paraId="34F831D5" w14:textId="77777777" w:rsidR="002B1853" w:rsidRDefault="002B1853" w:rsidP="002B1853">
      <w:pPr>
        <w:pStyle w:val="Ttulo2"/>
        <w:rPr>
          <w:lang w:val="fr-FR"/>
        </w:rPr>
      </w:pPr>
      <w:bookmarkStart w:id="35" w:name="_Toc415779808"/>
      <w:r>
        <w:rPr>
          <w:lang w:val="fr-FR"/>
        </w:rPr>
        <w:t>Grupo de Processos de EXECUÇÃO</w:t>
      </w:r>
      <w:bookmarkEnd w:id="35"/>
    </w:p>
    <w:p w14:paraId="309C7EE3" w14:textId="77777777" w:rsidR="00F72234" w:rsidRDefault="00F72234" w:rsidP="00BE71C9">
      <w:pPr>
        <w:rPr>
          <w:color w:val="FF0000"/>
        </w:rPr>
      </w:pPr>
      <w:r>
        <w:rPr>
          <w:color w:val="0000FF"/>
        </w:rPr>
        <w:t>Vide Observação do item 2.</w:t>
      </w:r>
    </w:p>
    <w:p w14:paraId="7EBCA161" w14:textId="77777777" w:rsidR="00BE71C9" w:rsidRPr="009D3DB6" w:rsidRDefault="00BE71C9" w:rsidP="00BE71C9">
      <w:pPr>
        <w:rPr>
          <w:color w:val="0070C0"/>
        </w:rPr>
      </w:pPr>
      <w:r>
        <w:rPr>
          <w:color w:val="FF0000"/>
        </w:rPr>
        <w:t xml:space="preserve">Descrever de forma genérica os objetivos do Grupo de Processos de EXECUÇÃO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o processo “</w:t>
      </w:r>
      <w:r w:rsidRPr="00BE71C9">
        <w:rPr>
          <w:color w:val="FF0000"/>
        </w:rPr>
        <w:t>Realizar aGarantia daQualidade</w:t>
      </w:r>
      <w:r>
        <w:rPr>
          <w:color w:val="FF0000"/>
        </w:rPr>
        <w:t>”, informando se foi adotada alguma ação corretiva neste sentido.</w:t>
      </w:r>
    </w:p>
    <w:p w14:paraId="2587FB0E" w14:textId="77777777" w:rsidR="002B1853" w:rsidRDefault="002B1853" w:rsidP="002B1853">
      <w:pPr>
        <w:rPr>
          <w:color w:val="0000FF"/>
        </w:rPr>
      </w:pPr>
    </w:p>
    <w:p w14:paraId="6CB70274" w14:textId="77777777" w:rsidR="002B1853" w:rsidRDefault="002B1853" w:rsidP="002B1853">
      <w:pPr>
        <w:pStyle w:val="Ttulo2"/>
        <w:rPr>
          <w:lang w:val="fr-FR"/>
        </w:rPr>
      </w:pPr>
      <w:bookmarkStart w:id="36" w:name="_Toc415779809"/>
      <w:r>
        <w:rPr>
          <w:lang w:val="fr-FR"/>
        </w:rPr>
        <w:t>Grupo de Processos de MONITORAMENTO E CONTROLE</w:t>
      </w:r>
      <w:bookmarkEnd w:id="36"/>
    </w:p>
    <w:p w14:paraId="43E60916" w14:textId="77777777" w:rsidR="00F72234" w:rsidRDefault="00F72234" w:rsidP="00F72234">
      <w:pPr>
        <w:rPr>
          <w:color w:val="FF0000"/>
        </w:rPr>
      </w:pPr>
      <w:r>
        <w:rPr>
          <w:color w:val="0000FF"/>
        </w:rPr>
        <w:t>Vide Observação do item 2.</w:t>
      </w:r>
    </w:p>
    <w:p w14:paraId="6AF76F06" w14:textId="77777777" w:rsidR="00BE71C9" w:rsidRDefault="00BE71C9" w:rsidP="00BE71C9">
      <w:pPr>
        <w:rPr>
          <w:color w:val="FF0000"/>
        </w:rPr>
      </w:pPr>
      <w:r>
        <w:rPr>
          <w:color w:val="FF0000"/>
        </w:rPr>
        <w:t xml:space="preserve">Descrever de forma genérica os objetivos do Grupo de Processos de </w:t>
      </w:r>
      <w:r w:rsidRPr="00BE71C9">
        <w:rPr>
          <w:color w:val="FF0000"/>
        </w:rPr>
        <w:t>MONITORAMENTO E CONTROLE</w:t>
      </w:r>
      <w:r>
        <w:rPr>
          <w:color w:val="FF0000"/>
        </w:rPr>
        <w:t xml:space="preserve">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se houve alguma Mudança no Escopo do Projeto, e por </w:t>
      </w:r>
      <w:r w:rsidR="00863461">
        <w:rPr>
          <w:color w:val="FF0000"/>
        </w:rPr>
        <w:lastRenderedPageBreak/>
        <w:t>consequência</w:t>
      </w:r>
      <w:r>
        <w:rPr>
          <w:color w:val="FF0000"/>
        </w:rPr>
        <w:t xml:space="preserve">alguma atualização no Cronograma </w:t>
      </w:r>
      <w:r w:rsidR="007F2D5A">
        <w:rPr>
          <w:color w:val="FF0000"/>
        </w:rPr>
        <w:t>(Comentar os motivos que provocaram ajuste</w:t>
      </w:r>
      <w:r w:rsidR="00600BEC">
        <w:rPr>
          <w:color w:val="FF0000"/>
        </w:rPr>
        <w:t>s</w:t>
      </w:r>
      <w:r w:rsidR="007F2D5A">
        <w:rPr>
          <w:color w:val="FF0000"/>
        </w:rPr>
        <w:t xml:space="preserve"> no Cronograma, como mudanças na Equipe </w:t>
      </w:r>
      <w:r w:rsidR="00600BEC">
        <w:rPr>
          <w:color w:val="FF0000"/>
        </w:rPr>
        <w:t>[</w:t>
      </w:r>
      <w:r w:rsidR="007F2D5A">
        <w:rPr>
          <w:color w:val="FF0000"/>
        </w:rPr>
        <w:t>saída ou entrada de novo elemento, mudanças no Escopo do Produto, planejamento equivocado, etc</w:t>
      </w:r>
      <w:r w:rsidR="00600BEC">
        <w:rPr>
          <w:color w:val="FF0000"/>
        </w:rPr>
        <w:t>]</w:t>
      </w:r>
      <w:r w:rsidR="007F2D5A">
        <w:rPr>
          <w:color w:val="FF0000"/>
        </w:rPr>
        <w:t xml:space="preserve">) </w:t>
      </w:r>
      <w:r>
        <w:rPr>
          <w:color w:val="FF0000"/>
        </w:rPr>
        <w:t>e na Linha de Base de Custos.</w:t>
      </w:r>
      <w:r w:rsidR="000C147A">
        <w:rPr>
          <w:color w:val="FF0000"/>
        </w:rPr>
        <w:t xml:space="preserve"> Informar como se comportaram os Riscos do Projeto</w:t>
      </w:r>
      <w:r w:rsidR="00600BEC">
        <w:rPr>
          <w:color w:val="FF0000"/>
        </w:rPr>
        <w:t xml:space="preserve"> (Comentar como os riscos iniciais e os que surgiram durante o desenrolar do Projeto foram mitigados)</w:t>
      </w:r>
      <w:r w:rsidR="000C147A">
        <w:rPr>
          <w:color w:val="FF0000"/>
        </w:rPr>
        <w:t>.</w:t>
      </w:r>
    </w:p>
    <w:p w14:paraId="316B37CF" w14:textId="77777777" w:rsidR="002B1853" w:rsidRDefault="002B1853" w:rsidP="002B1853">
      <w:pPr>
        <w:rPr>
          <w:color w:val="0000FF"/>
        </w:rPr>
      </w:pPr>
    </w:p>
    <w:p w14:paraId="7948D923" w14:textId="77777777" w:rsidR="002B1853" w:rsidRDefault="002B1853" w:rsidP="002B1853">
      <w:pPr>
        <w:pStyle w:val="Ttulo2"/>
        <w:rPr>
          <w:lang w:val="fr-FR"/>
        </w:rPr>
      </w:pPr>
      <w:bookmarkStart w:id="37" w:name="_Toc415779810"/>
      <w:r>
        <w:rPr>
          <w:lang w:val="fr-FR"/>
        </w:rPr>
        <w:t>Grupo de Processos de ENCERRAMENTO</w:t>
      </w:r>
      <w:bookmarkEnd w:id="37"/>
    </w:p>
    <w:p w14:paraId="7ABF04DA" w14:textId="77777777" w:rsidR="00F72234" w:rsidRDefault="00F72234" w:rsidP="00F72234">
      <w:pPr>
        <w:rPr>
          <w:color w:val="FF0000"/>
        </w:rPr>
      </w:pPr>
      <w:r>
        <w:rPr>
          <w:color w:val="0000FF"/>
        </w:rPr>
        <w:t>Vide Observação do item 2.</w:t>
      </w:r>
    </w:p>
    <w:p w14:paraId="0D2A2A31" w14:textId="77777777" w:rsidR="000C147A" w:rsidRDefault="000C147A" w:rsidP="000C147A">
      <w:pPr>
        <w:rPr>
          <w:color w:val="FF0000"/>
        </w:rPr>
      </w:pPr>
      <w:r>
        <w:rPr>
          <w:color w:val="FF0000"/>
        </w:rPr>
        <w:t xml:space="preserve">Descrever de forma genérica os objetivos do Grupo de Processos de ENCERRAMENTO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executados.</w:t>
      </w:r>
    </w:p>
    <w:p w14:paraId="25A14B2E" w14:textId="77777777" w:rsidR="000C147A" w:rsidRDefault="000C147A" w:rsidP="000C147A">
      <w:pPr>
        <w:rPr>
          <w:color w:val="FF0000"/>
        </w:rPr>
      </w:pPr>
    </w:p>
    <w:p w14:paraId="37CDF216" w14:textId="77777777" w:rsidR="000C147A" w:rsidRDefault="000C147A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14:paraId="72CD0FAE" w14:textId="77777777" w:rsidR="001B2DB6" w:rsidRDefault="003D5DB9" w:rsidP="001B2DB6">
      <w:pPr>
        <w:pStyle w:val="Ttulo1"/>
        <w:rPr>
          <w:sz w:val="28"/>
        </w:rPr>
      </w:pPr>
      <w:bookmarkStart w:id="38" w:name="_Toc415779811"/>
      <w:r>
        <w:rPr>
          <w:sz w:val="28"/>
        </w:rPr>
        <w:lastRenderedPageBreak/>
        <w:t xml:space="preserve">Desenvolvimento </w:t>
      </w:r>
      <w:r w:rsidR="003234FD" w:rsidRPr="00B4545F">
        <w:rPr>
          <w:sz w:val="28"/>
        </w:rPr>
        <w:t>do Sistema</w:t>
      </w:r>
      <w:r>
        <w:rPr>
          <w:sz w:val="28"/>
        </w:rPr>
        <w:t xml:space="preserve"> de Informações</w:t>
      </w:r>
      <w:bookmarkEnd w:id="38"/>
    </w:p>
    <w:p w14:paraId="3FDF704F" w14:textId="77777777" w:rsidR="003D5DB9" w:rsidRDefault="003D5DB9" w:rsidP="003D5DB9">
      <w:pPr>
        <w:rPr>
          <w:color w:val="FF0000"/>
        </w:rPr>
      </w:pPr>
      <w:r>
        <w:rPr>
          <w:color w:val="FF0000"/>
        </w:rPr>
        <w:t xml:space="preserve">Descrever os objetivos do Sistema de Informações e a </w:t>
      </w:r>
      <w:r w:rsidR="005941F8">
        <w:rPr>
          <w:color w:val="FF0000"/>
        </w:rPr>
        <w:t>estratégia que foi utilizada para o seu desenvolvimento</w:t>
      </w:r>
      <w:r w:rsidRPr="008E305B">
        <w:rPr>
          <w:color w:val="FF0000"/>
        </w:rPr>
        <w:t>.</w:t>
      </w:r>
      <w:r w:rsidR="005941F8">
        <w:rPr>
          <w:color w:val="FF0000"/>
        </w:rPr>
        <w:t xml:space="preserve">Citar as Etapas do desenvolvimento do Sistema (Análise, </w:t>
      </w:r>
      <w:r w:rsidR="005941F8" w:rsidRPr="00C92E4A">
        <w:rPr>
          <w:i/>
          <w:color w:val="FF0000"/>
        </w:rPr>
        <w:t>Design</w:t>
      </w:r>
      <w:r w:rsidR="005941F8">
        <w:rPr>
          <w:color w:val="FF0000"/>
        </w:rPr>
        <w:t>, Codificação e Testes, etc) e que os documentos gerados em cada Etapa serão apresentados nos itens que se seguem</w:t>
      </w:r>
      <w:r>
        <w:rPr>
          <w:color w:val="FF0000"/>
        </w:rPr>
        <w:t>.</w:t>
      </w:r>
    </w:p>
    <w:p w14:paraId="79E46854" w14:textId="77777777" w:rsidR="00C630F3" w:rsidRDefault="00C630F3" w:rsidP="003D5DB9">
      <w:pPr>
        <w:rPr>
          <w:color w:val="FF0000"/>
        </w:rPr>
      </w:pPr>
    </w:p>
    <w:p w14:paraId="4A83525B" w14:textId="77777777" w:rsidR="00C630F3" w:rsidRPr="00A82050" w:rsidRDefault="00C630F3" w:rsidP="00C630F3">
      <w:pPr>
        <w:rPr>
          <w:color w:val="0000FF"/>
        </w:rPr>
      </w:pPr>
      <w:r w:rsidRPr="00A82050">
        <w:rPr>
          <w:color w:val="0000FF"/>
        </w:rPr>
        <w:t xml:space="preserve">Observação: Caso o Grupo não tenha utilizado o </w:t>
      </w:r>
      <w:r>
        <w:rPr>
          <w:color w:val="0000FF"/>
        </w:rPr>
        <w:t xml:space="preserve">Modelo CASCATA de Desenvolvimento de Software, substituir os </w:t>
      </w:r>
      <w:r w:rsidRPr="00A82050">
        <w:rPr>
          <w:color w:val="0000FF"/>
        </w:rPr>
        <w:t xml:space="preserve">itens seguintes </w:t>
      </w:r>
      <w:r>
        <w:rPr>
          <w:color w:val="0000FF"/>
        </w:rPr>
        <w:t xml:space="preserve">por itens pertinentes ao Modelo seguido. </w:t>
      </w:r>
      <w:r w:rsidRPr="00A82050">
        <w:rPr>
          <w:color w:val="0000FF"/>
        </w:rPr>
        <w:t xml:space="preserve">Por exemplo, se foi utilizado o </w:t>
      </w:r>
      <w:r>
        <w:rPr>
          <w:color w:val="0000FF"/>
        </w:rPr>
        <w:t>Método UP (</w:t>
      </w:r>
      <w:r w:rsidRPr="00C630F3">
        <w:rPr>
          <w:i/>
          <w:color w:val="0000FF"/>
        </w:rPr>
        <w:t>UnifiedProcess</w:t>
      </w:r>
      <w:r>
        <w:rPr>
          <w:color w:val="0000FF"/>
        </w:rPr>
        <w:t>) ou ITERATIVO ou ÁGIL (</w:t>
      </w:r>
      <w:r w:rsidRPr="00A82050">
        <w:rPr>
          <w:color w:val="0000FF"/>
        </w:rPr>
        <w:t>SCRUM</w:t>
      </w:r>
      <w:r>
        <w:rPr>
          <w:color w:val="0000FF"/>
        </w:rPr>
        <w:t>, XP e outros)</w:t>
      </w:r>
      <w:r w:rsidRPr="00A82050">
        <w:rPr>
          <w:color w:val="0000FF"/>
        </w:rPr>
        <w:t xml:space="preserve">, apresentar </w:t>
      </w:r>
      <w:r>
        <w:rPr>
          <w:color w:val="0000FF"/>
        </w:rPr>
        <w:t>a documentação de cada ITERAÇÃO.</w:t>
      </w:r>
    </w:p>
    <w:p w14:paraId="2AFB4001" w14:textId="77777777" w:rsidR="003D5DB9" w:rsidRPr="003D5DB9" w:rsidRDefault="003D5DB9" w:rsidP="003D5DB9">
      <w:pPr>
        <w:rPr>
          <w:lang w:val="fr-FR"/>
        </w:rPr>
      </w:pPr>
    </w:p>
    <w:p w14:paraId="03D34321" w14:textId="77777777" w:rsidR="003234FD" w:rsidRDefault="005941F8" w:rsidP="003234FD">
      <w:pPr>
        <w:pStyle w:val="Ttulo2"/>
        <w:rPr>
          <w:lang w:val="fr-FR"/>
        </w:rPr>
      </w:pPr>
      <w:bookmarkStart w:id="39" w:name="_Toc512930909"/>
      <w:bookmarkStart w:id="40" w:name="_Toc452813581"/>
      <w:bookmarkStart w:id="41" w:name="_Toc447960005"/>
      <w:bookmarkStart w:id="42" w:name="_Toc18208268"/>
      <w:bookmarkStart w:id="43" w:name="_Toc436203381"/>
      <w:bookmarkStart w:id="44" w:name="_Toc415779812"/>
      <w:r>
        <w:rPr>
          <w:lang w:val="fr-FR"/>
        </w:rPr>
        <w:t>Produtos da Etapa de ANALISE</w:t>
      </w:r>
      <w:bookmarkEnd w:id="39"/>
      <w:bookmarkEnd w:id="40"/>
      <w:bookmarkEnd w:id="41"/>
      <w:bookmarkEnd w:id="42"/>
      <w:bookmarkEnd w:id="44"/>
    </w:p>
    <w:p w14:paraId="5AC2F784" w14:textId="77777777" w:rsidR="009C3C06" w:rsidRPr="008E305B" w:rsidRDefault="009C3C06" w:rsidP="009C3C06">
      <w:pPr>
        <w:rPr>
          <w:color w:val="FF0000"/>
        </w:rPr>
      </w:pPr>
      <w:r>
        <w:rPr>
          <w:color w:val="FF0000"/>
        </w:rPr>
        <w:t>Descrever de forma genérica os objetivos da Etapa de ANALISE e relacionar os documentos que foram gerados nesta Etapa, que serão apresentados nos itens que se seguem.</w:t>
      </w:r>
    </w:p>
    <w:p w14:paraId="049E7B71" w14:textId="77777777" w:rsidR="003234FD" w:rsidRDefault="003234FD" w:rsidP="003234FD">
      <w:pPr>
        <w:pStyle w:val="Corpodetexto"/>
      </w:pPr>
    </w:p>
    <w:p w14:paraId="4EF25486" w14:textId="77777777" w:rsidR="003234FD" w:rsidRDefault="003234FD" w:rsidP="003234FD">
      <w:pPr>
        <w:pStyle w:val="Ttulo3"/>
      </w:pPr>
      <w:bookmarkStart w:id="45" w:name="_Toc512930912"/>
      <w:bookmarkStart w:id="46" w:name="_Toc452813585"/>
      <w:bookmarkStart w:id="47" w:name="_Toc436203384"/>
      <w:bookmarkStart w:id="48" w:name="_Toc425054386"/>
      <w:bookmarkStart w:id="49" w:name="_Toc422186479"/>
      <w:bookmarkStart w:id="50" w:name="_Toc346297773"/>
      <w:bookmarkStart w:id="51" w:name="_Toc342757864"/>
      <w:bookmarkStart w:id="52" w:name="_Toc18208271"/>
      <w:bookmarkStart w:id="53" w:name="_Toc415779813"/>
      <w:r>
        <w:t>Ambiente do Usuário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41A1748B" w14:textId="77777777" w:rsidR="003234FD" w:rsidRPr="00155A58" w:rsidRDefault="003B70D3" w:rsidP="001B2DB6">
      <w:pPr>
        <w:rPr>
          <w:color w:val="FF0000"/>
        </w:rPr>
      </w:pPr>
      <w:r>
        <w:rPr>
          <w:color w:val="FF0000"/>
        </w:rPr>
        <w:t>Detalhar</w:t>
      </w:r>
      <w:r w:rsidR="003234FD" w:rsidRPr="00155A58">
        <w:rPr>
          <w:color w:val="FF0000"/>
        </w:rPr>
        <w:t xml:space="preserve"> o ambiente de trabalho do usuário-alvo. </w:t>
      </w:r>
      <w:r w:rsidR="000156CA" w:rsidRPr="000156CA">
        <w:rPr>
          <w:color w:val="0000FF"/>
        </w:rPr>
        <w:t>Exemplo</w:t>
      </w:r>
      <w:r w:rsidR="003234FD" w:rsidRPr="000156CA">
        <w:rPr>
          <w:color w:val="0000FF"/>
        </w:rPr>
        <w:t xml:space="preserve">:Número de pessoas envolvidas na execução da tarefa? Isso está </w:t>
      </w:r>
      <w:proofErr w:type="gramStart"/>
      <w:r w:rsidR="003234FD" w:rsidRPr="000156CA">
        <w:rPr>
          <w:color w:val="0000FF"/>
        </w:rPr>
        <w:t>mudando?Qual</w:t>
      </w:r>
      <w:proofErr w:type="gramEnd"/>
      <w:r w:rsidR="003234FD" w:rsidRPr="000156CA">
        <w:rPr>
          <w:color w:val="0000FF"/>
        </w:rPr>
        <w:t xml:space="preserve"> é a duração de um ciclo de tarefas? Qual é o tempo gasto em cada atividade? Isso está </w:t>
      </w:r>
      <w:proofErr w:type="gramStart"/>
      <w:r w:rsidR="003234FD" w:rsidRPr="000156CA">
        <w:rPr>
          <w:color w:val="0000FF"/>
        </w:rPr>
        <w:t>mudando?Existem</w:t>
      </w:r>
      <w:proofErr w:type="gramEnd"/>
      <w:r w:rsidR="003234FD" w:rsidRPr="000156CA">
        <w:rPr>
          <w:color w:val="0000FF"/>
        </w:rPr>
        <w:t xml:space="preserve"> restrições ambientais exclusivas: telefone celular, ambientes ao ar livre, uso em aeronaves e assim por diante?Que plataformas de sistema são utilizadas hoje? Quais são as futuras </w:t>
      </w:r>
      <w:proofErr w:type="gramStart"/>
      <w:r w:rsidR="003234FD" w:rsidRPr="000156CA">
        <w:rPr>
          <w:color w:val="0000FF"/>
        </w:rPr>
        <w:t>plataformas?Que</w:t>
      </w:r>
      <w:proofErr w:type="gramEnd"/>
      <w:r w:rsidR="003234FD" w:rsidRPr="000156CA">
        <w:rPr>
          <w:color w:val="0000FF"/>
        </w:rPr>
        <w:t xml:space="preserve"> outros aplicativos estão em uso? É necessário que o seu aplicativo interaja com </w:t>
      </w:r>
      <w:proofErr w:type="gramStart"/>
      <w:r w:rsidR="003234FD" w:rsidRPr="000156CA">
        <w:rPr>
          <w:color w:val="0000FF"/>
        </w:rPr>
        <w:t>eles?Este</w:t>
      </w:r>
      <w:proofErr w:type="gramEnd"/>
      <w:r w:rsidR="003234FD" w:rsidRPr="000156CA">
        <w:rPr>
          <w:color w:val="0000FF"/>
        </w:rPr>
        <w:t xml:space="preserve"> é o ponto em que podem ser incluídos fragmentos do Modelo de Negócios para resumir a tar</w:t>
      </w:r>
      <w:r w:rsidR="00155A58" w:rsidRPr="000156CA">
        <w:rPr>
          <w:color w:val="0000FF"/>
        </w:rPr>
        <w:t>efa e os papéis envolvidos etc.</w:t>
      </w:r>
    </w:p>
    <w:p w14:paraId="6A00C67F" w14:textId="77777777" w:rsidR="001B2DB6" w:rsidRPr="001B2DB6" w:rsidRDefault="001B2DB6" w:rsidP="001B2DB6">
      <w:pPr>
        <w:rPr>
          <w:color w:val="0000FF"/>
        </w:rPr>
      </w:pPr>
    </w:p>
    <w:p w14:paraId="3ACBD359" w14:textId="77777777" w:rsidR="003234FD" w:rsidRDefault="003234FD" w:rsidP="003234FD">
      <w:pPr>
        <w:pStyle w:val="Ttulo3"/>
      </w:pPr>
      <w:bookmarkStart w:id="54" w:name="_Toc512930913"/>
      <w:bookmarkStart w:id="55" w:name="_Toc452813588"/>
      <w:bookmarkStart w:id="56" w:name="_Toc18208272"/>
      <w:bookmarkStart w:id="57" w:name="_Toc415779814"/>
      <w:r>
        <w:t>Resumo das Principais Necessidades dos Usuários</w:t>
      </w:r>
      <w:bookmarkEnd w:id="54"/>
      <w:bookmarkEnd w:id="55"/>
      <w:bookmarkEnd w:id="56"/>
      <w:bookmarkEnd w:id="57"/>
    </w:p>
    <w:p w14:paraId="3877D5AC" w14:textId="77777777" w:rsidR="003234FD" w:rsidRPr="00155A58" w:rsidRDefault="003B70D3" w:rsidP="001B2DB6">
      <w:pPr>
        <w:rPr>
          <w:color w:val="FF0000"/>
        </w:rPr>
      </w:pPr>
      <w:r>
        <w:rPr>
          <w:color w:val="FF0000"/>
        </w:rPr>
        <w:t>Relacionar o</w:t>
      </w:r>
      <w:r w:rsidR="003234FD" w:rsidRPr="00155A58">
        <w:rPr>
          <w:color w:val="FF0000"/>
        </w:rPr>
        <w:t>s principais problemas com as soluções existentes conforme o ponto de vista do usuário. Para cada problema, esclareça os seguintes pontos:</w:t>
      </w:r>
    </w:p>
    <w:p w14:paraId="684D073E" w14:textId="77777777" w:rsidR="00155A58" w:rsidRDefault="003234FD" w:rsidP="00A24E4B">
      <w:pPr>
        <w:numPr>
          <w:ilvl w:val="0"/>
          <w:numId w:val="12"/>
        </w:numPr>
        <w:rPr>
          <w:color w:val="FF0000"/>
        </w:rPr>
      </w:pPr>
      <w:r w:rsidRPr="00155A58">
        <w:rPr>
          <w:color w:val="FF0000"/>
        </w:rPr>
        <w:t>Quai</w:t>
      </w:r>
      <w:r w:rsidR="00155A58" w:rsidRPr="00155A58">
        <w:rPr>
          <w:color w:val="FF0000"/>
        </w:rPr>
        <w:t>s são as causas deste problema?</w:t>
      </w:r>
    </w:p>
    <w:p w14:paraId="6E1BB49B" w14:textId="77777777" w:rsidR="003234FD" w:rsidRPr="00155A58" w:rsidRDefault="003234FD" w:rsidP="00A24E4B">
      <w:pPr>
        <w:numPr>
          <w:ilvl w:val="0"/>
          <w:numId w:val="12"/>
        </w:numPr>
        <w:rPr>
          <w:color w:val="FF0000"/>
        </w:rPr>
      </w:pPr>
      <w:r w:rsidRPr="00155A58">
        <w:rPr>
          <w:color w:val="FF0000"/>
        </w:rPr>
        <w:t>Como ele está sendo resolvido agora?</w:t>
      </w:r>
    </w:p>
    <w:p w14:paraId="37EC8B68" w14:textId="77777777" w:rsidR="003234FD" w:rsidRDefault="003234FD" w:rsidP="00A24E4B">
      <w:pPr>
        <w:numPr>
          <w:ilvl w:val="0"/>
          <w:numId w:val="12"/>
        </w:numPr>
        <w:rPr>
          <w:color w:val="FF0000"/>
        </w:rPr>
      </w:pPr>
      <w:r w:rsidRPr="00155A58">
        <w:rPr>
          <w:color w:val="FF0000"/>
        </w:rPr>
        <w:lastRenderedPageBreak/>
        <w:t>Que soluções</w:t>
      </w:r>
      <w:r w:rsidR="00155A58">
        <w:rPr>
          <w:color w:val="FF0000"/>
        </w:rPr>
        <w:t xml:space="preserve"> o usuário deseja?</w:t>
      </w:r>
    </w:p>
    <w:p w14:paraId="08ACDA3E" w14:textId="77777777" w:rsidR="00155A58" w:rsidRPr="00194E7D" w:rsidRDefault="00155A58" w:rsidP="001B2DB6">
      <w:pPr>
        <w:rPr>
          <w:color w:val="0000FF"/>
        </w:rPr>
      </w:pPr>
    </w:p>
    <w:p w14:paraId="6A3D3E9C" w14:textId="77777777" w:rsidR="003234FD" w:rsidRPr="00924A08" w:rsidRDefault="003B70D3" w:rsidP="001B2DB6">
      <w:pPr>
        <w:rPr>
          <w:color w:val="FF0000"/>
        </w:rPr>
      </w:pPr>
      <w:r>
        <w:rPr>
          <w:color w:val="FF0000"/>
        </w:rPr>
        <w:t>Apresentar</w:t>
      </w:r>
      <w:r w:rsidR="003234FD" w:rsidRPr="00924A08">
        <w:rPr>
          <w:color w:val="FF0000"/>
        </w:rPr>
        <w:t>a tabela a seguir</w:t>
      </w:r>
    </w:p>
    <w:p w14:paraId="4A97C874" w14:textId="77777777" w:rsidR="001B2DB6" w:rsidRPr="00155A58" w:rsidRDefault="0006315B" w:rsidP="0006315B">
      <w:pPr>
        <w:pStyle w:val="Legenda"/>
      </w:pPr>
      <w:bookmarkStart w:id="58" w:name="_Toc415782046"/>
      <w:r>
        <w:t xml:space="preserve">Tabela </w:t>
      </w:r>
      <w:r w:rsidR="00B82BAE">
        <w:fldChar w:fldCharType="begin"/>
      </w:r>
      <w:r w:rsidR="00883C4F">
        <w:instrText xml:space="preserve"> SEQ Tabela \* ARABIC </w:instrText>
      </w:r>
      <w:r w:rsidR="00B82BAE">
        <w:fldChar w:fldCharType="separate"/>
      </w:r>
      <w:r w:rsidR="004A46AC">
        <w:rPr>
          <w:noProof/>
        </w:rPr>
        <w:t>1</w:t>
      </w:r>
      <w:r w:rsidR="00B82BAE">
        <w:rPr>
          <w:noProof/>
        </w:rPr>
        <w:fldChar w:fldCharType="end"/>
      </w:r>
      <w:r w:rsidR="000156CA">
        <w:t>-</w:t>
      </w:r>
      <w:r>
        <w:t>Principais Necessidades dos Usuários</w:t>
      </w:r>
      <w:bookmarkEnd w:id="58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418"/>
        <w:gridCol w:w="2268"/>
        <w:gridCol w:w="2835"/>
      </w:tblGrid>
      <w:tr w:rsidR="00366693" w14:paraId="739B165D" w14:textId="77777777" w:rsidTr="00F12F17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14:paraId="3BF1E58E" w14:textId="77777777"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14:paraId="4A004324" w14:textId="77777777"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14:paraId="071C8BA8" w14:textId="77777777"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Solução Atual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14:paraId="6D265BC2" w14:textId="77777777"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Soluções Propostas</w:t>
            </w:r>
          </w:p>
        </w:tc>
      </w:tr>
      <w:tr w:rsidR="00366693" w14:paraId="31F4C46C" w14:textId="77777777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5D56A" w14:textId="77777777" w:rsidR="00366693" w:rsidRDefault="00366693" w:rsidP="004D2F1F">
            <w:pPr>
              <w:pStyle w:val="Corpodetexto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8FF14" w14:textId="77777777" w:rsidR="00366693" w:rsidRPr="00155A58" w:rsidRDefault="00155A58" w:rsidP="00155A58">
            <w:pPr>
              <w:pStyle w:val="Corpodetexto"/>
              <w:rPr>
                <w:color w:val="0000FF"/>
              </w:rPr>
            </w:pPr>
            <w:r>
              <w:rPr>
                <w:color w:val="0000FF"/>
              </w:rPr>
              <w:t>Alta, M</w:t>
            </w:r>
            <w:r w:rsidR="00D95434" w:rsidRPr="00155A58">
              <w:rPr>
                <w:color w:val="0000FF"/>
              </w:rPr>
              <w:t xml:space="preserve">édiaou </w:t>
            </w:r>
            <w:r>
              <w:rPr>
                <w:color w:val="0000FF"/>
              </w:rPr>
              <w:t>B</w:t>
            </w:r>
            <w:r w:rsidR="00D95434" w:rsidRPr="00155A58">
              <w:rPr>
                <w:color w:val="0000FF"/>
              </w:rPr>
              <w:t>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E6540" w14:textId="77777777" w:rsidR="00366693" w:rsidRDefault="00366693" w:rsidP="004D2F1F">
            <w:pPr>
              <w:pStyle w:val="Corpodetexto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F30ED" w14:textId="77777777" w:rsidR="00366693" w:rsidRDefault="00366693" w:rsidP="004D2F1F">
            <w:pPr>
              <w:pStyle w:val="Corpodetexto"/>
            </w:pPr>
          </w:p>
        </w:tc>
      </w:tr>
      <w:tr w:rsidR="00366693" w14:paraId="62A28B05" w14:textId="77777777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03249" w14:textId="77777777" w:rsidR="00366693" w:rsidRDefault="00366693" w:rsidP="004D2F1F">
            <w:pPr>
              <w:pStyle w:val="Corpodetexto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5E632" w14:textId="77777777" w:rsidR="00366693" w:rsidRPr="00155A58" w:rsidRDefault="00155A58" w:rsidP="004D2F1F">
            <w:pPr>
              <w:pStyle w:val="Corpodetexto"/>
              <w:rPr>
                <w:color w:val="0000FF"/>
              </w:rPr>
            </w:pPr>
            <w:r>
              <w:rPr>
                <w:color w:val="0000FF"/>
              </w:rPr>
              <w:t>Alta, M</w:t>
            </w:r>
            <w:r w:rsidRPr="00155A58">
              <w:rPr>
                <w:color w:val="0000FF"/>
              </w:rPr>
              <w:t xml:space="preserve">édiaou </w:t>
            </w:r>
            <w:r>
              <w:rPr>
                <w:color w:val="0000FF"/>
              </w:rPr>
              <w:t>B</w:t>
            </w:r>
            <w:r w:rsidRPr="00155A58">
              <w:rPr>
                <w:color w:val="0000FF"/>
              </w:rPr>
              <w:t>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CF789" w14:textId="77777777" w:rsidR="00366693" w:rsidRDefault="00366693" w:rsidP="004D2F1F">
            <w:pPr>
              <w:pStyle w:val="Corpodetexto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127D9" w14:textId="77777777" w:rsidR="00366693" w:rsidRDefault="00366693" w:rsidP="004D2F1F">
            <w:pPr>
              <w:pStyle w:val="Corpodetexto"/>
            </w:pPr>
          </w:p>
        </w:tc>
      </w:tr>
    </w:tbl>
    <w:p w14:paraId="10BC1AD5" w14:textId="77777777" w:rsidR="003234FD" w:rsidRDefault="003234FD" w:rsidP="003234FD">
      <w:pPr>
        <w:pStyle w:val="Corpodetexto"/>
      </w:pPr>
    </w:p>
    <w:p w14:paraId="1B5E12F5" w14:textId="77777777" w:rsidR="003234FD" w:rsidRDefault="003234FD" w:rsidP="003234FD">
      <w:pPr>
        <w:pStyle w:val="Ttulo3"/>
      </w:pPr>
      <w:bookmarkStart w:id="59" w:name="_Toc512930914"/>
      <w:bookmarkStart w:id="60" w:name="_Toc452813589"/>
      <w:bookmarkStart w:id="61" w:name="_Toc18208273"/>
      <w:bookmarkStart w:id="62" w:name="_Toc415779815"/>
      <w:r>
        <w:t>Alternativas e Concorrência</w:t>
      </w:r>
      <w:bookmarkEnd w:id="59"/>
      <w:bookmarkEnd w:id="60"/>
      <w:bookmarkEnd w:id="61"/>
      <w:bookmarkEnd w:id="62"/>
    </w:p>
    <w:p w14:paraId="0309EF9D" w14:textId="77777777" w:rsidR="003234FD" w:rsidRPr="00194E7D" w:rsidRDefault="003234FD" w:rsidP="001B2DB6">
      <w:pPr>
        <w:rPr>
          <w:color w:val="FF0000"/>
        </w:rPr>
      </w:pPr>
      <w:r w:rsidRPr="00194E7D">
        <w:rPr>
          <w:color w:val="FF0000"/>
        </w:rPr>
        <w:t>Identifi</w:t>
      </w:r>
      <w:r w:rsidR="003B70D3">
        <w:rPr>
          <w:color w:val="FF0000"/>
        </w:rPr>
        <w:t xml:space="preserve">car </w:t>
      </w:r>
      <w:r w:rsidRPr="00194E7D">
        <w:rPr>
          <w:color w:val="FF0000"/>
        </w:rPr>
        <w:t xml:space="preserve">as alternativas que o </w:t>
      </w:r>
      <w:r w:rsidR="000156CA">
        <w:rPr>
          <w:color w:val="FF0000"/>
        </w:rPr>
        <w:t>usuário</w:t>
      </w:r>
      <w:r w:rsidRPr="00194E7D">
        <w:rPr>
          <w:color w:val="FF0000"/>
        </w:rPr>
        <w:t xml:space="preserve"> considera disponíveis. Entre elas podem estar incluídas a compra de um produto </w:t>
      </w:r>
      <w:r w:rsidR="000156CA">
        <w:rPr>
          <w:color w:val="FF0000"/>
        </w:rPr>
        <w:t>pronto (pacote de software)</w:t>
      </w:r>
      <w:r w:rsidRPr="00194E7D">
        <w:rPr>
          <w:color w:val="FF0000"/>
        </w:rPr>
        <w:t xml:space="preserve">, a criação de uma solução local ou a simples manutenção do </w:t>
      </w:r>
      <w:r w:rsidRPr="00194E7D">
        <w:rPr>
          <w:i/>
          <w:color w:val="FF0000"/>
        </w:rPr>
        <w:t>status quo</w:t>
      </w:r>
      <w:r w:rsidRPr="00194E7D">
        <w:rPr>
          <w:color w:val="FF0000"/>
        </w:rPr>
        <w:t>. Liste todas as opções conhecidas que a concorrência oferece ou que podem se tornar disponíveis. Inclua os principais pontos fortes e pontos fracos de cada concorrente segundo o ponto de vista do usuário final.</w:t>
      </w:r>
    </w:p>
    <w:p w14:paraId="2F3A0CC3" w14:textId="77777777" w:rsidR="009B1104" w:rsidRPr="001B2DB6" w:rsidRDefault="009B1104" w:rsidP="001B2DB6">
      <w:pPr>
        <w:rPr>
          <w:color w:val="0000FF"/>
        </w:rPr>
      </w:pPr>
    </w:p>
    <w:p w14:paraId="61086D8E" w14:textId="77777777" w:rsidR="003234FD" w:rsidRDefault="003234FD" w:rsidP="004C7509">
      <w:pPr>
        <w:pStyle w:val="Ttulo3"/>
      </w:pPr>
      <w:bookmarkStart w:id="63" w:name="_Toc512930915"/>
      <w:bookmarkStart w:id="64" w:name="_Toc452813590"/>
      <w:bookmarkStart w:id="65" w:name="_Toc436203387"/>
      <w:bookmarkStart w:id="66" w:name="_Toc18208274"/>
      <w:bookmarkStart w:id="67" w:name="_Toc415779816"/>
      <w:bookmarkEnd w:id="43"/>
      <w:r>
        <w:t xml:space="preserve">Visão </w:t>
      </w:r>
      <w:r w:rsidRPr="003234FD">
        <w:t>Geral</w:t>
      </w:r>
      <w:r>
        <w:t xml:space="preserve"> do Produto</w:t>
      </w:r>
      <w:bookmarkEnd w:id="63"/>
      <w:bookmarkEnd w:id="64"/>
      <w:bookmarkEnd w:id="65"/>
      <w:bookmarkEnd w:id="66"/>
      <w:bookmarkEnd w:id="67"/>
    </w:p>
    <w:p w14:paraId="1B5FD3D4" w14:textId="77777777" w:rsidR="001B2DB6" w:rsidRPr="003B70D3" w:rsidRDefault="003B70D3" w:rsidP="003B70D3">
      <w:pPr>
        <w:rPr>
          <w:color w:val="FF0000"/>
        </w:rPr>
      </w:pPr>
      <w:r w:rsidRPr="003B70D3">
        <w:rPr>
          <w:color w:val="FF0000"/>
        </w:rPr>
        <w:t xml:space="preserve">Apresentar </w:t>
      </w:r>
      <w:r w:rsidR="003234FD" w:rsidRPr="003B70D3">
        <w:rPr>
          <w:color w:val="FF0000"/>
        </w:rPr>
        <w:t xml:space="preserve">uma visão de </w:t>
      </w:r>
      <w:r w:rsidR="000156CA">
        <w:rPr>
          <w:color w:val="FF0000"/>
        </w:rPr>
        <w:t>nível superior dos recursos do Produto, interfaces com outros A</w:t>
      </w:r>
      <w:r w:rsidR="003234FD" w:rsidRPr="003B70D3">
        <w:rPr>
          <w:color w:val="FF0000"/>
        </w:rPr>
        <w:t>plicativos e config</w:t>
      </w:r>
      <w:r w:rsidR="000156CA">
        <w:rPr>
          <w:color w:val="FF0000"/>
        </w:rPr>
        <w:t>urações de S</w:t>
      </w:r>
      <w:r w:rsidR="003234FD" w:rsidRPr="003B70D3">
        <w:rPr>
          <w:color w:val="FF0000"/>
        </w:rPr>
        <w:t xml:space="preserve">istema. Ela geralmente é constituída </w:t>
      </w:r>
      <w:r>
        <w:rPr>
          <w:color w:val="FF0000"/>
        </w:rPr>
        <w:t>de 2</w:t>
      </w:r>
      <w:r w:rsidR="003234FD" w:rsidRPr="003B70D3">
        <w:rPr>
          <w:color w:val="FF0000"/>
        </w:rPr>
        <w:t xml:space="preserve">subseções: </w:t>
      </w:r>
      <w:r w:rsidR="003234FD" w:rsidRPr="00194E7D">
        <w:rPr>
          <w:color w:val="FF0000"/>
        </w:rPr>
        <w:t xml:space="preserve">Perspectiva do </w:t>
      </w:r>
      <w:r>
        <w:rPr>
          <w:color w:val="FF0000"/>
        </w:rPr>
        <w:t>P</w:t>
      </w:r>
      <w:r w:rsidR="003234FD" w:rsidRPr="00194E7D">
        <w:rPr>
          <w:color w:val="FF0000"/>
        </w:rPr>
        <w:t>roduto</w:t>
      </w:r>
      <w:r>
        <w:rPr>
          <w:color w:val="FF0000"/>
        </w:rPr>
        <w:t xml:space="preserve"> e </w:t>
      </w:r>
      <w:r w:rsidR="003234FD" w:rsidRPr="00194E7D">
        <w:rPr>
          <w:color w:val="FF0000"/>
        </w:rPr>
        <w:t>Suposi</w:t>
      </w:r>
      <w:r w:rsidR="00194E7D">
        <w:rPr>
          <w:color w:val="FF0000"/>
        </w:rPr>
        <w:t xml:space="preserve">ções e </w:t>
      </w:r>
      <w:r>
        <w:rPr>
          <w:color w:val="FF0000"/>
        </w:rPr>
        <w:t>D</w:t>
      </w:r>
      <w:r w:rsidR="00194E7D">
        <w:rPr>
          <w:color w:val="FF0000"/>
        </w:rPr>
        <w:t>ependências</w:t>
      </w:r>
    </w:p>
    <w:p w14:paraId="464E2D6E" w14:textId="77777777" w:rsidR="003234FD" w:rsidRPr="000156CA" w:rsidRDefault="003234FD" w:rsidP="003B70D3">
      <w:pPr>
        <w:pStyle w:val="Ttulo4"/>
        <w:rPr>
          <w:b/>
          <w:i w:val="0"/>
          <w:sz w:val="22"/>
          <w:szCs w:val="22"/>
        </w:rPr>
      </w:pPr>
      <w:bookmarkStart w:id="68" w:name="_Toc512930916"/>
      <w:bookmarkStart w:id="69" w:name="_Toc452813591"/>
      <w:bookmarkStart w:id="70" w:name="_Toc436203388"/>
      <w:bookmarkStart w:id="71" w:name="_Toc425054391"/>
      <w:bookmarkStart w:id="72" w:name="_Toc422186484"/>
      <w:bookmarkStart w:id="73" w:name="_Toc346297778"/>
      <w:bookmarkStart w:id="74" w:name="_Toc342757867"/>
      <w:bookmarkStart w:id="75" w:name="_Toc339784266"/>
      <w:bookmarkStart w:id="76" w:name="_Toc339783677"/>
      <w:bookmarkStart w:id="77" w:name="_Toc323533353"/>
      <w:bookmarkStart w:id="78" w:name="_Toc320279476"/>
      <w:bookmarkStart w:id="79" w:name="_Toc320274603"/>
      <w:bookmarkStart w:id="80" w:name="_Toc318088998"/>
      <w:bookmarkStart w:id="81" w:name="_Toc18208275"/>
      <w:r w:rsidRPr="000156CA">
        <w:rPr>
          <w:b/>
          <w:i w:val="0"/>
          <w:sz w:val="22"/>
          <w:szCs w:val="22"/>
        </w:rPr>
        <w:t>Perspectiva do Produto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40319E64" w14:textId="77777777" w:rsidR="003234FD" w:rsidRPr="003B70D3" w:rsidRDefault="003B70D3" w:rsidP="001B2DB6">
      <w:pPr>
        <w:rPr>
          <w:color w:val="FF0000"/>
        </w:rPr>
      </w:pPr>
      <w:r w:rsidRPr="003B70D3">
        <w:rPr>
          <w:color w:val="FF0000"/>
        </w:rPr>
        <w:t xml:space="preserve">Apresentar </w:t>
      </w:r>
      <w:r w:rsidR="000156CA">
        <w:rPr>
          <w:color w:val="FF0000"/>
        </w:rPr>
        <w:t>o P</w:t>
      </w:r>
      <w:r w:rsidR="003234FD" w:rsidRPr="003B70D3">
        <w:rPr>
          <w:color w:val="FF0000"/>
        </w:rPr>
        <w:t xml:space="preserve">roduto na perspectiva de outros produtos relacionados </w:t>
      </w:r>
      <w:r w:rsidR="000156CA">
        <w:rPr>
          <w:color w:val="FF0000"/>
        </w:rPr>
        <w:t>e do ambiente do usuário. Se o P</w:t>
      </w:r>
      <w:r w:rsidR="003234FD" w:rsidRPr="003B70D3">
        <w:rPr>
          <w:color w:val="FF0000"/>
        </w:rPr>
        <w:t xml:space="preserve">roduto for independente e totalmente auto-suficiente, exponha isso aqui. Se o </w:t>
      </w:r>
      <w:r w:rsidR="000156CA">
        <w:rPr>
          <w:color w:val="FF0000"/>
        </w:rPr>
        <w:t>P</w:t>
      </w:r>
      <w:r w:rsidR="003234FD" w:rsidRPr="003B70D3">
        <w:rPr>
          <w:color w:val="FF0000"/>
        </w:rPr>
        <w:t xml:space="preserve">roduto for um componente de um sistema maior, esta subseção deverá relacionar como esses sistemas interagem e identificar as interfaces relevantes entre os sistemas. Uma maneira fácil de exibir os </w:t>
      </w:r>
      <w:r w:rsidR="003234FD" w:rsidRPr="003B70D3">
        <w:rPr>
          <w:color w:val="FF0000"/>
        </w:rPr>
        <w:lastRenderedPageBreak/>
        <w:t>principais componentes do sistema maior, suas interconexões e interfaces externas é através de um diagrama de bloco.</w:t>
      </w:r>
    </w:p>
    <w:p w14:paraId="4A963C77" w14:textId="77777777" w:rsidR="003234FD" w:rsidRPr="000156CA" w:rsidRDefault="003234FD" w:rsidP="003B70D3">
      <w:pPr>
        <w:pStyle w:val="Ttulo4"/>
        <w:rPr>
          <w:b/>
          <w:i w:val="0"/>
          <w:sz w:val="22"/>
          <w:szCs w:val="22"/>
        </w:rPr>
      </w:pPr>
      <w:bookmarkStart w:id="82" w:name="_Toc512930917"/>
      <w:bookmarkStart w:id="83" w:name="_Toc452813593"/>
      <w:bookmarkStart w:id="84" w:name="_Toc436203390"/>
      <w:bookmarkStart w:id="85" w:name="_Toc425054394"/>
      <w:bookmarkStart w:id="86" w:name="_Toc422186487"/>
      <w:bookmarkStart w:id="87" w:name="_Toc346297780"/>
      <w:bookmarkStart w:id="88" w:name="_Toc342757869"/>
      <w:bookmarkStart w:id="89" w:name="_Toc339784278"/>
      <w:bookmarkStart w:id="90" w:name="_Toc339783689"/>
      <w:bookmarkStart w:id="91" w:name="_Toc323533379"/>
      <w:bookmarkStart w:id="92" w:name="_Toc320279510"/>
      <w:bookmarkStart w:id="93" w:name="_Toc320274637"/>
      <w:bookmarkStart w:id="94" w:name="_Toc318089002"/>
      <w:bookmarkStart w:id="95" w:name="_Toc18208276"/>
      <w:r w:rsidRPr="000156CA">
        <w:rPr>
          <w:b/>
          <w:i w:val="0"/>
          <w:sz w:val="22"/>
          <w:szCs w:val="22"/>
        </w:rPr>
        <w:t>Suposições e Dependências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009A8EC8" w14:textId="77777777" w:rsidR="003234FD" w:rsidRPr="003B70D3" w:rsidRDefault="003B70D3" w:rsidP="001B2DB6">
      <w:pPr>
        <w:rPr>
          <w:color w:val="FF0000"/>
        </w:rPr>
      </w:pPr>
      <w:r w:rsidRPr="003B70D3">
        <w:rPr>
          <w:color w:val="FF0000"/>
        </w:rPr>
        <w:t>Apresentar</w:t>
      </w:r>
      <w:r w:rsidR="00BB74A3" w:rsidRPr="003B70D3">
        <w:rPr>
          <w:color w:val="FF0000"/>
        </w:rPr>
        <w:t xml:space="preserve"> as suposições e dependências que você assumiu para especificar seu sistema, e </w:t>
      </w:r>
      <w:r w:rsidR="003234FD" w:rsidRPr="003B70D3">
        <w:rPr>
          <w:color w:val="FF0000"/>
        </w:rPr>
        <w:t xml:space="preserve">que, se mudadas, alterarão o documento. </w:t>
      </w:r>
      <w:r w:rsidR="003234FD" w:rsidRPr="000156CA">
        <w:rPr>
          <w:color w:val="0000FF"/>
        </w:rPr>
        <w:t>Por exemplo, uma suposição poderá estabelecer que um sistema operacional específico estará disponível para o hardware projetado para o produto de software. Se o sistema operacional não estiver disponível, o documento de deverá ser mudado.</w:t>
      </w:r>
    </w:p>
    <w:p w14:paraId="44643133" w14:textId="77777777" w:rsidR="001B2DB6" w:rsidRPr="001B2DB6" w:rsidRDefault="001B2DB6" w:rsidP="001B2DB6">
      <w:pPr>
        <w:rPr>
          <w:color w:val="0000FF"/>
        </w:rPr>
      </w:pPr>
    </w:p>
    <w:p w14:paraId="52C04140" w14:textId="77777777" w:rsidR="003234FD" w:rsidRDefault="00BF10CB" w:rsidP="004C7509">
      <w:pPr>
        <w:pStyle w:val="Ttulo3"/>
      </w:pPr>
      <w:bookmarkStart w:id="96" w:name="_Toc512930918"/>
      <w:bookmarkStart w:id="97" w:name="_Toc452813596"/>
      <w:bookmarkStart w:id="98" w:name="_Toc436203402"/>
      <w:bookmarkStart w:id="99" w:name="_Toc18208277"/>
      <w:bookmarkStart w:id="100" w:name="_Toc415779817"/>
      <w:r>
        <w:t xml:space="preserve">RequisitosFuncionais </w:t>
      </w:r>
      <w:r w:rsidR="003234FD">
        <w:t>do Produto</w:t>
      </w:r>
      <w:bookmarkEnd w:id="96"/>
      <w:bookmarkEnd w:id="97"/>
      <w:bookmarkEnd w:id="98"/>
      <w:bookmarkEnd w:id="99"/>
      <w:bookmarkEnd w:id="100"/>
    </w:p>
    <w:p w14:paraId="349423BF" w14:textId="77777777" w:rsidR="001B2DB6" w:rsidRDefault="003B70D3" w:rsidP="001B2DB6">
      <w:pPr>
        <w:rPr>
          <w:color w:val="FF0000"/>
        </w:rPr>
      </w:pPr>
      <w:r w:rsidRPr="00AE206C">
        <w:rPr>
          <w:color w:val="FF0000"/>
        </w:rPr>
        <w:t xml:space="preserve">Relacionar e </w:t>
      </w:r>
      <w:r w:rsidR="003234FD" w:rsidRPr="00AE206C">
        <w:rPr>
          <w:color w:val="FF0000"/>
        </w:rPr>
        <w:t>descrev</w:t>
      </w:r>
      <w:r w:rsidRPr="00AE206C">
        <w:rPr>
          <w:color w:val="FF0000"/>
        </w:rPr>
        <w:t xml:space="preserve">er </w:t>
      </w:r>
      <w:r w:rsidR="003234FD" w:rsidRPr="00AE206C">
        <w:rPr>
          <w:color w:val="FF0000"/>
        </w:rPr>
        <w:t xml:space="preserve">os </w:t>
      </w:r>
      <w:r w:rsidR="00DD02B5" w:rsidRPr="00AE206C">
        <w:rPr>
          <w:color w:val="FF0000"/>
        </w:rPr>
        <w:t>requisitos</w:t>
      </w:r>
      <w:r w:rsidR="003234FD" w:rsidRPr="00AE206C">
        <w:rPr>
          <w:color w:val="FF0000"/>
        </w:rPr>
        <w:t xml:space="preserve"> do </w:t>
      </w:r>
      <w:r w:rsidR="000156CA">
        <w:rPr>
          <w:color w:val="FF0000"/>
        </w:rPr>
        <w:t>P</w:t>
      </w:r>
      <w:r w:rsidR="003234FD" w:rsidRPr="00AE206C">
        <w:rPr>
          <w:color w:val="FF0000"/>
        </w:rPr>
        <w:t>roduto. Trata-se dos</w:t>
      </w:r>
      <w:r w:rsidR="00D0131B">
        <w:rPr>
          <w:color w:val="FF0000"/>
        </w:rPr>
        <w:t xml:space="preserve"> recursos de nível superior do S</w:t>
      </w:r>
      <w:r w:rsidR="003234FD" w:rsidRPr="00AE206C">
        <w:rPr>
          <w:color w:val="FF0000"/>
        </w:rPr>
        <w:t xml:space="preserve">istema que são necessários para propiciar benefícios aos usuários. Cada recurso é um serviço desejado externamente que normalmente exige uma série de entradas para alcançar os resultados desejados. </w:t>
      </w:r>
      <w:r w:rsidR="003234FD" w:rsidRPr="00D0131B">
        <w:rPr>
          <w:color w:val="0000FF"/>
        </w:rPr>
        <w:t>Por exemplo, um dos recursos de um sistema de rastreamento de problemas poderá ser a capacidade de fornecer relatórios de tendên</w:t>
      </w:r>
      <w:r w:rsidRPr="00D0131B">
        <w:rPr>
          <w:color w:val="0000FF"/>
        </w:rPr>
        <w:t>cias.</w:t>
      </w:r>
      <w:r w:rsidRPr="00AE206C">
        <w:rPr>
          <w:color w:val="FF0000"/>
        </w:rPr>
        <w:t xml:space="preserve"> À medida que o modelo de C</w:t>
      </w:r>
      <w:r w:rsidR="003234FD" w:rsidRPr="00AE206C">
        <w:rPr>
          <w:color w:val="FF0000"/>
        </w:rPr>
        <w:t xml:space="preserve">asos de </w:t>
      </w:r>
      <w:r w:rsidRPr="00AE206C">
        <w:rPr>
          <w:color w:val="FF0000"/>
        </w:rPr>
        <w:t>U</w:t>
      </w:r>
      <w:r w:rsidR="003234FD" w:rsidRPr="00AE206C">
        <w:rPr>
          <w:color w:val="FF0000"/>
        </w:rPr>
        <w:t xml:space="preserve">so for desenvolvido, atualize a descrição para fazer referência aos </w:t>
      </w:r>
      <w:r w:rsidRPr="00AE206C">
        <w:rPr>
          <w:color w:val="FF0000"/>
        </w:rPr>
        <w:t>Casos de Uso</w:t>
      </w:r>
      <w:r w:rsidR="003234FD" w:rsidRPr="00AE206C">
        <w:rPr>
          <w:color w:val="FF0000"/>
        </w:rPr>
        <w:t>.</w:t>
      </w:r>
      <w:r w:rsidR="00BB74A3" w:rsidRPr="00AE206C">
        <w:rPr>
          <w:color w:val="FF0000"/>
        </w:rPr>
        <w:t>Como este documento</w:t>
      </w:r>
      <w:r w:rsidR="003234FD" w:rsidRPr="00AE206C">
        <w:rPr>
          <w:color w:val="FF0000"/>
        </w:rPr>
        <w:t xml:space="preserve"> é revisado por muitas pessoas envolvidas, o nível de detalhes deve ser geral o suficiente para que todos entendam. No entanto, devem estar disponíveis detalhes suficiente</w:t>
      </w:r>
      <w:r w:rsidR="00D0131B">
        <w:rPr>
          <w:color w:val="FF0000"/>
        </w:rPr>
        <w:t>s para fornecer à E</w:t>
      </w:r>
      <w:r w:rsidR="003234FD" w:rsidRPr="00AE206C">
        <w:rPr>
          <w:color w:val="FF0000"/>
        </w:rPr>
        <w:t xml:space="preserve">quipe as informações necessárias para criar um modelo de </w:t>
      </w:r>
      <w:r w:rsidR="006A2115" w:rsidRPr="00AE206C">
        <w:rPr>
          <w:color w:val="FF0000"/>
        </w:rPr>
        <w:t>C</w:t>
      </w:r>
      <w:r w:rsidR="003234FD" w:rsidRPr="00AE206C">
        <w:rPr>
          <w:color w:val="FF0000"/>
        </w:rPr>
        <w:t xml:space="preserve">asos de </w:t>
      </w:r>
      <w:r w:rsidR="006A2115" w:rsidRPr="00AE206C">
        <w:rPr>
          <w:color w:val="FF0000"/>
        </w:rPr>
        <w:t>U</w:t>
      </w:r>
      <w:r w:rsidR="003234FD" w:rsidRPr="00AE206C">
        <w:rPr>
          <w:color w:val="FF0000"/>
        </w:rPr>
        <w:t>so.Esses recurs</w:t>
      </w:r>
      <w:r w:rsidRPr="00AE206C">
        <w:rPr>
          <w:color w:val="FF0000"/>
        </w:rPr>
        <w:t>os serão a base fundamental do Gerenciamento do P</w:t>
      </w:r>
      <w:r w:rsidR="003234FD" w:rsidRPr="00AE206C">
        <w:rPr>
          <w:color w:val="FF0000"/>
        </w:rPr>
        <w:t xml:space="preserve">rojeto, do </w:t>
      </w:r>
      <w:r w:rsidRPr="00AE206C">
        <w:rPr>
          <w:color w:val="FF0000"/>
        </w:rPr>
        <w:t>G</w:t>
      </w:r>
      <w:r w:rsidR="003234FD" w:rsidRPr="00AE206C">
        <w:rPr>
          <w:color w:val="FF0000"/>
        </w:rPr>
        <w:t xml:space="preserve">erenciamento do </w:t>
      </w:r>
      <w:r w:rsidRPr="00AE206C">
        <w:rPr>
          <w:color w:val="FF0000"/>
        </w:rPr>
        <w:t>E</w:t>
      </w:r>
      <w:r w:rsidR="00D0131B">
        <w:rPr>
          <w:color w:val="FF0000"/>
        </w:rPr>
        <w:t>scopo e da definição do P</w:t>
      </w:r>
      <w:r w:rsidR="003234FD" w:rsidRPr="00AE206C">
        <w:rPr>
          <w:color w:val="FF0000"/>
        </w:rPr>
        <w:t xml:space="preserve">roduto. Cada recurso será descrito mais detalhadamente no modelo de </w:t>
      </w:r>
      <w:r w:rsidRPr="00AE206C">
        <w:rPr>
          <w:color w:val="FF0000"/>
        </w:rPr>
        <w:t>Casos de Uso</w:t>
      </w:r>
      <w:r w:rsidR="003234FD" w:rsidRPr="00AE206C">
        <w:rPr>
          <w:color w:val="FF0000"/>
        </w:rPr>
        <w:t>.</w:t>
      </w:r>
    </w:p>
    <w:p w14:paraId="322C14A7" w14:textId="77777777" w:rsidR="00092364" w:rsidRDefault="00092364" w:rsidP="001B2DB6">
      <w:pPr>
        <w:rPr>
          <w:color w:val="FF0000"/>
        </w:rPr>
      </w:pPr>
    </w:p>
    <w:p w14:paraId="60212255" w14:textId="77777777" w:rsidR="00092364" w:rsidRDefault="00092364" w:rsidP="00092364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Este item deve</w:t>
      </w:r>
      <w:r w:rsidR="00051E1D">
        <w:rPr>
          <w:color w:val="FF0000"/>
        </w:rPr>
        <w:t xml:space="preserve"> estar coerente com a Declaração de Escopo – Escopo do Produto</w:t>
      </w:r>
      <w:r w:rsidRPr="005607DD">
        <w:rPr>
          <w:color w:val="FF0000"/>
        </w:rPr>
        <w:t>]</w:t>
      </w:r>
    </w:p>
    <w:p w14:paraId="722F04A5" w14:textId="77777777" w:rsidR="006A2115" w:rsidRPr="001B2DB6" w:rsidRDefault="006A2115" w:rsidP="001B2DB6">
      <w:pPr>
        <w:rPr>
          <w:color w:val="0000FF"/>
        </w:rPr>
      </w:pPr>
    </w:p>
    <w:p w14:paraId="10D2321E" w14:textId="77777777" w:rsidR="003234FD" w:rsidRDefault="003234FD" w:rsidP="004C7509">
      <w:pPr>
        <w:pStyle w:val="Ttulo3"/>
      </w:pPr>
      <w:bookmarkStart w:id="101" w:name="_Toc512930919"/>
      <w:bookmarkStart w:id="102" w:name="_Toc452813602"/>
      <w:bookmarkStart w:id="103" w:name="_Toc436203408"/>
      <w:bookmarkStart w:id="104" w:name="_Toc18208278"/>
      <w:bookmarkStart w:id="105" w:name="_Toc415779818"/>
      <w:r>
        <w:t xml:space="preserve">Requisitos </w:t>
      </w:r>
      <w:r w:rsidR="00BF10CB">
        <w:t xml:space="preserve">Não Funcionais </w:t>
      </w:r>
      <w:r>
        <w:t>do Produto</w:t>
      </w:r>
      <w:bookmarkEnd w:id="101"/>
      <w:bookmarkEnd w:id="102"/>
      <w:bookmarkEnd w:id="103"/>
      <w:bookmarkEnd w:id="104"/>
      <w:bookmarkEnd w:id="105"/>
    </w:p>
    <w:p w14:paraId="6AD96C42" w14:textId="77777777" w:rsidR="00BF10CB" w:rsidRPr="001C01A3" w:rsidRDefault="00AE206C" w:rsidP="001C01A3">
      <w:pPr>
        <w:rPr>
          <w:color w:val="FF0000"/>
        </w:rPr>
      </w:pPr>
      <w:r w:rsidRPr="001C01A3">
        <w:rPr>
          <w:color w:val="FF0000"/>
        </w:rPr>
        <w:t>Relacionar e descrever o</w:t>
      </w:r>
      <w:r w:rsidR="00D0131B">
        <w:rPr>
          <w:color w:val="FF0000"/>
        </w:rPr>
        <w:t>s requisitos não funcionais do P</w:t>
      </w:r>
      <w:r w:rsidRPr="001C01A3">
        <w:rPr>
          <w:color w:val="FF0000"/>
        </w:rPr>
        <w:t xml:space="preserve">roduto como as necessidades </w:t>
      </w:r>
      <w:r w:rsidR="003234FD" w:rsidRPr="001C01A3">
        <w:rPr>
          <w:color w:val="FF0000"/>
        </w:rPr>
        <w:t>de hardware ou de plataforma, os requisitos de desempenho e os requisitos ambientais.Defin</w:t>
      </w:r>
      <w:r w:rsidR="001C01A3" w:rsidRPr="001C01A3">
        <w:rPr>
          <w:color w:val="FF0000"/>
        </w:rPr>
        <w:t xml:space="preserve">ir </w:t>
      </w:r>
      <w:r w:rsidR="003234FD" w:rsidRPr="001C01A3">
        <w:rPr>
          <w:color w:val="FF0000"/>
        </w:rPr>
        <w:t>as faixas de qualidade para desempenho, robustez, tolerância a erros</w:t>
      </w:r>
      <w:r w:rsidRPr="001C01A3">
        <w:rPr>
          <w:color w:val="FF0000"/>
        </w:rPr>
        <w:t xml:space="preserve"> e </w:t>
      </w:r>
      <w:r w:rsidR="003234FD" w:rsidRPr="001C01A3">
        <w:rPr>
          <w:color w:val="FF0000"/>
        </w:rPr>
        <w:t>usabilidade.</w:t>
      </w:r>
      <w:bookmarkStart w:id="106" w:name="_Toc452813607"/>
      <w:bookmarkStart w:id="107" w:name="_Toc436203413"/>
      <w:r w:rsidR="003234FD" w:rsidRPr="001C01A3">
        <w:rPr>
          <w:color w:val="FF0000"/>
        </w:rPr>
        <w:t>Mencion</w:t>
      </w:r>
      <w:r w:rsidRPr="001C01A3">
        <w:rPr>
          <w:color w:val="FF0000"/>
        </w:rPr>
        <w:t xml:space="preserve">ar </w:t>
      </w:r>
      <w:r w:rsidR="003234FD" w:rsidRPr="001C01A3">
        <w:rPr>
          <w:color w:val="FF0000"/>
        </w:rPr>
        <w:t xml:space="preserve">quaisquer restrições de </w:t>
      </w:r>
      <w:r w:rsidRPr="001C01A3">
        <w:rPr>
          <w:i/>
          <w:color w:val="FF0000"/>
        </w:rPr>
        <w:t>D</w:t>
      </w:r>
      <w:r w:rsidR="003234FD" w:rsidRPr="001C01A3">
        <w:rPr>
          <w:i/>
          <w:color w:val="FF0000"/>
        </w:rPr>
        <w:t>esign</w:t>
      </w:r>
      <w:r w:rsidR="003234FD" w:rsidRPr="001C01A3">
        <w:rPr>
          <w:color w:val="FF0000"/>
        </w:rPr>
        <w:t>, restrições externas ou outras dependências.Defin</w:t>
      </w:r>
      <w:r w:rsidR="001C01A3" w:rsidRPr="001C01A3">
        <w:rPr>
          <w:color w:val="FF0000"/>
        </w:rPr>
        <w:t xml:space="preserve">ir </w:t>
      </w:r>
      <w:r w:rsidR="003234FD" w:rsidRPr="001C01A3">
        <w:rPr>
          <w:color w:val="FF0000"/>
        </w:rPr>
        <w:t xml:space="preserve">quaisquer </w:t>
      </w:r>
      <w:r w:rsidR="003234FD" w:rsidRPr="001C01A3">
        <w:rPr>
          <w:color w:val="FF0000"/>
        </w:rPr>
        <w:lastRenderedPageBreak/>
        <w:t>requisitos de documentação específicos, incluindo requisitos de manuais do usuário, Ajuda on-line, instalação, rotulação e de embalagem.</w:t>
      </w:r>
      <w:bookmarkEnd w:id="106"/>
      <w:bookmarkEnd w:id="107"/>
    </w:p>
    <w:p w14:paraId="321B0522" w14:textId="77777777" w:rsidR="00924A08" w:rsidRPr="004C7509" w:rsidRDefault="00924A08" w:rsidP="004C7509">
      <w:pPr>
        <w:rPr>
          <w:color w:val="0000FF"/>
        </w:rPr>
      </w:pPr>
    </w:p>
    <w:p w14:paraId="51A0A538" w14:textId="77777777" w:rsidR="00301E38" w:rsidRDefault="00301E38" w:rsidP="004C7509">
      <w:pPr>
        <w:pStyle w:val="Ttulo3"/>
      </w:pPr>
      <w:bookmarkStart w:id="108" w:name="_Toc415779819"/>
      <w:r>
        <w:t>Diagrama de Casos de Uso</w:t>
      </w:r>
      <w:bookmarkEnd w:id="108"/>
    </w:p>
    <w:p w14:paraId="1AEF3435" w14:textId="77777777" w:rsidR="00510C16" w:rsidRPr="00AB7D00" w:rsidRDefault="00510C16" w:rsidP="00510C16">
      <w:pPr>
        <w:rPr>
          <w:color w:val="0000FF"/>
        </w:rPr>
      </w:pPr>
      <w:r>
        <w:rPr>
          <w:color w:val="FF0000"/>
        </w:rPr>
        <w:t xml:space="preserve">Descrever de forma genérica os objetivos do </w:t>
      </w:r>
      <w:r w:rsidRPr="00510C16">
        <w:rPr>
          <w:color w:val="FF0000"/>
        </w:rPr>
        <w:t>Diagrama de Casos de Uso</w:t>
      </w:r>
      <w:r>
        <w:rPr>
          <w:color w:val="FF0000"/>
        </w:rPr>
        <w:t xml:space="preserve"> e apresentar a(s) figura(s) de forma legível como no exemplo abaixo.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65B28714" w14:textId="77777777" w:rsidR="00301E38" w:rsidRPr="00725F5C" w:rsidRDefault="00301E38">
      <w:pPr>
        <w:rPr>
          <w:b/>
          <w:bCs/>
          <w:color w:val="0000FF"/>
        </w:rPr>
      </w:pPr>
    </w:p>
    <w:p w14:paraId="3C475521" w14:textId="77777777" w:rsidR="00A030A8" w:rsidRDefault="00A030A8" w:rsidP="00A030A8">
      <w:pPr>
        <w:spacing w:line="240" w:lineRule="auto"/>
        <w:jc w:val="left"/>
        <w:rPr>
          <w:rFonts w:eastAsia="Batang"/>
          <w:color w:val="0000FF"/>
        </w:rPr>
      </w:pPr>
      <w:r>
        <w:rPr>
          <w:rFonts w:eastAsia="Batang"/>
          <w:noProof/>
          <w:color w:val="0000FF"/>
        </w:rPr>
        <w:drawing>
          <wp:inline distT="0" distB="0" distL="0" distR="0" wp14:anchorId="7F933B26" wp14:editId="4E510B6D">
            <wp:extent cx="5940425" cy="46780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n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BA78" w14:textId="77777777" w:rsidR="00A030A8" w:rsidRDefault="00A030A8" w:rsidP="00A030A8">
      <w:pPr>
        <w:pStyle w:val="Legenda"/>
      </w:pPr>
      <w:bookmarkStart w:id="109" w:name="_Toc404509638"/>
      <w:bookmarkStart w:id="110" w:name="_Toc415779771"/>
      <w:r>
        <w:t xml:space="preserve">Figura </w:t>
      </w:r>
      <w:fldSimple w:instr=" SEQ Figura \* ARABIC ">
        <w:r w:rsidR="00F0518C">
          <w:rPr>
            <w:noProof/>
          </w:rPr>
          <w:t>1</w:t>
        </w:r>
      </w:fldSimple>
      <w:r>
        <w:t xml:space="preserve"> - Diagrama de Caso de Uso do Aluno</w:t>
      </w:r>
      <w:bookmarkEnd w:id="109"/>
      <w:bookmarkEnd w:id="110"/>
    </w:p>
    <w:p w14:paraId="7B0E1ACA" w14:textId="77777777" w:rsidR="001F5051" w:rsidRDefault="001F5051" w:rsidP="001F5051"/>
    <w:p w14:paraId="538E5350" w14:textId="77777777" w:rsidR="00A030A8" w:rsidRDefault="00A030A8" w:rsidP="001F5051"/>
    <w:p w14:paraId="161F05C6" w14:textId="77777777" w:rsidR="00A030A8" w:rsidRDefault="00A030A8" w:rsidP="001F5051"/>
    <w:p w14:paraId="3F2D2B03" w14:textId="77777777" w:rsidR="00A030A8" w:rsidRDefault="00A030A8" w:rsidP="001F5051"/>
    <w:p w14:paraId="6ED68E66" w14:textId="77777777" w:rsidR="00A030A8" w:rsidRDefault="00A030A8" w:rsidP="00A030A8">
      <w:pPr>
        <w:spacing w:line="240" w:lineRule="auto"/>
        <w:jc w:val="left"/>
        <w:rPr>
          <w:rFonts w:eastAsia="Batang"/>
          <w:color w:val="0000FF"/>
        </w:rPr>
      </w:pPr>
      <w:r>
        <w:rPr>
          <w:rFonts w:eastAsia="Batang"/>
          <w:noProof/>
          <w:color w:val="0000FF"/>
        </w:rPr>
        <w:lastRenderedPageBreak/>
        <w:drawing>
          <wp:inline distT="0" distB="0" distL="0" distR="0" wp14:anchorId="0676190A" wp14:editId="7BAB5405">
            <wp:extent cx="5940425" cy="467804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sáv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DF08" w14:textId="77777777" w:rsidR="00A030A8" w:rsidRDefault="00A030A8" w:rsidP="00A030A8">
      <w:pPr>
        <w:pStyle w:val="Legenda"/>
      </w:pPr>
      <w:r>
        <w:rPr>
          <w:rFonts w:eastAsia="Batang"/>
        </w:rPr>
        <w:tab/>
      </w:r>
      <w:bookmarkStart w:id="111" w:name="_Toc404509639"/>
      <w:bookmarkStart w:id="112" w:name="_Toc415779772"/>
      <w:r>
        <w:t xml:space="preserve">Figura </w:t>
      </w:r>
      <w:fldSimple w:instr=" SEQ Figura \* ARABIC ">
        <w:r w:rsidR="00F0518C">
          <w:rPr>
            <w:noProof/>
          </w:rPr>
          <w:t>2</w:t>
        </w:r>
      </w:fldSimple>
      <w:r>
        <w:t xml:space="preserve"> - Diagrama de Caso de Uso do Responsável</w:t>
      </w:r>
      <w:bookmarkEnd w:id="111"/>
      <w:bookmarkEnd w:id="112"/>
    </w:p>
    <w:p w14:paraId="396D9704" w14:textId="77777777" w:rsidR="00A030A8" w:rsidRDefault="00A030A8" w:rsidP="00A030A8">
      <w:pPr>
        <w:keepNext/>
        <w:spacing w:line="240" w:lineRule="auto"/>
        <w:jc w:val="left"/>
      </w:pPr>
      <w:r>
        <w:rPr>
          <w:rFonts w:eastAsia="Batang"/>
          <w:noProof/>
          <w:color w:val="0000FF"/>
        </w:rPr>
        <w:lastRenderedPageBreak/>
        <w:drawing>
          <wp:inline distT="0" distB="0" distL="0" distR="0" wp14:anchorId="1662871F" wp14:editId="5CE65C9E">
            <wp:extent cx="5940425" cy="739584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ess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4D05" w14:textId="77777777" w:rsidR="00A030A8" w:rsidRDefault="00A030A8" w:rsidP="00A030A8">
      <w:pPr>
        <w:pStyle w:val="Legenda"/>
        <w:rPr>
          <w:rFonts w:eastAsia="Batang"/>
          <w:color w:val="0000FF"/>
        </w:rPr>
      </w:pPr>
      <w:bookmarkStart w:id="113" w:name="_Toc404509640"/>
      <w:bookmarkStart w:id="114" w:name="_Toc415779773"/>
      <w:r>
        <w:t xml:space="preserve">Figura </w:t>
      </w:r>
      <w:fldSimple w:instr=" SEQ Figura \* ARABIC ">
        <w:r w:rsidR="00F0518C">
          <w:rPr>
            <w:noProof/>
          </w:rPr>
          <w:t>3</w:t>
        </w:r>
      </w:fldSimple>
      <w:r>
        <w:t xml:space="preserve"> - Diagrama de Caso de Uso - Professor</w:t>
      </w:r>
      <w:bookmarkEnd w:id="113"/>
      <w:bookmarkEnd w:id="114"/>
    </w:p>
    <w:p w14:paraId="42D7E0C4" w14:textId="77777777" w:rsidR="00A030A8" w:rsidRDefault="00A030A8" w:rsidP="001F5051"/>
    <w:p w14:paraId="0FB03295" w14:textId="77777777" w:rsidR="00A030A8" w:rsidRDefault="00A030A8" w:rsidP="001F5051"/>
    <w:p w14:paraId="7591332D" w14:textId="77777777" w:rsidR="00A030A8" w:rsidRDefault="00A030A8" w:rsidP="001F5051"/>
    <w:p w14:paraId="5E653643" w14:textId="77777777" w:rsidR="00A030A8" w:rsidRDefault="00A030A8" w:rsidP="001F5051"/>
    <w:p w14:paraId="4F03FE2C" w14:textId="77777777" w:rsidR="00F0518C" w:rsidRDefault="00A030A8" w:rsidP="00F0518C">
      <w:pPr>
        <w:keepNext/>
        <w:spacing w:line="240" w:lineRule="auto"/>
        <w:jc w:val="left"/>
      </w:pPr>
      <w:r>
        <w:rPr>
          <w:rFonts w:eastAsia="Batang"/>
          <w:noProof/>
          <w:color w:val="0000FF"/>
        </w:rPr>
        <w:lastRenderedPageBreak/>
        <w:drawing>
          <wp:inline distT="0" distB="0" distL="0" distR="0" wp14:anchorId="5B44428E" wp14:editId="64BA1EA5">
            <wp:extent cx="5940425" cy="80721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retari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BFC1" w14:textId="0E7E9193" w:rsidR="00A030A8" w:rsidRDefault="00F0518C" w:rsidP="00F0518C">
      <w:pPr>
        <w:pStyle w:val="Legenda"/>
        <w:rPr>
          <w:rFonts w:eastAsia="Batang"/>
          <w:color w:val="0000FF"/>
        </w:rPr>
      </w:pPr>
      <w:bookmarkStart w:id="115" w:name="_Toc415779774"/>
      <w:r>
        <w:t xml:space="preserve">Figura </w:t>
      </w:r>
      <w:fldSimple w:instr=" SEQ Figura \* ARABIC ">
        <w:r>
          <w:rPr>
            <w:noProof/>
          </w:rPr>
          <w:t>4</w:t>
        </w:r>
      </w:fldSimple>
      <w:r w:rsidRPr="00801C5A">
        <w:t xml:space="preserve"> - Diagrama de Caso de Uso - Secretaria</w:t>
      </w:r>
      <w:bookmarkEnd w:id="115"/>
    </w:p>
    <w:p w14:paraId="56C23050" w14:textId="77777777" w:rsidR="00A030A8" w:rsidRDefault="00A030A8" w:rsidP="00A030A8">
      <w:pPr>
        <w:spacing w:line="240" w:lineRule="auto"/>
        <w:jc w:val="left"/>
      </w:pPr>
      <w:bookmarkStart w:id="116" w:name="_Toc404509641"/>
      <w:r w:rsidRPr="00AF621D">
        <w:rPr>
          <w:rFonts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7161E0BF" wp14:editId="52F800F0">
            <wp:extent cx="5940425" cy="7124065"/>
            <wp:effectExtent l="19050" t="0" r="317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4009" w14:textId="1CBDD2C0" w:rsidR="00A030A8" w:rsidRDefault="00A030A8" w:rsidP="00A030A8">
      <w:pPr>
        <w:pStyle w:val="Legenda"/>
        <w:rPr>
          <w:rFonts w:eastAsia="Batang"/>
          <w:color w:val="0000FF"/>
        </w:rPr>
      </w:pPr>
      <w:bookmarkStart w:id="117" w:name="_Toc404509642"/>
      <w:bookmarkStart w:id="118" w:name="_Toc415779775"/>
      <w:r>
        <w:t xml:space="preserve">Figura </w:t>
      </w:r>
      <w:fldSimple w:instr=" SEQ Figura \* ARABIC ">
        <w:r w:rsidR="00F0518C">
          <w:rPr>
            <w:noProof/>
          </w:rPr>
          <w:t>5</w:t>
        </w:r>
      </w:fldSimple>
      <w:r>
        <w:t xml:space="preserve"> - Diagrama de Caso de Uso Gestor</w:t>
      </w:r>
      <w:bookmarkEnd w:id="117"/>
      <w:bookmarkEnd w:id="118"/>
      <w:r>
        <w:t xml:space="preserve">  </w:t>
      </w:r>
      <w:bookmarkEnd w:id="116"/>
    </w:p>
    <w:p w14:paraId="6BDF9E59" w14:textId="77777777" w:rsidR="00A030A8" w:rsidRDefault="00A030A8" w:rsidP="001F5051"/>
    <w:p w14:paraId="501A61C2" w14:textId="77777777" w:rsidR="00A030A8" w:rsidRDefault="00A030A8" w:rsidP="001F5051"/>
    <w:p w14:paraId="1F253708" w14:textId="77777777" w:rsidR="00A030A8" w:rsidRDefault="00A030A8" w:rsidP="001F5051"/>
    <w:p w14:paraId="62355758" w14:textId="77777777" w:rsidR="00A030A8" w:rsidRDefault="00A030A8" w:rsidP="001F5051"/>
    <w:p w14:paraId="534D7864" w14:textId="77777777" w:rsidR="00A030A8" w:rsidRDefault="00A030A8" w:rsidP="001F5051"/>
    <w:p w14:paraId="6726AA3F" w14:textId="77777777" w:rsidR="00E370D6" w:rsidRDefault="00E370D6" w:rsidP="004C7509">
      <w:pPr>
        <w:pStyle w:val="Ttulo3"/>
      </w:pPr>
      <w:bookmarkStart w:id="119" w:name="_Toc415779820"/>
      <w:r>
        <w:lastRenderedPageBreak/>
        <w:t>Descrição dos Atores</w:t>
      </w:r>
      <w:bookmarkEnd w:id="119"/>
    </w:p>
    <w:p w14:paraId="7E3C4DF3" w14:textId="77777777" w:rsidR="00DD1BCC" w:rsidRDefault="00DD1BCC" w:rsidP="00DD1BCC">
      <w:pPr>
        <w:pStyle w:val="Legenda"/>
        <w:keepNext/>
      </w:pPr>
      <w:bookmarkStart w:id="120" w:name="_Toc404509653"/>
      <w:bookmarkStart w:id="121" w:name="_Toc415782047"/>
      <w:r>
        <w:t xml:space="preserve">Tabela </w:t>
      </w:r>
      <w:fldSimple w:instr=" SEQ Tabela \* ARABIC ">
        <w:r w:rsidR="004A46AC">
          <w:rPr>
            <w:noProof/>
          </w:rPr>
          <w:t>2</w:t>
        </w:r>
      </w:fldSimple>
      <w:r>
        <w:t xml:space="preserve"> - </w:t>
      </w:r>
      <w:r w:rsidRPr="003E155E">
        <w:t>Atores presentes no sistema</w:t>
      </w:r>
      <w:bookmarkEnd w:id="120"/>
      <w:bookmarkEnd w:id="12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28"/>
      </w:tblGrid>
      <w:tr w:rsidR="00DD1BCC" w14:paraId="2A16B60C" w14:textId="77777777" w:rsidTr="006571E6">
        <w:trPr>
          <w:trHeight w:val="418"/>
        </w:trPr>
        <w:tc>
          <w:tcPr>
            <w:tcW w:w="3085" w:type="dxa"/>
            <w:shd w:val="clear" w:color="auto" w:fill="0D0D0D"/>
          </w:tcPr>
          <w:p w14:paraId="6A875D68" w14:textId="77777777" w:rsidR="00DD1BCC" w:rsidRDefault="00DD1BCC" w:rsidP="006571E6">
            <w:r>
              <w:t>Ator</w:t>
            </w:r>
          </w:p>
        </w:tc>
        <w:tc>
          <w:tcPr>
            <w:tcW w:w="5528" w:type="dxa"/>
            <w:shd w:val="clear" w:color="auto" w:fill="0D0D0D"/>
          </w:tcPr>
          <w:p w14:paraId="661761FB" w14:textId="77777777" w:rsidR="00DD1BCC" w:rsidRDefault="00DD1BCC" w:rsidP="006571E6">
            <w:r>
              <w:t>Descrição</w:t>
            </w:r>
          </w:p>
        </w:tc>
      </w:tr>
      <w:tr w:rsidR="00DD1BCC" w14:paraId="6741E531" w14:textId="77777777" w:rsidTr="006571E6">
        <w:trPr>
          <w:trHeight w:val="430"/>
        </w:trPr>
        <w:tc>
          <w:tcPr>
            <w:tcW w:w="3085" w:type="dxa"/>
          </w:tcPr>
          <w:p w14:paraId="4452B85C" w14:textId="77777777" w:rsidR="00DD1BCC" w:rsidRDefault="00DD1BCC" w:rsidP="006571E6">
            <w:pPr>
              <w:jc w:val="center"/>
            </w:pPr>
            <w:r w:rsidRPr="003A34EB">
              <w:t>Aluno</w:t>
            </w:r>
          </w:p>
        </w:tc>
        <w:tc>
          <w:tcPr>
            <w:tcW w:w="5528" w:type="dxa"/>
          </w:tcPr>
          <w:p w14:paraId="34777EA2" w14:textId="77777777" w:rsidR="00DD1BCC" w:rsidRPr="003A34EB" w:rsidRDefault="00DD1BCC" w:rsidP="006571E6">
            <w:r>
              <w:t>Visualiza</w:t>
            </w:r>
            <w:r w:rsidRPr="003A34EB">
              <w:t xml:space="preserve"> seu boletim</w:t>
            </w:r>
            <w:r>
              <w:t xml:space="preserve"> e tarefas atribuídas a ele.</w:t>
            </w:r>
          </w:p>
        </w:tc>
      </w:tr>
      <w:tr w:rsidR="00DD1BCC" w14:paraId="049DC101" w14:textId="77777777" w:rsidTr="006571E6">
        <w:trPr>
          <w:trHeight w:val="467"/>
        </w:trPr>
        <w:tc>
          <w:tcPr>
            <w:tcW w:w="3085" w:type="dxa"/>
          </w:tcPr>
          <w:p w14:paraId="6602688F" w14:textId="77777777" w:rsidR="00DD1BCC" w:rsidRDefault="00DD1BCC" w:rsidP="006571E6">
            <w:pPr>
              <w:jc w:val="center"/>
            </w:pPr>
            <w:r>
              <w:t>Responsável</w:t>
            </w:r>
          </w:p>
        </w:tc>
        <w:tc>
          <w:tcPr>
            <w:tcW w:w="5528" w:type="dxa"/>
          </w:tcPr>
          <w:p w14:paraId="0572150A" w14:textId="77777777" w:rsidR="00DD1BCC" w:rsidRDefault="00DD1BCC" w:rsidP="006571E6">
            <w:r>
              <w:t>Visualiza boletim, tarefas e ocorrências do seu filho.</w:t>
            </w:r>
          </w:p>
        </w:tc>
      </w:tr>
      <w:tr w:rsidR="00DD1BCC" w14:paraId="346C1DA8" w14:textId="77777777" w:rsidTr="006571E6">
        <w:trPr>
          <w:trHeight w:val="974"/>
        </w:trPr>
        <w:tc>
          <w:tcPr>
            <w:tcW w:w="3085" w:type="dxa"/>
          </w:tcPr>
          <w:p w14:paraId="330208D3" w14:textId="77777777" w:rsidR="00DD1BCC" w:rsidRDefault="00DD1BCC" w:rsidP="006571E6">
            <w:pPr>
              <w:jc w:val="center"/>
            </w:pPr>
            <w:r>
              <w:t>Professor</w:t>
            </w:r>
          </w:p>
        </w:tc>
        <w:tc>
          <w:tcPr>
            <w:tcW w:w="5528" w:type="dxa"/>
          </w:tcPr>
          <w:p w14:paraId="701948BD" w14:textId="77777777" w:rsidR="00DD1BCC" w:rsidRDefault="00DD1BCC" w:rsidP="006571E6">
            <w:r>
              <w:t>Inserir: tarefas, boletins e ocorrência da turma.</w:t>
            </w:r>
          </w:p>
          <w:p w14:paraId="15085C72" w14:textId="77777777" w:rsidR="00DD1BCC" w:rsidRDefault="00DD1BCC" w:rsidP="006571E6">
            <w:r>
              <w:t>Visualizar: tarefas, boletins e ocorrência da turma.</w:t>
            </w:r>
          </w:p>
          <w:p w14:paraId="7CCF3689" w14:textId="77777777" w:rsidR="00DD1BCC" w:rsidRDefault="00DD1BCC" w:rsidP="006571E6">
            <w:r>
              <w:t>Editar: tarefas, boletins e ocorrência da turma.</w:t>
            </w:r>
          </w:p>
        </w:tc>
      </w:tr>
      <w:tr w:rsidR="00DD1BCC" w14:paraId="719ABC6A" w14:textId="77777777" w:rsidTr="006571E6">
        <w:trPr>
          <w:trHeight w:val="1268"/>
        </w:trPr>
        <w:tc>
          <w:tcPr>
            <w:tcW w:w="3085" w:type="dxa"/>
          </w:tcPr>
          <w:p w14:paraId="32BA817C" w14:textId="77777777" w:rsidR="00DD1BCC" w:rsidRDefault="00DD1BCC" w:rsidP="006571E6">
            <w:pPr>
              <w:jc w:val="center"/>
            </w:pPr>
            <w:r>
              <w:t>Secretaria</w:t>
            </w:r>
          </w:p>
        </w:tc>
        <w:tc>
          <w:tcPr>
            <w:tcW w:w="5528" w:type="dxa"/>
          </w:tcPr>
          <w:p w14:paraId="38064884" w14:textId="77777777" w:rsidR="00DD1BCC" w:rsidRDefault="00DD1BCC" w:rsidP="006571E6">
            <w:r>
              <w:t>Inserir: Alunos, Responsáveis, Turmas e Boletins.</w:t>
            </w:r>
          </w:p>
          <w:p w14:paraId="6418BAF4" w14:textId="77777777" w:rsidR="00DD1BCC" w:rsidRDefault="00DD1BCC" w:rsidP="006571E6">
            <w:r>
              <w:t>Editar: Alunos, Responsáveis, Turmas e Boletins.</w:t>
            </w:r>
          </w:p>
          <w:p w14:paraId="23C91C07" w14:textId="77777777" w:rsidR="00DD1BCC" w:rsidRDefault="00DD1BCC" w:rsidP="006571E6">
            <w:r>
              <w:t>Visualizar: Alunos, Responsáveis, Turmas e Boletins.</w:t>
            </w:r>
          </w:p>
          <w:p w14:paraId="7544F5E8" w14:textId="77777777" w:rsidR="00DD1BCC" w:rsidRDefault="00DD1BCC" w:rsidP="006571E6">
            <w:r>
              <w:t xml:space="preserve">Atribui professores e alunos à uma turma criada. </w:t>
            </w:r>
          </w:p>
        </w:tc>
      </w:tr>
      <w:tr w:rsidR="00DD1BCC" w14:paraId="057DABBC" w14:textId="77777777" w:rsidTr="006571E6">
        <w:trPr>
          <w:trHeight w:val="987"/>
        </w:trPr>
        <w:tc>
          <w:tcPr>
            <w:tcW w:w="3085" w:type="dxa"/>
          </w:tcPr>
          <w:p w14:paraId="583B2784" w14:textId="77777777" w:rsidR="00DD1BCC" w:rsidRDefault="00DD1BCC" w:rsidP="006571E6">
            <w:pPr>
              <w:jc w:val="center"/>
            </w:pPr>
            <w:r>
              <w:t>Gestor</w:t>
            </w:r>
          </w:p>
        </w:tc>
        <w:tc>
          <w:tcPr>
            <w:tcW w:w="5528" w:type="dxa"/>
          </w:tcPr>
          <w:p w14:paraId="7067DA47" w14:textId="77777777" w:rsidR="00DD1BCC" w:rsidRDefault="00DD1BCC" w:rsidP="006571E6">
            <w:r>
              <w:t>Visualizar: Alunos, Responsáveis, Turmas e Boletins.</w:t>
            </w:r>
          </w:p>
          <w:p w14:paraId="5B2DC223" w14:textId="77777777" w:rsidR="00DD1BCC" w:rsidRDefault="00DD1BCC" w:rsidP="006571E6">
            <w:r>
              <w:t>Inserir: Ocorrência para turma ou alunos caso seja necessário.</w:t>
            </w:r>
          </w:p>
        </w:tc>
      </w:tr>
    </w:tbl>
    <w:p w14:paraId="2FE0BCA6" w14:textId="77777777" w:rsidR="00E370D6" w:rsidRDefault="00E370D6" w:rsidP="003E2A6A">
      <w:pPr>
        <w:pStyle w:val="Ttulo2"/>
        <w:numPr>
          <w:ilvl w:val="0"/>
          <w:numId w:val="0"/>
        </w:numPr>
      </w:pPr>
    </w:p>
    <w:p w14:paraId="41D207F5" w14:textId="77777777" w:rsidR="006571E6" w:rsidRDefault="006571E6" w:rsidP="006571E6"/>
    <w:p w14:paraId="3188164D" w14:textId="77777777" w:rsidR="006571E6" w:rsidRDefault="006571E6" w:rsidP="006571E6"/>
    <w:p w14:paraId="4CCC48B6" w14:textId="77777777" w:rsidR="006571E6" w:rsidRDefault="006571E6" w:rsidP="006571E6"/>
    <w:p w14:paraId="540E458F" w14:textId="77777777" w:rsidR="006571E6" w:rsidRDefault="006571E6" w:rsidP="006571E6"/>
    <w:p w14:paraId="428F57D0" w14:textId="77777777" w:rsidR="006571E6" w:rsidRDefault="006571E6" w:rsidP="006571E6"/>
    <w:p w14:paraId="1028B0BD" w14:textId="77777777" w:rsidR="006571E6" w:rsidRDefault="006571E6" w:rsidP="006571E6"/>
    <w:p w14:paraId="041104E7" w14:textId="77777777" w:rsidR="006571E6" w:rsidRDefault="006571E6" w:rsidP="006571E6"/>
    <w:p w14:paraId="1BF5B4E9" w14:textId="77777777" w:rsidR="006571E6" w:rsidRDefault="006571E6" w:rsidP="006571E6"/>
    <w:p w14:paraId="3C2A21D1" w14:textId="77777777" w:rsidR="006571E6" w:rsidRDefault="006571E6" w:rsidP="006571E6"/>
    <w:p w14:paraId="37601A3B" w14:textId="77777777" w:rsidR="006571E6" w:rsidRDefault="006571E6" w:rsidP="006571E6"/>
    <w:p w14:paraId="7CDB11F6" w14:textId="77777777" w:rsidR="006571E6" w:rsidRDefault="006571E6" w:rsidP="006571E6"/>
    <w:p w14:paraId="5ADC1D13" w14:textId="77777777" w:rsidR="006571E6" w:rsidRPr="006571E6" w:rsidRDefault="006571E6" w:rsidP="006571E6"/>
    <w:p w14:paraId="5BB1FDFA" w14:textId="77777777" w:rsidR="00301E38" w:rsidRDefault="00301E38" w:rsidP="004C7509">
      <w:pPr>
        <w:pStyle w:val="Ttulo3"/>
      </w:pPr>
      <w:bookmarkStart w:id="122" w:name="_Toc415779821"/>
      <w:r>
        <w:lastRenderedPageBreak/>
        <w:t xml:space="preserve">Descrição dos </w:t>
      </w:r>
      <w:r w:rsidR="00396A14">
        <w:t>Casos de U</w:t>
      </w:r>
      <w:r w:rsidRPr="00784EC4">
        <w:t>so</w:t>
      </w:r>
      <w:bookmarkEnd w:id="122"/>
    </w:p>
    <w:p w14:paraId="56693935" w14:textId="77777777" w:rsidR="003E2A6A" w:rsidRPr="008E305B" w:rsidRDefault="003E2A6A" w:rsidP="003E2A6A">
      <w:pPr>
        <w:rPr>
          <w:color w:val="FF0000"/>
        </w:rPr>
      </w:pPr>
      <w:r>
        <w:rPr>
          <w:color w:val="FF0000"/>
        </w:rPr>
        <w:t>Descrever os Casos de Uso do Sistema</w:t>
      </w:r>
      <w:r w:rsidR="00617235">
        <w:rPr>
          <w:color w:val="FF0000"/>
        </w:rPr>
        <w:t xml:space="preserve"> segundo o Modelo abaixo.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44F8A308" w14:textId="7CE23121" w:rsidR="008F46DB" w:rsidRDefault="008F46DB" w:rsidP="008F46DB">
      <w:pPr>
        <w:pStyle w:val="Legenda"/>
        <w:keepNext/>
      </w:pPr>
      <w:bookmarkStart w:id="123" w:name="_Toc415782048"/>
      <w:r>
        <w:t xml:space="preserve">Tabela </w:t>
      </w:r>
      <w:fldSimple w:instr=" SEQ Tabela \* ARABIC ">
        <w:r w:rsidR="004A46AC">
          <w:rPr>
            <w:noProof/>
          </w:rPr>
          <w:t>3</w:t>
        </w:r>
      </w:fldSimple>
      <w:r>
        <w:t xml:space="preserve"> - </w:t>
      </w:r>
      <w:r w:rsidRPr="00950E08">
        <w:t>UC01 – Login</w:t>
      </w:r>
      <w:bookmarkEnd w:id="123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5918"/>
      </w:tblGrid>
      <w:tr w:rsidR="006571E6" w:rsidRPr="003D4761" w14:paraId="68B69828" w14:textId="77777777" w:rsidTr="006571E6">
        <w:trPr>
          <w:trHeight w:val="408"/>
        </w:trPr>
        <w:tc>
          <w:tcPr>
            <w:tcW w:w="2658" w:type="dxa"/>
            <w:shd w:val="clear" w:color="auto" w:fill="D9D9D9"/>
          </w:tcPr>
          <w:p w14:paraId="2DEF9A36" w14:textId="77777777" w:rsidR="006571E6" w:rsidRPr="003D4761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14:paraId="5BFBDF69" w14:textId="77777777" w:rsidR="006571E6" w:rsidRPr="003D4761" w:rsidRDefault="006571E6" w:rsidP="006571E6">
            <w:r>
              <w:t>UC01 – Login</w:t>
            </w:r>
          </w:p>
        </w:tc>
      </w:tr>
      <w:tr w:rsidR="006571E6" w:rsidRPr="003D4761" w14:paraId="4CAFA64B" w14:textId="77777777" w:rsidTr="006571E6">
        <w:trPr>
          <w:trHeight w:val="408"/>
        </w:trPr>
        <w:tc>
          <w:tcPr>
            <w:tcW w:w="2658" w:type="dxa"/>
            <w:shd w:val="clear" w:color="auto" w:fill="D9D9D9"/>
          </w:tcPr>
          <w:p w14:paraId="3FF82EA4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14:paraId="2F2229F0" w14:textId="77777777" w:rsidR="006571E6" w:rsidRPr="003D4761" w:rsidRDefault="006571E6" w:rsidP="006571E6">
            <w:pPr>
              <w:rPr>
                <w:color w:val="548DD4"/>
              </w:rPr>
            </w:pPr>
            <w:r>
              <w:t>Obter acesso ao sistema</w:t>
            </w:r>
          </w:p>
        </w:tc>
      </w:tr>
      <w:tr w:rsidR="006571E6" w:rsidRPr="003D4761" w14:paraId="42FC7728" w14:textId="77777777" w:rsidTr="006571E6">
        <w:trPr>
          <w:trHeight w:val="408"/>
        </w:trPr>
        <w:tc>
          <w:tcPr>
            <w:tcW w:w="2658" w:type="dxa"/>
            <w:shd w:val="clear" w:color="auto" w:fill="D9D9D9"/>
          </w:tcPr>
          <w:p w14:paraId="098B5760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14:paraId="41A3C655" w14:textId="77777777" w:rsidR="006571E6" w:rsidRPr="00CB5E8D" w:rsidRDefault="006571E6" w:rsidP="006571E6">
            <w:r>
              <w:t>Gestor, Professor, Secretaria, Responsável (pais) e Aluno</w:t>
            </w:r>
          </w:p>
        </w:tc>
      </w:tr>
      <w:tr w:rsidR="006571E6" w:rsidRPr="003D4761" w14:paraId="1B7EDE7F" w14:textId="77777777" w:rsidTr="006571E6">
        <w:trPr>
          <w:trHeight w:val="423"/>
        </w:trPr>
        <w:tc>
          <w:tcPr>
            <w:tcW w:w="2658" w:type="dxa"/>
            <w:shd w:val="clear" w:color="auto" w:fill="D9D9D9"/>
          </w:tcPr>
          <w:p w14:paraId="6A740FEC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14:paraId="0193BB23" w14:textId="77777777" w:rsidR="006571E6" w:rsidRPr="00CB5E8D" w:rsidRDefault="006571E6" w:rsidP="006571E6">
            <w:r>
              <w:t>Deve estar cadastrado no banco de dados</w:t>
            </w:r>
          </w:p>
        </w:tc>
      </w:tr>
      <w:tr w:rsidR="006571E6" w:rsidRPr="003D4761" w14:paraId="71F6DE84" w14:textId="77777777" w:rsidTr="006571E6">
        <w:trPr>
          <w:trHeight w:val="365"/>
        </w:trPr>
        <w:tc>
          <w:tcPr>
            <w:tcW w:w="2658" w:type="dxa"/>
            <w:shd w:val="clear" w:color="auto" w:fill="D9D9D9"/>
          </w:tcPr>
          <w:p w14:paraId="6D2A6B21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14:paraId="0F5CB0CA" w14:textId="77777777" w:rsidR="006571E6" w:rsidRPr="00CB5E8D" w:rsidRDefault="006571E6" w:rsidP="006571E6">
            <w:r>
              <w:t>O ator acessa o sistema de acordo com o seu perfil de ator.</w:t>
            </w:r>
          </w:p>
        </w:tc>
      </w:tr>
      <w:tr w:rsidR="006571E6" w:rsidRPr="003D4761" w14:paraId="2CC84E95" w14:textId="77777777" w:rsidTr="006571E6">
        <w:trPr>
          <w:trHeight w:val="6253"/>
        </w:trPr>
        <w:tc>
          <w:tcPr>
            <w:tcW w:w="8576" w:type="dxa"/>
            <w:gridSpan w:val="2"/>
          </w:tcPr>
          <w:p w14:paraId="26C36371" w14:textId="77777777" w:rsidR="006571E6" w:rsidRDefault="006571E6" w:rsidP="006571E6">
            <w:pPr>
              <w:rPr>
                <w:b/>
                <w:bCs/>
              </w:rPr>
            </w:pPr>
          </w:p>
          <w:p w14:paraId="30CAB8B3" w14:textId="77777777" w:rsidR="006571E6" w:rsidRDefault="006571E6" w:rsidP="006571E6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6C1C6BEA" w14:textId="77777777" w:rsidR="006571E6" w:rsidRPr="00EB4F26" w:rsidRDefault="006571E6" w:rsidP="006571E6">
            <w:r w:rsidRPr="00EB4F26">
              <w:t xml:space="preserve">FP01 – Este caso de uso inicia quando o </w:t>
            </w:r>
            <w:r>
              <w:t>ator</w:t>
            </w:r>
            <w:r w:rsidRPr="00EB4F26">
              <w:t xml:space="preserve"> deseja </w:t>
            </w:r>
            <w:r>
              <w:t>logar no sistema</w:t>
            </w:r>
          </w:p>
          <w:p w14:paraId="1964D563" w14:textId="77777777" w:rsidR="006571E6" w:rsidRDefault="006571E6" w:rsidP="006571E6">
            <w:r w:rsidRPr="00EB4F26">
              <w:t xml:space="preserve">FP02 – </w:t>
            </w:r>
            <w:r>
              <w:t>O sistema oferece opção para inserir dados para verificação do acesso</w:t>
            </w:r>
          </w:p>
          <w:p w14:paraId="4C5B07AA" w14:textId="77777777" w:rsidR="006571E6" w:rsidRDefault="006571E6" w:rsidP="006571E6">
            <w:r w:rsidRPr="00EB4F26">
              <w:t xml:space="preserve">FP03 – </w:t>
            </w:r>
            <w:r>
              <w:t>O ator digita o login e a senha nos campos indicados</w:t>
            </w:r>
          </w:p>
          <w:p w14:paraId="5B41D049" w14:textId="77777777" w:rsidR="006571E6" w:rsidRDefault="006571E6" w:rsidP="006571E6">
            <w:r>
              <w:t>FP04 – Sistema autentica se os dados digitados são válidos</w:t>
            </w:r>
          </w:p>
          <w:p w14:paraId="06E05DF5" w14:textId="77777777" w:rsidR="006571E6" w:rsidRDefault="006571E6" w:rsidP="006571E6">
            <w:r>
              <w:t>FP05</w:t>
            </w:r>
            <w:r w:rsidRPr="00EB4F26">
              <w:t xml:space="preserve"> – </w:t>
            </w:r>
            <w:r>
              <w:t>O s</w:t>
            </w:r>
            <w:r w:rsidRPr="00EB4F26">
              <w:t xml:space="preserve">istema </w:t>
            </w:r>
            <w:r>
              <w:t>libera o acesso ao sistema, de acordo com o perfil do usuário</w:t>
            </w:r>
          </w:p>
          <w:p w14:paraId="688146E2" w14:textId="77777777" w:rsidR="006571E6" w:rsidRDefault="006571E6" w:rsidP="006571E6"/>
          <w:p w14:paraId="428945DC" w14:textId="77777777" w:rsidR="006571E6" w:rsidRDefault="006571E6" w:rsidP="006571E6">
            <w:r w:rsidRPr="003D4761">
              <w:rPr>
                <w:b/>
                <w:bCs/>
              </w:rPr>
              <w:t>Fluxo Alternativo:</w:t>
            </w:r>
          </w:p>
          <w:p w14:paraId="2749E922" w14:textId="77777777" w:rsidR="006571E6" w:rsidRDefault="006571E6" w:rsidP="006571E6">
            <w:r>
              <w:t>FA01 – O ator digitou dados incorretos</w:t>
            </w:r>
          </w:p>
          <w:p w14:paraId="59817985" w14:textId="77777777" w:rsidR="006571E6" w:rsidRDefault="006571E6" w:rsidP="006571E6">
            <w:r>
              <w:t xml:space="preserve">FA02 – O sistema informa que o login ou senha estão incorretos </w:t>
            </w:r>
          </w:p>
          <w:p w14:paraId="571FB7AF" w14:textId="77777777" w:rsidR="006571E6" w:rsidRPr="00D55969" w:rsidRDefault="006571E6" w:rsidP="006571E6">
            <w:pPr>
              <w:rPr>
                <w:u w:val="single"/>
              </w:rPr>
            </w:pPr>
            <w:r>
              <w:t>FA03 – E retorna para o fluxo principal FP02.</w:t>
            </w:r>
          </w:p>
          <w:p w14:paraId="76D6A2A4" w14:textId="77777777" w:rsidR="006571E6" w:rsidRPr="00D55969" w:rsidRDefault="006571E6" w:rsidP="006571E6">
            <w:pPr>
              <w:rPr>
                <w:u w:val="single"/>
              </w:rPr>
            </w:pPr>
          </w:p>
          <w:p w14:paraId="232A6744" w14:textId="77777777" w:rsidR="006571E6" w:rsidRPr="00FF2C10" w:rsidRDefault="006571E6" w:rsidP="006571E6">
            <w:pPr>
              <w:rPr>
                <w:color w:val="548DD4"/>
              </w:rPr>
            </w:pPr>
          </w:p>
        </w:tc>
      </w:tr>
    </w:tbl>
    <w:p w14:paraId="1B7B6A6C" w14:textId="77777777" w:rsidR="006571E6" w:rsidRDefault="006571E6" w:rsidP="006571E6">
      <w:pPr>
        <w:pStyle w:val="Legenda"/>
      </w:pPr>
    </w:p>
    <w:p w14:paraId="68AE5EDD" w14:textId="77777777" w:rsidR="006571E6" w:rsidRDefault="006571E6" w:rsidP="006571E6"/>
    <w:p w14:paraId="047A35E1" w14:textId="77777777" w:rsidR="006571E6" w:rsidRDefault="006571E6" w:rsidP="006571E6"/>
    <w:p w14:paraId="5F71BA4D" w14:textId="77777777" w:rsidR="006571E6" w:rsidRDefault="006571E6" w:rsidP="006571E6"/>
    <w:p w14:paraId="2904F357" w14:textId="77777777" w:rsidR="006571E6" w:rsidRDefault="006571E6" w:rsidP="006571E6"/>
    <w:p w14:paraId="3DF82281" w14:textId="77777777" w:rsidR="006571E6" w:rsidRDefault="006571E6" w:rsidP="006571E6"/>
    <w:p w14:paraId="735076CB" w14:textId="77777777" w:rsidR="006571E6" w:rsidRDefault="006571E6" w:rsidP="006571E6"/>
    <w:p w14:paraId="70EA31F8" w14:textId="7CD98BB3" w:rsidR="006571E6" w:rsidRDefault="006571E6" w:rsidP="006571E6">
      <w:pPr>
        <w:pStyle w:val="Legenda"/>
        <w:keepNext/>
      </w:pPr>
    </w:p>
    <w:p w14:paraId="62FBF2E2" w14:textId="79165E4F" w:rsidR="008F46DB" w:rsidRDefault="008F46DB" w:rsidP="008F46DB">
      <w:pPr>
        <w:pStyle w:val="Legenda"/>
        <w:keepNext/>
      </w:pPr>
      <w:bookmarkStart w:id="124" w:name="_Toc415782049"/>
      <w:r>
        <w:t xml:space="preserve">Tabela </w:t>
      </w:r>
      <w:fldSimple w:instr=" SEQ Tabela \* ARABIC ">
        <w:r w:rsidR="004A46AC">
          <w:rPr>
            <w:noProof/>
          </w:rPr>
          <w:t>4</w:t>
        </w:r>
      </w:fldSimple>
      <w:r>
        <w:t xml:space="preserve"> </w:t>
      </w:r>
      <w:r w:rsidRPr="00D03601">
        <w:t>– UC02 – Configurar Bimestre</w:t>
      </w:r>
      <w:bookmarkEnd w:id="124"/>
    </w:p>
    <w:tbl>
      <w:tblPr>
        <w:tblW w:w="867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1"/>
        <w:gridCol w:w="6010"/>
      </w:tblGrid>
      <w:tr w:rsidR="006571E6" w:rsidRPr="00D96646" w14:paraId="3AB48E39" w14:textId="77777777" w:rsidTr="008F46DB">
        <w:trPr>
          <w:trHeight w:val="433"/>
        </w:trPr>
        <w:tc>
          <w:tcPr>
            <w:tcW w:w="2661" w:type="dxa"/>
            <w:shd w:val="clear" w:color="auto" w:fill="D9D9D9"/>
          </w:tcPr>
          <w:p w14:paraId="638BEA68" w14:textId="77777777" w:rsidR="006571E6" w:rsidRPr="003D4761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10" w:type="dxa"/>
          </w:tcPr>
          <w:p w14:paraId="09AC869B" w14:textId="77777777" w:rsidR="006571E6" w:rsidRPr="00D96646" w:rsidRDefault="006571E6" w:rsidP="006571E6">
            <w:r>
              <w:t>UC02 – Configurar Bimestre</w:t>
            </w:r>
          </w:p>
        </w:tc>
      </w:tr>
      <w:tr w:rsidR="006571E6" w:rsidRPr="00D96646" w14:paraId="131F99D4" w14:textId="77777777" w:rsidTr="008F46DB">
        <w:trPr>
          <w:trHeight w:val="449"/>
        </w:trPr>
        <w:tc>
          <w:tcPr>
            <w:tcW w:w="2661" w:type="dxa"/>
            <w:shd w:val="clear" w:color="auto" w:fill="D9D9D9"/>
          </w:tcPr>
          <w:p w14:paraId="3BC0F71A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10" w:type="dxa"/>
          </w:tcPr>
          <w:p w14:paraId="74D4647A" w14:textId="77777777" w:rsidR="006571E6" w:rsidRPr="00D96646" w:rsidRDefault="006571E6" w:rsidP="006571E6">
            <w:r>
              <w:t>Configurar o período de cada bimestre</w:t>
            </w:r>
          </w:p>
        </w:tc>
      </w:tr>
      <w:tr w:rsidR="006571E6" w:rsidRPr="00D96646" w14:paraId="2A111CCF" w14:textId="77777777" w:rsidTr="008F46DB">
        <w:trPr>
          <w:trHeight w:val="433"/>
        </w:trPr>
        <w:tc>
          <w:tcPr>
            <w:tcW w:w="2661" w:type="dxa"/>
            <w:shd w:val="clear" w:color="auto" w:fill="D9D9D9"/>
          </w:tcPr>
          <w:p w14:paraId="3E5D1715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10" w:type="dxa"/>
          </w:tcPr>
          <w:p w14:paraId="144B5BE5" w14:textId="77777777" w:rsidR="006571E6" w:rsidRPr="00D96646" w:rsidRDefault="006571E6" w:rsidP="006571E6">
            <w:r>
              <w:t>Secretaria</w:t>
            </w:r>
          </w:p>
        </w:tc>
      </w:tr>
      <w:tr w:rsidR="006571E6" w:rsidRPr="00D96646" w14:paraId="4C2F6EC1" w14:textId="77777777" w:rsidTr="008F46DB">
        <w:trPr>
          <w:trHeight w:val="433"/>
        </w:trPr>
        <w:tc>
          <w:tcPr>
            <w:tcW w:w="2661" w:type="dxa"/>
            <w:shd w:val="clear" w:color="auto" w:fill="D9D9D9"/>
          </w:tcPr>
          <w:p w14:paraId="6D8B0903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10" w:type="dxa"/>
          </w:tcPr>
          <w:p w14:paraId="09E5B3CD" w14:textId="77777777" w:rsidR="006571E6" w:rsidRPr="00D96646" w:rsidRDefault="006571E6" w:rsidP="006571E6">
            <w:r>
              <w:t xml:space="preserve">Ano vigente </w:t>
            </w:r>
          </w:p>
        </w:tc>
      </w:tr>
      <w:tr w:rsidR="006571E6" w:rsidRPr="00D96646" w14:paraId="4E7FC6FE" w14:textId="77777777" w:rsidTr="008F46DB">
        <w:trPr>
          <w:trHeight w:val="433"/>
        </w:trPr>
        <w:tc>
          <w:tcPr>
            <w:tcW w:w="2661" w:type="dxa"/>
            <w:shd w:val="clear" w:color="auto" w:fill="D9D9D9"/>
          </w:tcPr>
          <w:p w14:paraId="52B8AD31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10" w:type="dxa"/>
          </w:tcPr>
          <w:p w14:paraId="11D90ACB" w14:textId="77777777" w:rsidR="006571E6" w:rsidRPr="00D96646" w:rsidRDefault="006571E6" w:rsidP="006571E6">
            <w:r>
              <w:t>Bimestre configurado</w:t>
            </w:r>
          </w:p>
        </w:tc>
      </w:tr>
      <w:tr w:rsidR="006571E6" w:rsidRPr="003D4761" w14:paraId="4186BEBC" w14:textId="77777777" w:rsidTr="006571E6">
        <w:trPr>
          <w:trHeight w:val="6210"/>
        </w:trPr>
        <w:tc>
          <w:tcPr>
            <w:tcW w:w="8671" w:type="dxa"/>
            <w:gridSpan w:val="2"/>
          </w:tcPr>
          <w:p w14:paraId="1701CF6C" w14:textId="77777777" w:rsidR="006571E6" w:rsidRPr="003D4761" w:rsidRDefault="006571E6" w:rsidP="006571E6">
            <w:pPr>
              <w:rPr>
                <w:b/>
                <w:bCs/>
              </w:rPr>
            </w:pPr>
          </w:p>
          <w:p w14:paraId="3B7F3136" w14:textId="77777777" w:rsidR="006571E6" w:rsidRDefault="006571E6" w:rsidP="006571E6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198FA954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configurar o período de um bimestre</w:t>
            </w:r>
          </w:p>
          <w:p w14:paraId="375FC4A6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configurar Bimestre</w:t>
            </w:r>
          </w:p>
          <w:p w14:paraId="7007D291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o bimestre</w:t>
            </w:r>
          </w:p>
          <w:p w14:paraId="772602B4" w14:textId="77777777" w:rsidR="006571E6" w:rsidRPr="007A2C87" w:rsidRDefault="006571E6" w:rsidP="006571E6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Insere as datas do período desse bimestre</w:t>
            </w:r>
          </w:p>
          <w:p w14:paraId="0842A150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salva a configuração</w:t>
            </w:r>
          </w:p>
          <w:p w14:paraId="7F333F84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exibe uma mensagem de “Bimestre Configurado com sucesso!”</w:t>
            </w:r>
          </w:p>
          <w:p w14:paraId="6C18B9C4" w14:textId="77777777" w:rsidR="006571E6" w:rsidRDefault="006571E6" w:rsidP="006571E6">
            <w:pPr>
              <w:jc w:val="left"/>
            </w:pPr>
          </w:p>
          <w:p w14:paraId="0B9B7623" w14:textId="77777777" w:rsidR="006571E6" w:rsidRDefault="006571E6" w:rsidP="006571E6">
            <w:pPr>
              <w:jc w:val="left"/>
              <w:rPr>
                <w:b/>
                <w:bCs/>
              </w:rPr>
            </w:pPr>
            <w:r w:rsidRPr="003D4761">
              <w:rPr>
                <w:b/>
                <w:bCs/>
              </w:rPr>
              <w:t>Fluxo Alternativo:</w:t>
            </w:r>
          </w:p>
          <w:p w14:paraId="660FDFC6" w14:textId="77777777" w:rsidR="006571E6" w:rsidRDefault="006571E6" w:rsidP="006571E6">
            <w:pPr>
              <w:jc w:val="left"/>
            </w:pPr>
            <w:r>
              <w:t>FA01</w:t>
            </w:r>
            <w:r w:rsidRPr="00EB4F26">
              <w:t xml:space="preserve"> –</w:t>
            </w:r>
            <w:r>
              <w:t xml:space="preserve"> Ator digitou datas inválidas</w:t>
            </w:r>
          </w:p>
          <w:p w14:paraId="0A089E94" w14:textId="77777777" w:rsidR="006571E6" w:rsidRDefault="006571E6" w:rsidP="006571E6">
            <w:pPr>
              <w:jc w:val="left"/>
            </w:pPr>
            <w:r>
              <w:t>FA02</w:t>
            </w:r>
            <w:r w:rsidRPr="00EB4F26">
              <w:t xml:space="preserve"> –</w:t>
            </w:r>
            <w:r>
              <w:t xml:space="preserve"> O sistema informa que a data é inválida</w:t>
            </w:r>
          </w:p>
          <w:p w14:paraId="07B8399C" w14:textId="77777777" w:rsidR="006571E6" w:rsidRPr="003D4761" w:rsidRDefault="006571E6" w:rsidP="006571E6">
            <w:pPr>
              <w:jc w:val="left"/>
            </w:pPr>
            <w:r>
              <w:t>FA03</w:t>
            </w:r>
            <w:r w:rsidRPr="00EB4F26">
              <w:t xml:space="preserve"> –</w:t>
            </w:r>
            <w:r>
              <w:t xml:space="preserve"> E retorna para o fluxo principal FP04.</w:t>
            </w:r>
          </w:p>
        </w:tc>
      </w:tr>
    </w:tbl>
    <w:p w14:paraId="694FFA73" w14:textId="77777777" w:rsidR="006571E6" w:rsidRDefault="006571E6" w:rsidP="006571E6"/>
    <w:p w14:paraId="3C480AE8" w14:textId="77777777" w:rsidR="006571E6" w:rsidRDefault="006571E6" w:rsidP="006571E6"/>
    <w:p w14:paraId="32D74D29" w14:textId="77777777" w:rsidR="006571E6" w:rsidRDefault="006571E6" w:rsidP="006571E6"/>
    <w:p w14:paraId="08B7E06F" w14:textId="77777777" w:rsidR="006571E6" w:rsidRDefault="006571E6" w:rsidP="006571E6"/>
    <w:p w14:paraId="1129C131" w14:textId="77777777" w:rsidR="006571E6" w:rsidRDefault="006571E6" w:rsidP="006571E6"/>
    <w:p w14:paraId="09E5377E" w14:textId="77777777" w:rsidR="006571E6" w:rsidRDefault="006571E6" w:rsidP="006571E6"/>
    <w:p w14:paraId="398E8336" w14:textId="77777777" w:rsidR="006571E6" w:rsidRDefault="006571E6" w:rsidP="006571E6"/>
    <w:p w14:paraId="2B4C8F6D" w14:textId="77777777" w:rsidR="006571E6" w:rsidRDefault="006571E6" w:rsidP="006571E6"/>
    <w:p w14:paraId="33271626" w14:textId="77777777" w:rsidR="006571E6" w:rsidRDefault="006571E6" w:rsidP="006571E6"/>
    <w:p w14:paraId="7D898991" w14:textId="77777777" w:rsidR="006571E6" w:rsidRDefault="006571E6" w:rsidP="006571E6"/>
    <w:p w14:paraId="206F70BF" w14:textId="77777777" w:rsidR="006571E6" w:rsidRDefault="006571E6" w:rsidP="006571E6"/>
    <w:p w14:paraId="6E45069B" w14:textId="725EC9B9" w:rsidR="006571E6" w:rsidRDefault="006571E6" w:rsidP="006571E6">
      <w:pPr>
        <w:pStyle w:val="Legenda"/>
        <w:keepNext/>
      </w:pPr>
    </w:p>
    <w:p w14:paraId="75711E33" w14:textId="01634CA4" w:rsidR="008F46DB" w:rsidRDefault="008F46DB" w:rsidP="008F46DB">
      <w:pPr>
        <w:pStyle w:val="Legenda"/>
        <w:keepNext/>
      </w:pPr>
      <w:bookmarkStart w:id="125" w:name="_Toc415782050"/>
      <w:r>
        <w:t xml:space="preserve">Tabela </w:t>
      </w:r>
      <w:fldSimple w:instr=" SEQ Tabela \* ARABIC ">
        <w:r w:rsidR="004A46AC">
          <w:rPr>
            <w:noProof/>
          </w:rPr>
          <w:t>5</w:t>
        </w:r>
      </w:fldSimple>
      <w:r>
        <w:t xml:space="preserve"> </w:t>
      </w:r>
      <w:r w:rsidRPr="006D42E0">
        <w:t>– UC03 – Criar Boletim</w:t>
      </w:r>
      <w:bookmarkEnd w:id="125"/>
    </w:p>
    <w:tbl>
      <w:tblPr>
        <w:tblW w:w="867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1"/>
        <w:gridCol w:w="6010"/>
      </w:tblGrid>
      <w:tr w:rsidR="006571E6" w:rsidRPr="00D96646" w14:paraId="44D19C0E" w14:textId="77777777" w:rsidTr="008F46DB">
        <w:trPr>
          <w:trHeight w:val="433"/>
        </w:trPr>
        <w:tc>
          <w:tcPr>
            <w:tcW w:w="2661" w:type="dxa"/>
            <w:shd w:val="clear" w:color="auto" w:fill="D9D9D9"/>
          </w:tcPr>
          <w:p w14:paraId="691B637D" w14:textId="77777777" w:rsidR="006571E6" w:rsidRPr="003D4761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10" w:type="dxa"/>
          </w:tcPr>
          <w:p w14:paraId="5AC4A3ED" w14:textId="77777777" w:rsidR="006571E6" w:rsidRPr="00D96646" w:rsidRDefault="006571E6" w:rsidP="006571E6">
            <w:r>
              <w:t>UC03 – Criar Boletim</w:t>
            </w:r>
          </w:p>
        </w:tc>
      </w:tr>
      <w:tr w:rsidR="006571E6" w:rsidRPr="00D96646" w14:paraId="25C2678D" w14:textId="77777777" w:rsidTr="008F46DB">
        <w:trPr>
          <w:trHeight w:val="449"/>
        </w:trPr>
        <w:tc>
          <w:tcPr>
            <w:tcW w:w="2661" w:type="dxa"/>
            <w:shd w:val="clear" w:color="auto" w:fill="D9D9D9"/>
          </w:tcPr>
          <w:p w14:paraId="385CA093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10" w:type="dxa"/>
          </w:tcPr>
          <w:p w14:paraId="5488F8EC" w14:textId="77777777" w:rsidR="006571E6" w:rsidRPr="00D96646" w:rsidRDefault="006571E6" w:rsidP="006571E6">
            <w:r>
              <w:t>Criar Boletim para uma turma</w:t>
            </w:r>
          </w:p>
        </w:tc>
      </w:tr>
      <w:tr w:rsidR="006571E6" w:rsidRPr="00D96646" w14:paraId="7AB0E25A" w14:textId="77777777" w:rsidTr="008F46DB">
        <w:trPr>
          <w:trHeight w:val="433"/>
        </w:trPr>
        <w:tc>
          <w:tcPr>
            <w:tcW w:w="2661" w:type="dxa"/>
            <w:shd w:val="clear" w:color="auto" w:fill="D9D9D9"/>
          </w:tcPr>
          <w:p w14:paraId="2E0B62B1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10" w:type="dxa"/>
          </w:tcPr>
          <w:p w14:paraId="05D5EB4F" w14:textId="77777777" w:rsidR="006571E6" w:rsidRPr="00D96646" w:rsidRDefault="006571E6" w:rsidP="006571E6">
            <w:r>
              <w:t>Secretaria</w:t>
            </w:r>
          </w:p>
        </w:tc>
      </w:tr>
      <w:tr w:rsidR="006571E6" w:rsidRPr="00D96646" w14:paraId="11C64EFA" w14:textId="77777777" w:rsidTr="008F46DB">
        <w:trPr>
          <w:trHeight w:val="433"/>
        </w:trPr>
        <w:tc>
          <w:tcPr>
            <w:tcW w:w="2661" w:type="dxa"/>
            <w:shd w:val="clear" w:color="auto" w:fill="D9D9D9"/>
          </w:tcPr>
          <w:p w14:paraId="6EE8A0C9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10" w:type="dxa"/>
          </w:tcPr>
          <w:p w14:paraId="6D6D363A" w14:textId="77777777" w:rsidR="006571E6" w:rsidRPr="00D96646" w:rsidRDefault="006571E6" w:rsidP="006571E6">
            <w:r>
              <w:t>A turma deve estar cadastrada no sistema</w:t>
            </w:r>
          </w:p>
        </w:tc>
      </w:tr>
      <w:tr w:rsidR="006571E6" w:rsidRPr="00D96646" w14:paraId="1CC2A133" w14:textId="77777777" w:rsidTr="008F46DB">
        <w:trPr>
          <w:trHeight w:val="433"/>
        </w:trPr>
        <w:tc>
          <w:tcPr>
            <w:tcW w:w="2661" w:type="dxa"/>
            <w:shd w:val="clear" w:color="auto" w:fill="D9D9D9"/>
          </w:tcPr>
          <w:p w14:paraId="7FD082B1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10" w:type="dxa"/>
          </w:tcPr>
          <w:p w14:paraId="7D32B124" w14:textId="77777777" w:rsidR="006571E6" w:rsidRPr="00D96646" w:rsidRDefault="006571E6" w:rsidP="006571E6">
            <w:r>
              <w:t>Boletim criado para a turma</w:t>
            </w:r>
          </w:p>
        </w:tc>
      </w:tr>
      <w:tr w:rsidR="006571E6" w:rsidRPr="003D4761" w14:paraId="2DB3CB07" w14:textId="77777777" w:rsidTr="006571E6">
        <w:trPr>
          <w:trHeight w:val="6210"/>
        </w:trPr>
        <w:tc>
          <w:tcPr>
            <w:tcW w:w="8671" w:type="dxa"/>
            <w:gridSpan w:val="2"/>
          </w:tcPr>
          <w:p w14:paraId="71AEE363" w14:textId="77777777" w:rsidR="006571E6" w:rsidRPr="003D4761" w:rsidRDefault="006571E6" w:rsidP="006571E6">
            <w:pPr>
              <w:rPr>
                <w:b/>
                <w:bCs/>
              </w:rPr>
            </w:pPr>
          </w:p>
          <w:p w14:paraId="5D564034" w14:textId="77777777" w:rsidR="006571E6" w:rsidRDefault="006571E6" w:rsidP="006571E6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50E9F2D1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criar um boletim para uma turma</w:t>
            </w:r>
          </w:p>
          <w:p w14:paraId="3A15134B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Criar Boletim</w:t>
            </w:r>
          </w:p>
          <w:p w14:paraId="5591F624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o bimestre</w:t>
            </w:r>
          </w:p>
          <w:p w14:paraId="5B9CB15F" w14:textId="77777777" w:rsidR="006571E6" w:rsidRPr="007A2C87" w:rsidRDefault="006571E6" w:rsidP="006571E6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as turmas que não possuem boletins criados</w:t>
            </w:r>
          </w:p>
          <w:p w14:paraId="254D71BD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seleciona a turma</w:t>
            </w:r>
          </w:p>
          <w:p w14:paraId="27112C8A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salva o boletim</w:t>
            </w:r>
          </w:p>
          <w:p w14:paraId="58E66B8B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cria um boletim para a turma</w:t>
            </w:r>
          </w:p>
          <w:p w14:paraId="1AB8A34B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exibe uma mensagem de “Boletim Criado com sucesso!”</w:t>
            </w:r>
          </w:p>
          <w:p w14:paraId="385D2806" w14:textId="77777777" w:rsidR="006571E6" w:rsidRDefault="006571E6" w:rsidP="006571E6">
            <w:pPr>
              <w:jc w:val="left"/>
            </w:pPr>
          </w:p>
          <w:p w14:paraId="68D5355C" w14:textId="77777777" w:rsidR="006571E6" w:rsidRDefault="006571E6" w:rsidP="006571E6">
            <w:pPr>
              <w:jc w:val="left"/>
              <w:rPr>
                <w:b/>
                <w:bCs/>
              </w:rPr>
            </w:pPr>
            <w:r w:rsidRPr="003D4761">
              <w:rPr>
                <w:b/>
                <w:bCs/>
              </w:rPr>
              <w:t>Fluxo Alternativo:</w:t>
            </w:r>
          </w:p>
          <w:p w14:paraId="566CF9B0" w14:textId="77777777" w:rsidR="006571E6" w:rsidRPr="003D4761" w:rsidRDefault="006571E6" w:rsidP="006571E6">
            <w:pPr>
              <w:jc w:val="left"/>
            </w:pPr>
          </w:p>
        </w:tc>
      </w:tr>
    </w:tbl>
    <w:p w14:paraId="65808935" w14:textId="77777777" w:rsidR="006571E6" w:rsidRDefault="006571E6" w:rsidP="006571E6"/>
    <w:p w14:paraId="0F1CA2E7" w14:textId="77777777" w:rsidR="006571E6" w:rsidRDefault="006571E6" w:rsidP="006571E6"/>
    <w:p w14:paraId="58A239EE" w14:textId="77777777" w:rsidR="006571E6" w:rsidRDefault="006571E6" w:rsidP="006571E6">
      <w:pPr>
        <w:pStyle w:val="Legenda"/>
        <w:keepNext/>
      </w:pPr>
    </w:p>
    <w:p w14:paraId="62953A46" w14:textId="77777777" w:rsidR="006571E6" w:rsidRDefault="006571E6" w:rsidP="006571E6"/>
    <w:p w14:paraId="11E96EF7" w14:textId="77777777" w:rsidR="006571E6" w:rsidRDefault="006571E6" w:rsidP="006571E6"/>
    <w:p w14:paraId="4352C3E9" w14:textId="77777777" w:rsidR="006571E6" w:rsidRDefault="006571E6" w:rsidP="006571E6"/>
    <w:p w14:paraId="593294BD" w14:textId="77777777" w:rsidR="006571E6" w:rsidRDefault="006571E6" w:rsidP="006571E6"/>
    <w:p w14:paraId="0481015D" w14:textId="77777777" w:rsidR="006571E6" w:rsidRDefault="006571E6" w:rsidP="006571E6"/>
    <w:p w14:paraId="641DF312" w14:textId="77777777" w:rsidR="006571E6" w:rsidRDefault="006571E6" w:rsidP="006571E6"/>
    <w:p w14:paraId="6C02F2C5" w14:textId="77777777" w:rsidR="006571E6" w:rsidRDefault="006571E6" w:rsidP="006571E6"/>
    <w:p w14:paraId="48286BB9" w14:textId="77777777" w:rsidR="006571E6" w:rsidRPr="007156D2" w:rsidRDefault="006571E6" w:rsidP="006571E6"/>
    <w:p w14:paraId="51B9714C" w14:textId="1559D7C7" w:rsidR="006571E6" w:rsidRDefault="006571E6" w:rsidP="006571E6">
      <w:pPr>
        <w:pStyle w:val="Legenda"/>
        <w:keepNext/>
      </w:pPr>
    </w:p>
    <w:p w14:paraId="53CC761E" w14:textId="07CF211B" w:rsidR="008F46DB" w:rsidRDefault="008F46DB" w:rsidP="008F46DB">
      <w:pPr>
        <w:pStyle w:val="Legenda"/>
        <w:keepNext/>
      </w:pPr>
      <w:bookmarkStart w:id="126" w:name="_Toc415782051"/>
      <w:r>
        <w:t xml:space="preserve">Tabela </w:t>
      </w:r>
      <w:fldSimple w:instr=" SEQ Tabela \* ARABIC ">
        <w:r w:rsidR="004A46AC">
          <w:rPr>
            <w:noProof/>
          </w:rPr>
          <w:t>6</w:t>
        </w:r>
      </w:fldSimple>
      <w:r>
        <w:t xml:space="preserve"> </w:t>
      </w:r>
      <w:r w:rsidRPr="00B74B0B">
        <w:t>– UC04 – Inserir Notas/Faltas</w:t>
      </w:r>
      <w:bookmarkEnd w:id="126"/>
    </w:p>
    <w:tbl>
      <w:tblPr>
        <w:tblW w:w="89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7"/>
        <w:gridCol w:w="6193"/>
      </w:tblGrid>
      <w:tr w:rsidR="006571E6" w:rsidRPr="003D4761" w14:paraId="3ECEB3CF" w14:textId="77777777" w:rsidTr="006571E6">
        <w:trPr>
          <w:trHeight w:val="241"/>
        </w:trPr>
        <w:tc>
          <w:tcPr>
            <w:tcW w:w="2747" w:type="dxa"/>
            <w:shd w:val="clear" w:color="auto" w:fill="D9D9D9"/>
          </w:tcPr>
          <w:p w14:paraId="523C4953" w14:textId="77777777" w:rsidR="006571E6" w:rsidRPr="003D4761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93" w:type="dxa"/>
          </w:tcPr>
          <w:p w14:paraId="6DD5D163" w14:textId="77777777" w:rsidR="006571E6" w:rsidRPr="003D4761" w:rsidRDefault="006571E6" w:rsidP="006571E6">
            <w:r>
              <w:t>UC04 – Inserir Notas/Faltas</w:t>
            </w:r>
          </w:p>
        </w:tc>
      </w:tr>
      <w:tr w:rsidR="006571E6" w:rsidRPr="003D4761" w14:paraId="31923DA8" w14:textId="77777777" w:rsidTr="006571E6">
        <w:trPr>
          <w:trHeight w:val="241"/>
        </w:trPr>
        <w:tc>
          <w:tcPr>
            <w:tcW w:w="2747" w:type="dxa"/>
            <w:shd w:val="clear" w:color="auto" w:fill="D9D9D9"/>
          </w:tcPr>
          <w:p w14:paraId="1AD4D4F5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193" w:type="dxa"/>
          </w:tcPr>
          <w:p w14:paraId="71FA7CCA" w14:textId="77777777" w:rsidR="006571E6" w:rsidRPr="003D4761" w:rsidRDefault="006571E6" w:rsidP="006571E6">
            <w:pPr>
              <w:rPr>
                <w:color w:val="548DD4"/>
              </w:rPr>
            </w:pPr>
            <w:r>
              <w:t xml:space="preserve">Inserir notas e faltas dos alunos </w:t>
            </w:r>
          </w:p>
        </w:tc>
      </w:tr>
      <w:tr w:rsidR="006571E6" w:rsidRPr="003D4761" w14:paraId="6563177C" w14:textId="77777777" w:rsidTr="006571E6">
        <w:trPr>
          <w:trHeight w:val="241"/>
        </w:trPr>
        <w:tc>
          <w:tcPr>
            <w:tcW w:w="2747" w:type="dxa"/>
            <w:shd w:val="clear" w:color="auto" w:fill="D9D9D9"/>
          </w:tcPr>
          <w:p w14:paraId="52541BA4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193" w:type="dxa"/>
          </w:tcPr>
          <w:p w14:paraId="7FB53299" w14:textId="77777777" w:rsidR="006571E6" w:rsidRPr="00CB5E8D" w:rsidRDefault="006571E6" w:rsidP="006571E6">
            <w:r>
              <w:t>Professores e Secretaria</w:t>
            </w:r>
          </w:p>
        </w:tc>
      </w:tr>
      <w:tr w:rsidR="006571E6" w:rsidRPr="003D4761" w14:paraId="63358B85" w14:textId="77777777" w:rsidTr="006571E6">
        <w:trPr>
          <w:trHeight w:val="241"/>
        </w:trPr>
        <w:tc>
          <w:tcPr>
            <w:tcW w:w="2747" w:type="dxa"/>
            <w:shd w:val="clear" w:color="auto" w:fill="D9D9D9"/>
          </w:tcPr>
          <w:p w14:paraId="2588CC49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93" w:type="dxa"/>
          </w:tcPr>
          <w:p w14:paraId="0C11D700" w14:textId="77777777" w:rsidR="006571E6" w:rsidRDefault="006571E6" w:rsidP="006571E6">
            <w:r>
              <w:t>O ator deve estar logado</w:t>
            </w:r>
          </w:p>
          <w:p w14:paraId="2371E39C" w14:textId="77777777" w:rsidR="006571E6" w:rsidRPr="00CB5E8D" w:rsidRDefault="006571E6" w:rsidP="006571E6">
            <w:r>
              <w:t>Boletim deve estar criado no sistema</w:t>
            </w:r>
          </w:p>
        </w:tc>
      </w:tr>
      <w:tr w:rsidR="006571E6" w:rsidRPr="003D4761" w14:paraId="23BE345C" w14:textId="77777777" w:rsidTr="006571E6">
        <w:trPr>
          <w:trHeight w:val="241"/>
        </w:trPr>
        <w:tc>
          <w:tcPr>
            <w:tcW w:w="2747" w:type="dxa"/>
            <w:shd w:val="clear" w:color="auto" w:fill="D9D9D9"/>
          </w:tcPr>
          <w:p w14:paraId="183661D5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93" w:type="dxa"/>
          </w:tcPr>
          <w:p w14:paraId="7953ED29" w14:textId="77777777" w:rsidR="006571E6" w:rsidRPr="00CB5E8D" w:rsidRDefault="006571E6" w:rsidP="006571E6">
            <w:r>
              <w:t xml:space="preserve">Notas/faltas inseridos no boletim </w:t>
            </w:r>
          </w:p>
        </w:tc>
      </w:tr>
      <w:tr w:rsidR="006571E6" w:rsidRPr="003D4761" w14:paraId="4B88CC1B" w14:textId="77777777" w:rsidTr="006571E6">
        <w:trPr>
          <w:trHeight w:val="7643"/>
        </w:trPr>
        <w:tc>
          <w:tcPr>
            <w:tcW w:w="8940" w:type="dxa"/>
            <w:gridSpan w:val="2"/>
          </w:tcPr>
          <w:p w14:paraId="52EB67A4" w14:textId="77777777" w:rsidR="006571E6" w:rsidRDefault="006571E6" w:rsidP="006571E6">
            <w:pPr>
              <w:rPr>
                <w:b/>
                <w:bCs/>
              </w:rPr>
            </w:pPr>
          </w:p>
          <w:p w14:paraId="2BF3DD97" w14:textId="77777777" w:rsidR="006571E6" w:rsidRDefault="006571E6" w:rsidP="006571E6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4588A99F" w14:textId="77777777" w:rsidR="006571E6" w:rsidRPr="00EB4F26" w:rsidRDefault="006571E6" w:rsidP="006571E6">
            <w:r w:rsidRPr="00EB4F26">
              <w:t xml:space="preserve">FP01 – Este caso de uso inicia quando </w:t>
            </w:r>
            <w:r>
              <w:t>os atores desejam inserir notas e faltas no boletim</w:t>
            </w:r>
          </w:p>
          <w:p w14:paraId="26E00258" w14:textId="77777777" w:rsidR="006571E6" w:rsidRDefault="006571E6" w:rsidP="006571E6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>opção Inserir Notas/Faltas</w:t>
            </w:r>
          </w:p>
          <w:p w14:paraId="7AC6ABAD" w14:textId="77777777" w:rsidR="006571E6" w:rsidRDefault="006571E6" w:rsidP="006571E6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O ator seleciona a matéria que deseja inserir a nota e as faltas</w:t>
            </w:r>
          </w:p>
          <w:p w14:paraId="32B51784" w14:textId="77777777" w:rsidR="006571E6" w:rsidRDefault="006571E6" w:rsidP="006571E6">
            <w:r>
              <w:t xml:space="preserve">FP04 </w:t>
            </w:r>
            <w:r w:rsidRPr="00EB4F26">
              <w:t xml:space="preserve">– </w:t>
            </w:r>
            <w:r>
              <w:t>O ator seleciona a turma que deseja inserir a nota e as faltas</w:t>
            </w:r>
          </w:p>
          <w:p w14:paraId="6853EC9B" w14:textId="77777777" w:rsidR="006571E6" w:rsidRDefault="006571E6" w:rsidP="006571E6">
            <w:r>
              <w:t xml:space="preserve">FP05 </w:t>
            </w:r>
            <w:r w:rsidRPr="00EB4F26">
              <w:t>–</w:t>
            </w:r>
            <w:r>
              <w:t xml:space="preserve"> O sistema exibe todos os alunos da turma selecionada</w:t>
            </w:r>
          </w:p>
          <w:p w14:paraId="76A8E559" w14:textId="77777777" w:rsidR="006571E6" w:rsidRDefault="006571E6" w:rsidP="006571E6">
            <w:r>
              <w:t xml:space="preserve">FP06 </w:t>
            </w:r>
            <w:r w:rsidRPr="00EB4F26">
              <w:t>–</w:t>
            </w:r>
            <w:r>
              <w:t xml:space="preserve"> O ator insere as notas e faltas dos alunos</w:t>
            </w:r>
          </w:p>
          <w:p w14:paraId="48738EE1" w14:textId="77777777" w:rsidR="006571E6" w:rsidRDefault="006571E6" w:rsidP="006571E6">
            <w:r>
              <w:t xml:space="preserve">FP07 </w:t>
            </w:r>
            <w:r w:rsidRPr="00EB4F26">
              <w:t>–</w:t>
            </w:r>
            <w:r>
              <w:t xml:space="preserve"> Ator salva as notas e faltas</w:t>
            </w:r>
          </w:p>
          <w:p w14:paraId="143D17D8" w14:textId="77777777" w:rsidR="006571E6" w:rsidRDefault="006571E6" w:rsidP="006571E6">
            <w:r>
              <w:t xml:space="preserve">FP08 </w:t>
            </w:r>
            <w:r w:rsidRPr="00EB4F26">
              <w:t>–</w:t>
            </w:r>
            <w:r>
              <w:t xml:space="preserve"> Sistema salva as inserções no boletim de cada aluno </w:t>
            </w:r>
          </w:p>
          <w:p w14:paraId="06C8859A" w14:textId="77777777" w:rsidR="006571E6" w:rsidRDefault="006571E6" w:rsidP="006571E6">
            <w:r>
              <w:t xml:space="preserve">FP09 </w:t>
            </w:r>
            <w:r w:rsidRPr="00EB4F26">
              <w:t>–</w:t>
            </w:r>
            <w:r>
              <w:t xml:space="preserve"> Sistema exibe uma mensagem de “Salvo com sucesso”</w:t>
            </w:r>
          </w:p>
          <w:p w14:paraId="55BA0709" w14:textId="77777777" w:rsidR="006571E6" w:rsidRDefault="006571E6" w:rsidP="006571E6">
            <w:pPr>
              <w:rPr>
                <w:b/>
                <w:bCs/>
              </w:rPr>
            </w:pPr>
          </w:p>
          <w:p w14:paraId="5CACD6E9" w14:textId="77777777" w:rsidR="006571E6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Fluxo Alternativo:</w:t>
            </w:r>
          </w:p>
          <w:p w14:paraId="6DBD7F09" w14:textId="77777777" w:rsidR="006571E6" w:rsidRDefault="006571E6" w:rsidP="006571E6">
            <w:r>
              <w:t xml:space="preserve">FA01 </w:t>
            </w:r>
            <w:r w:rsidRPr="00EB4F26">
              <w:t>–</w:t>
            </w:r>
            <w:r>
              <w:t xml:space="preserve"> Ator digitou no campo notas, letras ou caracteres</w:t>
            </w:r>
          </w:p>
          <w:p w14:paraId="19BF66AC" w14:textId="77777777" w:rsidR="006571E6" w:rsidRDefault="006571E6" w:rsidP="006571E6">
            <w:commentRangeStart w:id="127"/>
            <w:r>
              <w:t xml:space="preserve">FA02 </w:t>
            </w:r>
            <w:r w:rsidRPr="00EB4F26">
              <w:t>–</w:t>
            </w:r>
            <w:r>
              <w:t xml:space="preserve"> Sistema informa que é somente permitido números</w:t>
            </w:r>
          </w:p>
          <w:p w14:paraId="5ED28543" w14:textId="77777777" w:rsidR="006571E6" w:rsidRDefault="006571E6" w:rsidP="006571E6">
            <w:r>
              <w:t xml:space="preserve">FA03 </w:t>
            </w:r>
            <w:r w:rsidRPr="00EB4F26">
              <w:t>–</w:t>
            </w:r>
            <w:r>
              <w:t xml:space="preserve"> Ator digitou no campo falta letras ou caracteres</w:t>
            </w:r>
          </w:p>
          <w:p w14:paraId="4D4F3EB2" w14:textId="77777777" w:rsidR="006571E6" w:rsidRDefault="006571E6" w:rsidP="006571E6">
            <w:r>
              <w:t xml:space="preserve">FA04 </w:t>
            </w:r>
            <w:r w:rsidRPr="00EB4F26">
              <w:t>–</w:t>
            </w:r>
            <w:r>
              <w:t xml:space="preserve"> Sistema informa que é somente permitido números</w:t>
            </w:r>
          </w:p>
          <w:p w14:paraId="742506F5" w14:textId="77777777" w:rsidR="006571E6" w:rsidRPr="00513D86" w:rsidRDefault="006571E6" w:rsidP="006571E6">
            <w:r>
              <w:t xml:space="preserve">FA05 </w:t>
            </w:r>
            <w:r w:rsidRPr="00EB4F26">
              <w:t>–</w:t>
            </w:r>
            <w:r>
              <w:t xml:space="preserve"> E retorna para o fluxo principal FP06</w:t>
            </w:r>
            <w:commentRangeEnd w:id="127"/>
            <w:r>
              <w:rPr>
                <w:rStyle w:val="Refdecomentrio"/>
              </w:rPr>
              <w:commentReference w:id="127"/>
            </w:r>
          </w:p>
        </w:tc>
      </w:tr>
    </w:tbl>
    <w:p w14:paraId="5A0AFF40" w14:textId="77777777" w:rsidR="006571E6" w:rsidRDefault="006571E6" w:rsidP="006571E6"/>
    <w:p w14:paraId="72EF131D" w14:textId="77777777" w:rsidR="006571E6" w:rsidRDefault="006571E6" w:rsidP="006571E6"/>
    <w:p w14:paraId="58BD29B5" w14:textId="77777777" w:rsidR="006571E6" w:rsidRDefault="006571E6" w:rsidP="006571E6"/>
    <w:p w14:paraId="6BF5ED6D" w14:textId="77777777" w:rsidR="006571E6" w:rsidRDefault="006571E6" w:rsidP="006571E6"/>
    <w:p w14:paraId="62AC4704" w14:textId="1AEF6D11" w:rsidR="008F46DB" w:rsidRDefault="008F46DB" w:rsidP="008F46DB">
      <w:pPr>
        <w:pStyle w:val="Legenda"/>
        <w:keepNext/>
      </w:pPr>
      <w:bookmarkStart w:id="128" w:name="_Toc415782052"/>
      <w:r>
        <w:lastRenderedPageBreak/>
        <w:t xml:space="preserve">Tabela </w:t>
      </w:r>
      <w:fldSimple w:instr=" SEQ Tabela \* ARABIC ">
        <w:r w:rsidR="004A46AC">
          <w:rPr>
            <w:noProof/>
          </w:rPr>
          <w:t>7</w:t>
        </w:r>
      </w:fldSimple>
      <w:r>
        <w:t xml:space="preserve"> </w:t>
      </w:r>
      <w:r w:rsidRPr="00262BC6">
        <w:t>- UC05 – Visualizar Boletim</w:t>
      </w:r>
      <w:bookmarkEnd w:id="128"/>
    </w:p>
    <w:tbl>
      <w:tblPr>
        <w:tblW w:w="858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6"/>
        <w:gridCol w:w="5945"/>
      </w:tblGrid>
      <w:tr w:rsidR="006571E6" w:rsidRPr="003D4761" w14:paraId="20E636DB" w14:textId="77777777" w:rsidTr="006571E6">
        <w:trPr>
          <w:trHeight w:val="134"/>
        </w:trPr>
        <w:tc>
          <w:tcPr>
            <w:tcW w:w="2636" w:type="dxa"/>
            <w:shd w:val="clear" w:color="auto" w:fill="D9D9D9"/>
          </w:tcPr>
          <w:p w14:paraId="776F6CB9" w14:textId="77777777" w:rsidR="006571E6" w:rsidRPr="003D4761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45" w:type="dxa"/>
          </w:tcPr>
          <w:p w14:paraId="08AAF0D8" w14:textId="77777777" w:rsidR="006571E6" w:rsidRPr="003D4761" w:rsidRDefault="006571E6" w:rsidP="006571E6">
            <w:r>
              <w:t>UC05 – Visualizar B</w:t>
            </w:r>
            <w:r w:rsidRPr="00AA34EB">
              <w:t>oletim</w:t>
            </w:r>
          </w:p>
        </w:tc>
      </w:tr>
      <w:tr w:rsidR="006571E6" w:rsidRPr="003D4761" w14:paraId="28893752" w14:textId="77777777" w:rsidTr="006571E6">
        <w:trPr>
          <w:trHeight w:val="134"/>
        </w:trPr>
        <w:tc>
          <w:tcPr>
            <w:tcW w:w="2636" w:type="dxa"/>
            <w:shd w:val="clear" w:color="auto" w:fill="D9D9D9"/>
          </w:tcPr>
          <w:p w14:paraId="3AD345BA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45" w:type="dxa"/>
          </w:tcPr>
          <w:p w14:paraId="5626C610" w14:textId="77777777" w:rsidR="006571E6" w:rsidRPr="003D4761" w:rsidRDefault="006571E6" w:rsidP="006571E6">
            <w:pPr>
              <w:rPr>
                <w:color w:val="548DD4"/>
              </w:rPr>
            </w:pPr>
            <w:r>
              <w:t xml:space="preserve">Visualização de notas e falta dos alunos </w:t>
            </w:r>
          </w:p>
        </w:tc>
      </w:tr>
      <w:tr w:rsidR="006571E6" w:rsidRPr="003D4761" w14:paraId="6A9F0204" w14:textId="77777777" w:rsidTr="006571E6">
        <w:trPr>
          <w:trHeight w:val="134"/>
        </w:trPr>
        <w:tc>
          <w:tcPr>
            <w:tcW w:w="2636" w:type="dxa"/>
            <w:shd w:val="clear" w:color="auto" w:fill="D9D9D9"/>
          </w:tcPr>
          <w:p w14:paraId="331C00A8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45" w:type="dxa"/>
          </w:tcPr>
          <w:p w14:paraId="54520BE4" w14:textId="77777777" w:rsidR="006571E6" w:rsidRPr="00CB5E8D" w:rsidRDefault="006571E6" w:rsidP="006571E6">
            <w:r>
              <w:t>Professores, Responsáveis (pai), Secretaria e Alunos</w:t>
            </w:r>
          </w:p>
        </w:tc>
      </w:tr>
      <w:tr w:rsidR="006571E6" w:rsidRPr="003D4761" w14:paraId="77FA9842" w14:textId="77777777" w:rsidTr="006571E6">
        <w:trPr>
          <w:trHeight w:val="134"/>
        </w:trPr>
        <w:tc>
          <w:tcPr>
            <w:tcW w:w="2636" w:type="dxa"/>
            <w:shd w:val="clear" w:color="auto" w:fill="D9D9D9"/>
          </w:tcPr>
          <w:p w14:paraId="711D4BA3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45" w:type="dxa"/>
          </w:tcPr>
          <w:p w14:paraId="0BEB938B" w14:textId="77777777" w:rsidR="006571E6" w:rsidRDefault="006571E6" w:rsidP="006571E6">
            <w:r>
              <w:t>O ator deve estar logado</w:t>
            </w:r>
          </w:p>
          <w:p w14:paraId="6788018D" w14:textId="77777777" w:rsidR="006571E6" w:rsidRDefault="006571E6" w:rsidP="006571E6">
            <w:r>
              <w:t>Boletim deve estar criado no sistema</w:t>
            </w:r>
          </w:p>
          <w:p w14:paraId="67B0780E" w14:textId="77777777" w:rsidR="006571E6" w:rsidRPr="00CB5E8D" w:rsidRDefault="006571E6" w:rsidP="006571E6">
            <w:r>
              <w:t>Notas/faltas devem estar inseridas no boletim</w:t>
            </w:r>
          </w:p>
        </w:tc>
      </w:tr>
      <w:tr w:rsidR="006571E6" w:rsidRPr="003D4761" w14:paraId="5301DE52" w14:textId="77777777" w:rsidTr="006571E6">
        <w:trPr>
          <w:trHeight w:val="134"/>
        </w:trPr>
        <w:tc>
          <w:tcPr>
            <w:tcW w:w="2636" w:type="dxa"/>
            <w:shd w:val="clear" w:color="auto" w:fill="D9D9D9"/>
          </w:tcPr>
          <w:p w14:paraId="63B020BF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45" w:type="dxa"/>
          </w:tcPr>
          <w:p w14:paraId="76E53A7E" w14:textId="77777777" w:rsidR="006571E6" w:rsidRPr="00CB5E8D" w:rsidRDefault="006571E6" w:rsidP="006571E6">
            <w:r>
              <w:t xml:space="preserve">Boletim visualizado </w:t>
            </w:r>
          </w:p>
        </w:tc>
      </w:tr>
      <w:tr w:rsidR="006571E6" w:rsidRPr="003D4761" w14:paraId="364B81E7" w14:textId="77777777" w:rsidTr="006571E6">
        <w:trPr>
          <w:trHeight w:val="850"/>
        </w:trPr>
        <w:tc>
          <w:tcPr>
            <w:tcW w:w="8581" w:type="dxa"/>
            <w:gridSpan w:val="2"/>
          </w:tcPr>
          <w:p w14:paraId="09BAD505" w14:textId="77777777" w:rsidR="006571E6" w:rsidRDefault="006571E6" w:rsidP="006571E6">
            <w:pPr>
              <w:rPr>
                <w:b/>
                <w:bCs/>
              </w:rPr>
            </w:pPr>
          </w:p>
          <w:p w14:paraId="5F8AE380" w14:textId="77777777" w:rsidR="006571E6" w:rsidRDefault="006571E6" w:rsidP="006571E6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6E4698AA" w14:textId="77777777" w:rsidR="006571E6" w:rsidRPr="00EB4F26" w:rsidRDefault="006571E6" w:rsidP="006571E6">
            <w:r w:rsidRPr="00EB4F26">
              <w:t xml:space="preserve">FP01 – Este caso de uso inicia quando </w:t>
            </w:r>
            <w:r>
              <w:t>os atores desejam visualizar um boletim</w:t>
            </w:r>
          </w:p>
          <w:p w14:paraId="255B9291" w14:textId="77777777" w:rsidR="006571E6" w:rsidRDefault="006571E6" w:rsidP="006571E6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>opção Visualizar Boletim</w:t>
            </w:r>
          </w:p>
          <w:p w14:paraId="4512923A" w14:textId="77777777" w:rsidR="006571E6" w:rsidRDefault="006571E6" w:rsidP="006571E6">
            <w:r>
              <w:t xml:space="preserve">FP03 – Se for perfil Aluno </w:t>
            </w:r>
          </w:p>
          <w:p w14:paraId="748094D5" w14:textId="77777777" w:rsidR="006571E6" w:rsidRDefault="006571E6" w:rsidP="006571E6">
            <w:r>
              <w:t xml:space="preserve">            FP03.1 – O sistema exibe o boletim do aluno</w:t>
            </w:r>
          </w:p>
          <w:p w14:paraId="03DAA073" w14:textId="77777777" w:rsidR="006571E6" w:rsidRDefault="006571E6" w:rsidP="006571E6">
            <w:r>
              <w:t>FP04 – Se for perfil Responsável</w:t>
            </w:r>
          </w:p>
          <w:p w14:paraId="754A12FF" w14:textId="77777777" w:rsidR="006571E6" w:rsidRDefault="006571E6" w:rsidP="006571E6">
            <w:r>
              <w:t xml:space="preserve">             FP04.1 – O sistema exibe somente os alunos dos quais ele é responsável</w:t>
            </w:r>
          </w:p>
          <w:p w14:paraId="35C7BBD2" w14:textId="77777777" w:rsidR="006571E6" w:rsidRDefault="006571E6" w:rsidP="006571E6">
            <w:r>
              <w:t xml:space="preserve">             FP04.2 – O ator seleciona o aluno que deseja consultar o boletim</w:t>
            </w:r>
          </w:p>
          <w:p w14:paraId="4A7D3271" w14:textId="77777777" w:rsidR="006571E6" w:rsidRDefault="006571E6" w:rsidP="006571E6">
            <w:r>
              <w:t xml:space="preserve">             FP04.3 – O sistema exibe o boletim do aluno selecionado</w:t>
            </w:r>
          </w:p>
          <w:p w14:paraId="4004FA02" w14:textId="77777777" w:rsidR="006571E6" w:rsidRDefault="006571E6" w:rsidP="006571E6">
            <w:r w:rsidRPr="00EB4F26">
              <w:t>FP0</w:t>
            </w:r>
            <w:r>
              <w:t>5 – Se for Professor</w:t>
            </w:r>
          </w:p>
          <w:p w14:paraId="19F7FA37" w14:textId="77777777" w:rsidR="006571E6" w:rsidRDefault="006571E6" w:rsidP="006571E6">
            <w:pPr>
              <w:ind w:left="709"/>
            </w:pPr>
            <w:r>
              <w:t>FP05.1 – O ator seleciona o bimestre</w:t>
            </w:r>
          </w:p>
          <w:p w14:paraId="5946E180" w14:textId="77777777" w:rsidR="006571E6" w:rsidRDefault="006571E6" w:rsidP="006571E6">
            <w:pPr>
              <w:ind w:left="709"/>
            </w:pPr>
            <w:r>
              <w:t>FP05.2 – O ator seleciona a Turma a qual deseja visualizar boletim</w:t>
            </w:r>
          </w:p>
          <w:p w14:paraId="0F45DD52" w14:textId="77777777" w:rsidR="006571E6" w:rsidRDefault="006571E6" w:rsidP="006571E6">
            <w:pPr>
              <w:ind w:left="709"/>
            </w:pPr>
            <w:r>
              <w:t xml:space="preserve">FP05.3 – O ator seleciona a matéria da qual deseja ver o boletim </w:t>
            </w:r>
          </w:p>
          <w:p w14:paraId="064842E6" w14:textId="77777777" w:rsidR="006571E6" w:rsidRDefault="006571E6" w:rsidP="006571E6">
            <w:pPr>
              <w:ind w:left="709"/>
            </w:pPr>
            <w:r>
              <w:t>FP05.4 – O sistema exibe todos os alunos da turma selecionada, com as notas e faltas da matéria selecionada.</w:t>
            </w:r>
          </w:p>
          <w:p w14:paraId="1D3B1632" w14:textId="77777777" w:rsidR="006571E6" w:rsidRDefault="006571E6" w:rsidP="006571E6">
            <w:r>
              <w:t>FP06 – Se for perfil gestor ou secretaria</w:t>
            </w:r>
          </w:p>
          <w:p w14:paraId="7ECF4F2E" w14:textId="77777777" w:rsidR="006571E6" w:rsidRDefault="006571E6" w:rsidP="006571E6">
            <w:r>
              <w:t xml:space="preserve">            FP06.1 – O ator seleciona o bimestre</w:t>
            </w:r>
          </w:p>
          <w:p w14:paraId="721DA1CD" w14:textId="77777777" w:rsidR="006571E6" w:rsidRDefault="006571E6" w:rsidP="006571E6">
            <w:r>
              <w:t xml:space="preserve">            FP06.2 – O ator seleciona a turma</w:t>
            </w:r>
          </w:p>
          <w:p w14:paraId="75D52CAE" w14:textId="77777777" w:rsidR="006571E6" w:rsidRDefault="006571E6" w:rsidP="006571E6">
            <w:r>
              <w:t xml:space="preserve">            FP06.3 – O ator seleciona o aluno</w:t>
            </w:r>
          </w:p>
          <w:p w14:paraId="0E200F1E" w14:textId="77777777" w:rsidR="006571E6" w:rsidRDefault="006571E6" w:rsidP="006571E6">
            <w:r>
              <w:t xml:space="preserve">            FP06.4 – O sistema exibe o boletim com as notas e faltas de todas as matérias do aluno selecionado</w:t>
            </w:r>
          </w:p>
          <w:p w14:paraId="7EF0A7C5" w14:textId="77777777" w:rsidR="006571E6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Fluxo Alternativo:</w:t>
            </w:r>
          </w:p>
          <w:p w14:paraId="71612168" w14:textId="77777777" w:rsidR="006571E6" w:rsidRPr="00673DAE" w:rsidRDefault="006571E6" w:rsidP="006571E6"/>
        </w:tc>
      </w:tr>
    </w:tbl>
    <w:p w14:paraId="09C33CC9" w14:textId="77777777" w:rsidR="006571E6" w:rsidRDefault="006571E6" w:rsidP="006571E6"/>
    <w:p w14:paraId="21FF9189" w14:textId="529B092A" w:rsidR="006571E6" w:rsidRDefault="006571E6" w:rsidP="008F46DB">
      <w:pPr>
        <w:pStyle w:val="Legenda"/>
        <w:keepNext/>
        <w:jc w:val="both"/>
      </w:pPr>
    </w:p>
    <w:p w14:paraId="350D583B" w14:textId="6855D70E" w:rsidR="008F46DB" w:rsidRDefault="008F46DB" w:rsidP="008F46DB">
      <w:pPr>
        <w:pStyle w:val="Legenda"/>
        <w:keepNext/>
      </w:pPr>
      <w:bookmarkStart w:id="129" w:name="_Toc415782053"/>
      <w:r>
        <w:t xml:space="preserve">Tabela </w:t>
      </w:r>
      <w:fldSimple w:instr=" SEQ Tabela \* ARABIC ">
        <w:r w:rsidR="004A46AC">
          <w:rPr>
            <w:noProof/>
          </w:rPr>
          <w:t>8</w:t>
        </w:r>
      </w:fldSimple>
      <w:r>
        <w:t xml:space="preserve"> </w:t>
      </w:r>
      <w:r w:rsidRPr="00BB51BB">
        <w:t>- UC06 – Alterar Notas/Faltas</w:t>
      </w:r>
      <w:bookmarkEnd w:id="129"/>
    </w:p>
    <w:tbl>
      <w:tblPr>
        <w:tblW w:w="858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6"/>
        <w:gridCol w:w="5945"/>
      </w:tblGrid>
      <w:tr w:rsidR="006571E6" w:rsidRPr="003D4761" w14:paraId="10195901" w14:textId="77777777" w:rsidTr="006571E6">
        <w:trPr>
          <w:trHeight w:val="134"/>
        </w:trPr>
        <w:tc>
          <w:tcPr>
            <w:tcW w:w="2636" w:type="dxa"/>
            <w:shd w:val="clear" w:color="auto" w:fill="D9D9D9"/>
          </w:tcPr>
          <w:p w14:paraId="647EF62E" w14:textId="77777777" w:rsidR="006571E6" w:rsidRPr="003D4761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45" w:type="dxa"/>
          </w:tcPr>
          <w:p w14:paraId="75B73280" w14:textId="77777777" w:rsidR="006571E6" w:rsidRPr="003D4761" w:rsidRDefault="006571E6" w:rsidP="006571E6">
            <w:r>
              <w:t>UC06 – Editar Notas/Faltas</w:t>
            </w:r>
          </w:p>
        </w:tc>
      </w:tr>
      <w:tr w:rsidR="006571E6" w:rsidRPr="003D4761" w14:paraId="7BCC41D0" w14:textId="77777777" w:rsidTr="006571E6">
        <w:trPr>
          <w:trHeight w:val="134"/>
        </w:trPr>
        <w:tc>
          <w:tcPr>
            <w:tcW w:w="2636" w:type="dxa"/>
            <w:shd w:val="clear" w:color="auto" w:fill="D9D9D9"/>
          </w:tcPr>
          <w:p w14:paraId="3778429F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45" w:type="dxa"/>
          </w:tcPr>
          <w:p w14:paraId="1BA09DA3" w14:textId="77777777" w:rsidR="006571E6" w:rsidRPr="003D4761" w:rsidRDefault="006571E6" w:rsidP="006571E6">
            <w:pPr>
              <w:rPr>
                <w:color w:val="548DD4"/>
              </w:rPr>
            </w:pPr>
            <w:r>
              <w:t xml:space="preserve">Editar as notas e faltas dos alunos </w:t>
            </w:r>
          </w:p>
        </w:tc>
      </w:tr>
      <w:tr w:rsidR="006571E6" w:rsidRPr="003D4761" w14:paraId="109C355A" w14:textId="77777777" w:rsidTr="006571E6">
        <w:trPr>
          <w:trHeight w:val="134"/>
        </w:trPr>
        <w:tc>
          <w:tcPr>
            <w:tcW w:w="2636" w:type="dxa"/>
            <w:shd w:val="clear" w:color="auto" w:fill="D9D9D9"/>
          </w:tcPr>
          <w:p w14:paraId="6605D354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45" w:type="dxa"/>
          </w:tcPr>
          <w:p w14:paraId="088926A5" w14:textId="77777777" w:rsidR="006571E6" w:rsidRPr="00CB5E8D" w:rsidRDefault="006571E6" w:rsidP="006571E6">
            <w:r>
              <w:t>Professores, Secretaria</w:t>
            </w:r>
          </w:p>
        </w:tc>
      </w:tr>
      <w:tr w:rsidR="006571E6" w:rsidRPr="003D4761" w14:paraId="1F005FA5" w14:textId="77777777" w:rsidTr="006571E6">
        <w:trPr>
          <w:trHeight w:val="134"/>
        </w:trPr>
        <w:tc>
          <w:tcPr>
            <w:tcW w:w="2636" w:type="dxa"/>
            <w:shd w:val="clear" w:color="auto" w:fill="D9D9D9"/>
          </w:tcPr>
          <w:p w14:paraId="53B77404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45" w:type="dxa"/>
          </w:tcPr>
          <w:p w14:paraId="3FEAB1BE" w14:textId="77777777" w:rsidR="006571E6" w:rsidRDefault="006571E6" w:rsidP="006571E6">
            <w:r>
              <w:t>O ator deve estar logado</w:t>
            </w:r>
          </w:p>
          <w:p w14:paraId="29B19C45" w14:textId="77777777" w:rsidR="006571E6" w:rsidRDefault="006571E6" w:rsidP="006571E6">
            <w:r>
              <w:t>Boletim deve estar criado no sistema</w:t>
            </w:r>
          </w:p>
          <w:p w14:paraId="1DC4B92B" w14:textId="77777777" w:rsidR="006571E6" w:rsidRPr="00CB5E8D" w:rsidRDefault="006571E6" w:rsidP="006571E6">
            <w:r>
              <w:t>Notas/faltas devem estar inseridas no boletim</w:t>
            </w:r>
          </w:p>
        </w:tc>
      </w:tr>
      <w:tr w:rsidR="006571E6" w:rsidRPr="003D4761" w14:paraId="1A3CB52C" w14:textId="77777777" w:rsidTr="006571E6">
        <w:trPr>
          <w:trHeight w:val="134"/>
        </w:trPr>
        <w:tc>
          <w:tcPr>
            <w:tcW w:w="2636" w:type="dxa"/>
            <w:shd w:val="clear" w:color="auto" w:fill="D9D9D9"/>
          </w:tcPr>
          <w:p w14:paraId="6C61F92E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45" w:type="dxa"/>
          </w:tcPr>
          <w:p w14:paraId="05A15B6A" w14:textId="77777777" w:rsidR="006571E6" w:rsidRPr="00CB5E8D" w:rsidRDefault="006571E6" w:rsidP="006571E6">
            <w:r>
              <w:t>Boletim Atualizado</w:t>
            </w:r>
          </w:p>
        </w:tc>
      </w:tr>
      <w:tr w:rsidR="006571E6" w:rsidRPr="003D4761" w14:paraId="2EB3C5F2" w14:textId="77777777" w:rsidTr="006571E6">
        <w:trPr>
          <w:trHeight w:val="992"/>
        </w:trPr>
        <w:tc>
          <w:tcPr>
            <w:tcW w:w="8581" w:type="dxa"/>
            <w:gridSpan w:val="2"/>
          </w:tcPr>
          <w:p w14:paraId="25FF0D49" w14:textId="77777777" w:rsidR="006571E6" w:rsidRDefault="006571E6" w:rsidP="006571E6">
            <w:pPr>
              <w:rPr>
                <w:b/>
                <w:bCs/>
              </w:rPr>
            </w:pPr>
          </w:p>
          <w:p w14:paraId="44AD7B1E" w14:textId="77777777" w:rsidR="006571E6" w:rsidRDefault="006571E6" w:rsidP="006571E6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4E590052" w14:textId="77777777" w:rsidR="006571E6" w:rsidRPr="00EB4F26" w:rsidRDefault="006571E6" w:rsidP="006571E6">
            <w:r w:rsidRPr="00EB4F26">
              <w:t xml:space="preserve">FP01 – Este caso de uso inicia quando </w:t>
            </w:r>
            <w:r>
              <w:t>os atores desejam alterar notas e faltas de alunos</w:t>
            </w:r>
          </w:p>
          <w:p w14:paraId="476E1C23" w14:textId="77777777" w:rsidR="006571E6" w:rsidRDefault="006571E6" w:rsidP="006571E6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>opção Alterar Notas/Faltas</w:t>
            </w:r>
          </w:p>
          <w:p w14:paraId="663A3617" w14:textId="77777777" w:rsidR="006571E6" w:rsidRDefault="006571E6" w:rsidP="006571E6">
            <w:r>
              <w:t>FP03 – Se for Professor</w:t>
            </w:r>
          </w:p>
          <w:p w14:paraId="623A0637" w14:textId="77777777" w:rsidR="006571E6" w:rsidRDefault="006571E6" w:rsidP="006571E6">
            <w:pPr>
              <w:ind w:left="709"/>
            </w:pPr>
            <w:r>
              <w:t>FP05.1 – O ator seleciona o bimestre</w:t>
            </w:r>
          </w:p>
          <w:p w14:paraId="670D6177" w14:textId="77777777" w:rsidR="006571E6" w:rsidRDefault="006571E6" w:rsidP="006571E6">
            <w:pPr>
              <w:ind w:left="709"/>
            </w:pPr>
            <w:r>
              <w:t>FP05.2 – O ator seleciona a Turma a qual deseja alterar as notas e faltas</w:t>
            </w:r>
          </w:p>
          <w:p w14:paraId="07610B3E" w14:textId="77777777" w:rsidR="006571E6" w:rsidRDefault="006571E6" w:rsidP="006571E6">
            <w:pPr>
              <w:ind w:left="709"/>
            </w:pPr>
            <w:r>
              <w:t xml:space="preserve">FP05.3 – O ator seleciona a matéria da qual deseja alterar as notas e faltas </w:t>
            </w:r>
          </w:p>
          <w:p w14:paraId="30F90A6A" w14:textId="77777777" w:rsidR="006571E6" w:rsidRDefault="006571E6" w:rsidP="006571E6">
            <w:pPr>
              <w:ind w:left="709"/>
            </w:pPr>
            <w:r>
              <w:t>FP05.4 – O sistema exibe todos os alunos da turma selecionada, com as notas e faltas da matéria selecionada</w:t>
            </w:r>
          </w:p>
          <w:p w14:paraId="5D114385" w14:textId="77777777" w:rsidR="006571E6" w:rsidRDefault="006571E6" w:rsidP="006571E6">
            <w:pPr>
              <w:ind w:left="709"/>
            </w:pPr>
            <w:r>
              <w:t>FP05.5 – O ator seleciona o aluno que deseja alterar a nota e falta, clicando no botão “Alterar”</w:t>
            </w:r>
          </w:p>
          <w:p w14:paraId="7A583C4D" w14:textId="77777777" w:rsidR="006571E6" w:rsidRDefault="006571E6" w:rsidP="006571E6">
            <w:pPr>
              <w:ind w:left="709"/>
            </w:pPr>
            <w:r>
              <w:t>FP05.6 – O sistema habilita o campo da nota e falta, para a alteração</w:t>
            </w:r>
          </w:p>
          <w:p w14:paraId="260E40E6" w14:textId="77777777" w:rsidR="006571E6" w:rsidRDefault="006571E6" w:rsidP="006571E6">
            <w:pPr>
              <w:ind w:left="709"/>
            </w:pPr>
            <w:r>
              <w:t>FP05.7 – O ator digita a nota e as faltas</w:t>
            </w:r>
          </w:p>
          <w:p w14:paraId="0BDC72D4" w14:textId="77777777" w:rsidR="006571E6" w:rsidRDefault="006571E6" w:rsidP="006571E6">
            <w:pPr>
              <w:ind w:left="709"/>
            </w:pPr>
            <w:r>
              <w:t>FP05.8 – O ator salva as alterações</w:t>
            </w:r>
          </w:p>
          <w:p w14:paraId="232DD621" w14:textId="77777777" w:rsidR="006571E6" w:rsidRDefault="006571E6" w:rsidP="006571E6">
            <w:pPr>
              <w:ind w:left="709"/>
            </w:pPr>
            <w:r>
              <w:t>FP05.9 – O sistema salva as alterações e desabilita os campos de notas e faltas</w:t>
            </w:r>
          </w:p>
          <w:p w14:paraId="307C82C9" w14:textId="77777777" w:rsidR="006571E6" w:rsidRDefault="006571E6" w:rsidP="006571E6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>05.10</w:t>
            </w:r>
            <w:r w:rsidRPr="00EB4F26">
              <w:t xml:space="preserve"> –</w:t>
            </w:r>
            <w:r>
              <w:t xml:space="preserve"> O sistema exibe uma mensagem de “Alterações realizadas com sucesso!”</w:t>
            </w:r>
          </w:p>
          <w:p w14:paraId="33B227D8" w14:textId="77777777" w:rsidR="006571E6" w:rsidRDefault="006571E6" w:rsidP="006571E6">
            <w:r>
              <w:t xml:space="preserve"> FP06 – Se for perfil gestor ou secretaria</w:t>
            </w:r>
          </w:p>
          <w:p w14:paraId="54AF669B" w14:textId="77777777" w:rsidR="006571E6" w:rsidRDefault="006571E6" w:rsidP="006571E6">
            <w:r>
              <w:t xml:space="preserve">            FP06.1 – O ator seleciona o bimestre</w:t>
            </w:r>
          </w:p>
          <w:p w14:paraId="680019AE" w14:textId="77777777" w:rsidR="006571E6" w:rsidRDefault="006571E6" w:rsidP="006571E6">
            <w:r>
              <w:t xml:space="preserve">            FP06.2 – O ator seleciona a turma</w:t>
            </w:r>
          </w:p>
          <w:p w14:paraId="66E60C17" w14:textId="77777777" w:rsidR="006571E6" w:rsidRDefault="006571E6" w:rsidP="006571E6">
            <w:r>
              <w:t xml:space="preserve">            FP06.3 – O ator seleciona o aluno</w:t>
            </w:r>
          </w:p>
          <w:p w14:paraId="226AAD11" w14:textId="77777777" w:rsidR="006571E6" w:rsidRDefault="006571E6" w:rsidP="006571E6">
            <w:pPr>
              <w:ind w:left="709"/>
            </w:pPr>
            <w:r>
              <w:t xml:space="preserve">FP06.4 – O ator seleciona o aluno que deseja alterar a nota e falta, clicando no </w:t>
            </w:r>
            <w:r>
              <w:lastRenderedPageBreak/>
              <w:t>botão “Alterar”</w:t>
            </w:r>
          </w:p>
          <w:p w14:paraId="717E2F6D" w14:textId="77777777" w:rsidR="006571E6" w:rsidRDefault="006571E6" w:rsidP="006571E6">
            <w:pPr>
              <w:ind w:left="709"/>
            </w:pPr>
            <w:r>
              <w:t>FP06.5 – O sistema habilita o campo da nota e falta, para a alteração</w:t>
            </w:r>
          </w:p>
          <w:p w14:paraId="10EE6907" w14:textId="77777777" w:rsidR="006571E6" w:rsidRDefault="006571E6" w:rsidP="006571E6">
            <w:pPr>
              <w:ind w:left="709"/>
            </w:pPr>
            <w:r>
              <w:t>FP06.6 – O ator digita a nota e as faltas</w:t>
            </w:r>
          </w:p>
          <w:p w14:paraId="253FF1E9" w14:textId="77777777" w:rsidR="006571E6" w:rsidRDefault="006571E6" w:rsidP="006571E6">
            <w:pPr>
              <w:ind w:left="709"/>
            </w:pPr>
            <w:r>
              <w:t>FP06.7 – O ator salva as alterações</w:t>
            </w:r>
          </w:p>
          <w:p w14:paraId="21302C3F" w14:textId="77777777" w:rsidR="006571E6" w:rsidRDefault="006571E6" w:rsidP="006571E6">
            <w:pPr>
              <w:ind w:left="709"/>
            </w:pPr>
            <w:r>
              <w:t>FP06.8 – O sistema salva as alterações e desabilita os campos de notas e faltas</w:t>
            </w:r>
          </w:p>
          <w:p w14:paraId="501E33FE" w14:textId="77777777" w:rsidR="006571E6" w:rsidRDefault="006571E6" w:rsidP="006571E6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>06.9</w:t>
            </w:r>
            <w:r w:rsidRPr="00EB4F26">
              <w:t xml:space="preserve"> –</w:t>
            </w:r>
            <w:r>
              <w:t xml:space="preserve"> O sistema exibe uma mensagem de “Alterações realizadas com sucesso!”</w:t>
            </w:r>
          </w:p>
          <w:p w14:paraId="31BD7F93" w14:textId="77777777" w:rsidR="006571E6" w:rsidRDefault="006571E6" w:rsidP="006571E6">
            <w:pPr>
              <w:jc w:val="left"/>
            </w:pPr>
          </w:p>
          <w:p w14:paraId="4DD3FE3F" w14:textId="77777777" w:rsidR="006571E6" w:rsidRDefault="006571E6" w:rsidP="006571E6">
            <w:pPr>
              <w:jc w:val="left"/>
              <w:rPr>
                <w:b/>
                <w:bCs/>
              </w:rPr>
            </w:pPr>
            <w:r w:rsidRPr="003D4761">
              <w:rPr>
                <w:b/>
                <w:bCs/>
              </w:rPr>
              <w:t>Fluxo Alternativo:</w:t>
            </w:r>
          </w:p>
          <w:p w14:paraId="58CD9A8A" w14:textId="77777777" w:rsidR="006571E6" w:rsidRDefault="006571E6" w:rsidP="006571E6">
            <w:r>
              <w:t xml:space="preserve">FA01 </w:t>
            </w:r>
            <w:r w:rsidRPr="00EB4F26">
              <w:t>–</w:t>
            </w:r>
            <w:r>
              <w:t xml:space="preserve"> Ator digitou no campo notas, letras ou caracteres</w:t>
            </w:r>
          </w:p>
          <w:p w14:paraId="62AE904C" w14:textId="77777777" w:rsidR="006571E6" w:rsidRDefault="006571E6" w:rsidP="006571E6">
            <w:r>
              <w:t xml:space="preserve">FA02 </w:t>
            </w:r>
            <w:r w:rsidRPr="00EB4F26">
              <w:t>–</w:t>
            </w:r>
            <w:r>
              <w:t xml:space="preserve"> Sistema informa que é somente permitido números</w:t>
            </w:r>
          </w:p>
          <w:p w14:paraId="5DE2B097" w14:textId="77777777" w:rsidR="006571E6" w:rsidRDefault="006571E6" w:rsidP="006571E6">
            <w:r>
              <w:t xml:space="preserve">FA03 </w:t>
            </w:r>
            <w:r w:rsidRPr="00EB4F26">
              <w:t>–</w:t>
            </w:r>
            <w:r>
              <w:t xml:space="preserve"> Ator digitou no campo falta letras ou caracteres</w:t>
            </w:r>
          </w:p>
          <w:p w14:paraId="5C9D69CB" w14:textId="77777777" w:rsidR="006571E6" w:rsidRDefault="006571E6" w:rsidP="006571E6">
            <w:r>
              <w:t xml:space="preserve">FA04 </w:t>
            </w:r>
            <w:r w:rsidRPr="00EB4F26">
              <w:t>–</w:t>
            </w:r>
            <w:r>
              <w:t xml:space="preserve"> Sistema informa que é somente permitido números</w:t>
            </w:r>
          </w:p>
          <w:p w14:paraId="1DF081E4" w14:textId="77777777" w:rsidR="006571E6" w:rsidRPr="00673DAE" w:rsidRDefault="006571E6" w:rsidP="006571E6">
            <w:r>
              <w:t xml:space="preserve">FA05 </w:t>
            </w:r>
            <w:r w:rsidRPr="00EB4F26">
              <w:t>–</w:t>
            </w:r>
            <w:r>
              <w:t xml:space="preserve"> E retorna para o fluxo principal FP06.6</w:t>
            </w:r>
          </w:p>
        </w:tc>
      </w:tr>
    </w:tbl>
    <w:p w14:paraId="41BD9EA5" w14:textId="77777777" w:rsidR="006571E6" w:rsidRDefault="006571E6" w:rsidP="006571E6"/>
    <w:p w14:paraId="227BEF98" w14:textId="77777777" w:rsidR="006571E6" w:rsidRDefault="006571E6" w:rsidP="006571E6"/>
    <w:p w14:paraId="07A350EC" w14:textId="5466EC29" w:rsidR="006571E6" w:rsidRDefault="006571E6" w:rsidP="006571E6">
      <w:pPr>
        <w:pStyle w:val="Legenda"/>
        <w:keepNext/>
      </w:pPr>
    </w:p>
    <w:p w14:paraId="07815BF0" w14:textId="208D257B" w:rsidR="008F46DB" w:rsidRDefault="008F46DB" w:rsidP="008F46DB">
      <w:pPr>
        <w:pStyle w:val="Legenda"/>
        <w:keepNext/>
      </w:pPr>
      <w:bookmarkStart w:id="130" w:name="_Toc415782054"/>
      <w:r>
        <w:t xml:space="preserve">Tabela </w:t>
      </w:r>
      <w:fldSimple w:instr=" SEQ Tabela \* ARABIC ">
        <w:r w:rsidR="004A46AC">
          <w:rPr>
            <w:noProof/>
          </w:rPr>
          <w:t>9</w:t>
        </w:r>
      </w:fldSimple>
      <w:r>
        <w:t xml:space="preserve"> </w:t>
      </w:r>
      <w:r w:rsidRPr="007E1BCA">
        <w:t>- UC07 – Criar Tarefas</w:t>
      </w:r>
      <w:bookmarkEnd w:id="130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7"/>
        <w:gridCol w:w="5885"/>
      </w:tblGrid>
      <w:tr w:rsidR="006571E6" w:rsidRPr="00D96646" w14:paraId="009848CD" w14:textId="77777777" w:rsidTr="006571E6">
        <w:tc>
          <w:tcPr>
            <w:tcW w:w="2607" w:type="dxa"/>
            <w:shd w:val="clear" w:color="auto" w:fill="D9D9D9"/>
          </w:tcPr>
          <w:p w14:paraId="1F6411C7" w14:textId="77777777" w:rsidR="006571E6" w:rsidRPr="003D4761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5" w:type="dxa"/>
          </w:tcPr>
          <w:p w14:paraId="5D0AC0EE" w14:textId="77777777" w:rsidR="006571E6" w:rsidRPr="00D96646" w:rsidRDefault="006571E6" w:rsidP="006571E6">
            <w:r>
              <w:t>UC07 – Criar Tarefas</w:t>
            </w:r>
          </w:p>
        </w:tc>
      </w:tr>
      <w:tr w:rsidR="006571E6" w:rsidRPr="00D96646" w14:paraId="7BDC90E1" w14:textId="77777777" w:rsidTr="006571E6">
        <w:tc>
          <w:tcPr>
            <w:tcW w:w="2607" w:type="dxa"/>
            <w:shd w:val="clear" w:color="auto" w:fill="D9D9D9"/>
          </w:tcPr>
          <w:p w14:paraId="6D2D87E2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5" w:type="dxa"/>
          </w:tcPr>
          <w:p w14:paraId="06C2D7C7" w14:textId="77777777" w:rsidR="006571E6" w:rsidRPr="00D96646" w:rsidRDefault="006571E6" w:rsidP="006571E6">
            <w:r>
              <w:t>Cria tarefas para uma ou várias turmas</w:t>
            </w:r>
          </w:p>
        </w:tc>
      </w:tr>
      <w:tr w:rsidR="006571E6" w:rsidRPr="00D96646" w14:paraId="22489C34" w14:textId="77777777" w:rsidTr="006571E6">
        <w:tc>
          <w:tcPr>
            <w:tcW w:w="2607" w:type="dxa"/>
            <w:shd w:val="clear" w:color="auto" w:fill="D9D9D9"/>
          </w:tcPr>
          <w:p w14:paraId="57AF12A7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5" w:type="dxa"/>
          </w:tcPr>
          <w:p w14:paraId="726B87E0" w14:textId="77777777" w:rsidR="006571E6" w:rsidRPr="00D96646" w:rsidRDefault="006571E6" w:rsidP="006571E6">
            <w:r>
              <w:t>Professor</w:t>
            </w:r>
          </w:p>
        </w:tc>
      </w:tr>
      <w:tr w:rsidR="006571E6" w:rsidRPr="00D96646" w14:paraId="76901B29" w14:textId="77777777" w:rsidTr="006571E6">
        <w:tc>
          <w:tcPr>
            <w:tcW w:w="2607" w:type="dxa"/>
            <w:shd w:val="clear" w:color="auto" w:fill="D9D9D9"/>
          </w:tcPr>
          <w:p w14:paraId="569D4C3C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5" w:type="dxa"/>
          </w:tcPr>
          <w:p w14:paraId="6B826F5D" w14:textId="77777777" w:rsidR="006571E6" w:rsidRDefault="006571E6" w:rsidP="006571E6">
            <w:r>
              <w:t>O professor deve estar logado</w:t>
            </w:r>
          </w:p>
          <w:p w14:paraId="05F72D43" w14:textId="77777777" w:rsidR="006571E6" w:rsidRPr="00D96646" w:rsidRDefault="006571E6" w:rsidP="006571E6">
            <w:r>
              <w:t>Ter turmas cadastradas no sistema</w:t>
            </w:r>
          </w:p>
        </w:tc>
      </w:tr>
      <w:tr w:rsidR="006571E6" w:rsidRPr="00D96646" w14:paraId="125E2172" w14:textId="77777777" w:rsidTr="006571E6">
        <w:tc>
          <w:tcPr>
            <w:tcW w:w="2607" w:type="dxa"/>
            <w:shd w:val="clear" w:color="auto" w:fill="D9D9D9"/>
          </w:tcPr>
          <w:p w14:paraId="116EDA1A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5" w:type="dxa"/>
          </w:tcPr>
          <w:p w14:paraId="64B1C1A1" w14:textId="77777777" w:rsidR="006571E6" w:rsidRPr="00D96646" w:rsidRDefault="006571E6" w:rsidP="006571E6">
            <w:r>
              <w:t>Turmas com tarefas cadastradas</w:t>
            </w:r>
          </w:p>
        </w:tc>
      </w:tr>
      <w:tr w:rsidR="006571E6" w:rsidRPr="003D4761" w14:paraId="7EA75A53" w14:textId="77777777" w:rsidTr="006571E6">
        <w:tc>
          <w:tcPr>
            <w:tcW w:w="8492" w:type="dxa"/>
            <w:gridSpan w:val="2"/>
          </w:tcPr>
          <w:p w14:paraId="4035D1BB" w14:textId="77777777" w:rsidR="006571E6" w:rsidRPr="003D4761" w:rsidRDefault="006571E6" w:rsidP="006571E6">
            <w:pPr>
              <w:rPr>
                <w:b/>
                <w:bCs/>
              </w:rPr>
            </w:pPr>
          </w:p>
          <w:p w14:paraId="6BBBB910" w14:textId="77777777" w:rsidR="006571E6" w:rsidRDefault="006571E6" w:rsidP="006571E6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1BB79B9E" w14:textId="77777777" w:rsidR="006571E6" w:rsidRDefault="006571E6" w:rsidP="006571E6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criar uma tarefa</w:t>
            </w:r>
          </w:p>
          <w:p w14:paraId="6DD9B92A" w14:textId="77777777" w:rsidR="006571E6" w:rsidRPr="007A2C87" w:rsidRDefault="006571E6" w:rsidP="006571E6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criar tarefas</w:t>
            </w:r>
          </w:p>
          <w:p w14:paraId="54A16602" w14:textId="77777777" w:rsidR="006571E6" w:rsidRPr="007A2C87" w:rsidRDefault="006571E6" w:rsidP="006571E6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matéria a qual quer inserir a tarefa</w:t>
            </w:r>
          </w:p>
          <w:p w14:paraId="4ED34E57" w14:textId="77777777" w:rsidR="006571E6" w:rsidRPr="002328DD" w:rsidRDefault="006571E6" w:rsidP="006571E6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ator seleciona as turmas a qual quer inserir a tarefa</w:t>
            </w:r>
          </w:p>
          <w:p w14:paraId="1B7143DD" w14:textId="77777777" w:rsidR="006571E6" w:rsidRDefault="006571E6" w:rsidP="006571E6"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descrever a tarefa, e/ou anexar um arquivo (.jpg, .doc, .pdf)</w:t>
            </w:r>
          </w:p>
          <w:p w14:paraId="63452A1C" w14:textId="77777777" w:rsidR="006571E6" w:rsidRDefault="006571E6" w:rsidP="006571E6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a tarefa</w:t>
            </w:r>
          </w:p>
          <w:p w14:paraId="6F6D502E" w14:textId="77777777" w:rsidR="006571E6" w:rsidRDefault="006571E6" w:rsidP="006571E6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a tarefa e disponibiliza para cada aluno das turmas </w:t>
            </w:r>
            <w:r>
              <w:lastRenderedPageBreak/>
              <w:t>selecionadas</w:t>
            </w:r>
          </w:p>
          <w:p w14:paraId="4FA9F703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exibe uma mensagem de “Tarefa inserida com sucesso!”</w:t>
            </w:r>
          </w:p>
          <w:p w14:paraId="46760322" w14:textId="77777777" w:rsidR="006571E6" w:rsidRPr="003D4761" w:rsidRDefault="006571E6" w:rsidP="006571E6"/>
          <w:p w14:paraId="38630F69" w14:textId="77777777" w:rsidR="006571E6" w:rsidRDefault="006571E6" w:rsidP="006571E6">
            <w:r w:rsidRPr="003D4761">
              <w:rPr>
                <w:b/>
                <w:bCs/>
              </w:rPr>
              <w:t>Fluxo Alternativo:</w:t>
            </w:r>
            <w:r>
              <w:t xml:space="preserve"> </w:t>
            </w:r>
          </w:p>
          <w:p w14:paraId="4B5303BD" w14:textId="77777777" w:rsidR="006571E6" w:rsidRDefault="006571E6" w:rsidP="006571E6">
            <w:r>
              <w:t xml:space="preserve">FA01 </w:t>
            </w:r>
            <w:r w:rsidRPr="00EB4F26">
              <w:t>–</w:t>
            </w:r>
            <w:r>
              <w:t xml:space="preserve"> O ator seleciona um arquivo diferente da extensão permitida</w:t>
            </w:r>
          </w:p>
          <w:p w14:paraId="4AC34645" w14:textId="77777777" w:rsidR="006571E6" w:rsidRDefault="006571E6" w:rsidP="006571E6">
            <w:r>
              <w:t xml:space="preserve">FA01 </w:t>
            </w:r>
            <w:r w:rsidRPr="00EB4F26">
              <w:t>–</w:t>
            </w:r>
            <w:r>
              <w:t xml:space="preserve"> O sistema exibe uma mensagem “Tipo de arquivo invalido!” </w:t>
            </w:r>
          </w:p>
          <w:p w14:paraId="406BB263" w14:textId="77777777" w:rsidR="006571E6" w:rsidRPr="003D4761" w:rsidRDefault="006571E6" w:rsidP="006571E6"/>
        </w:tc>
      </w:tr>
    </w:tbl>
    <w:p w14:paraId="75412499" w14:textId="77777777" w:rsidR="006571E6" w:rsidRDefault="006571E6" w:rsidP="006571E6"/>
    <w:p w14:paraId="5F260AED" w14:textId="2083C091" w:rsidR="006571E6" w:rsidRDefault="006571E6" w:rsidP="006571E6">
      <w:pPr>
        <w:pStyle w:val="Legenda"/>
        <w:keepNext/>
      </w:pPr>
    </w:p>
    <w:p w14:paraId="35192BB3" w14:textId="5B759D06" w:rsidR="008F46DB" w:rsidRDefault="008F46DB" w:rsidP="008F46DB">
      <w:pPr>
        <w:pStyle w:val="Legenda"/>
        <w:keepNext/>
      </w:pPr>
      <w:bookmarkStart w:id="131" w:name="_Toc415782055"/>
      <w:r>
        <w:t xml:space="preserve">Tabela </w:t>
      </w:r>
      <w:fldSimple w:instr=" SEQ Tabela \* ARABIC ">
        <w:r w:rsidR="004A46AC">
          <w:rPr>
            <w:noProof/>
          </w:rPr>
          <w:t>10</w:t>
        </w:r>
      </w:fldSimple>
      <w:r>
        <w:t xml:space="preserve"> </w:t>
      </w:r>
      <w:r w:rsidRPr="007E1F4D">
        <w:t>- UC08 – Alterar Tarefas</w:t>
      </w:r>
      <w:bookmarkEnd w:id="13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7"/>
        <w:gridCol w:w="5885"/>
      </w:tblGrid>
      <w:tr w:rsidR="006571E6" w:rsidRPr="00D96646" w14:paraId="489FEF27" w14:textId="77777777" w:rsidTr="006571E6">
        <w:tc>
          <w:tcPr>
            <w:tcW w:w="2607" w:type="dxa"/>
            <w:shd w:val="clear" w:color="auto" w:fill="D9D9D9"/>
          </w:tcPr>
          <w:p w14:paraId="517DFDFD" w14:textId="77777777" w:rsidR="006571E6" w:rsidRPr="003D4761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5" w:type="dxa"/>
          </w:tcPr>
          <w:p w14:paraId="6985AF38" w14:textId="77777777" w:rsidR="006571E6" w:rsidRPr="00D96646" w:rsidRDefault="006571E6" w:rsidP="006571E6">
            <w:r>
              <w:t>UC08 – Alterar Tarefas</w:t>
            </w:r>
          </w:p>
        </w:tc>
      </w:tr>
      <w:tr w:rsidR="006571E6" w:rsidRPr="00D96646" w14:paraId="61B35A9F" w14:textId="77777777" w:rsidTr="006571E6">
        <w:tc>
          <w:tcPr>
            <w:tcW w:w="2607" w:type="dxa"/>
            <w:shd w:val="clear" w:color="auto" w:fill="D9D9D9"/>
          </w:tcPr>
          <w:p w14:paraId="3AA69604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5" w:type="dxa"/>
          </w:tcPr>
          <w:p w14:paraId="23D5F20B" w14:textId="77777777" w:rsidR="006571E6" w:rsidRPr="00D96646" w:rsidRDefault="006571E6" w:rsidP="006571E6">
            <w:r>
              <w:t>Alterar as tarefas que foram criadas</w:t>
            </w:r>
          </w:p>
        </w:tc>
      </w:tr>
      <w:tr w:rsidR="006571E6" w:rsidRPr="00D96646" w14:paraId="0F3BE39F" w14:textId="77777777" w:rsidTr="006571E6">
        <w:tc>
          <w:tcPr>
            <w:tcW w:w="2607" w:type="dxa"/>
            <w:shd w:val="clear" w:color="auto" w:fill="D9D9D9"/>
          </w:tcPr>
          <w:p w14:paraId="38A882AB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5" w:type="dxa"/>
          </w:tcPr>
          <w:p w14:paraId="33A9AC18" w14:textId="77777777" w:rsidR="006571E6" w:rsidRPr="00D96646" w:rsidRDefault="006571E6" w:rsidP="006571E6">
            <w:r>
              <w:t>Professor</w:t>
            </w:r>
          </w:p>
        </w:tc>
      </w:tr>
      <w:tr w:rsidR="006571E6" w:rsidRPr="00D96646" w14:paraId="66E2C6B8" w14:textId="77777777" w:rsidTr="006571E6">
        <w:tc>
          <w:tcPr>
            <w:tcW w:w="2607" w:type="dxa"/>
            <w:shd w:val="clear" w:color="auto" w:fill="D9D9D9"/>
          </w:tcPr>
          <w:p w14:paraId="07980882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5" w:type="dxa"/>
          </w:tcPr>
          <w:p w14:paraId="6E8B0A1D" w14:textId="77777777" w:rsidR="006571E6" w:rsidRDefault="006571E6" w:rsidP="006571E6">
            <w:r>
              <w:t>O professor deve estar logado</w:t>
            </w:r>
          </w:p>
          <w:p w14:paraId="670FDECA" w14:textId="77777777" w:rsidR="006571E6" w:rsidRPr="00D96646" w:rsidRDefault="006571E6" w:rsidP="006571E6">
            <w:r>
              <w:t>Ter tarefas criadas no sistema</w:t>
            </w:r>
          </w:p>
        </w:tc>
      </w:tr>
      <w:tr w:rsidR="006571E6" w:rsidRPr="00D96646" w14:paraId="7EA0E1C4" w14:textId="77777777" w:rsidTr="006571E6">
        <w:tc>
          <w:tcPr>
            <w:tcW w:w="2607" w:type="dxa"/>
            <w:shd w:val="clear" w:color="auto" w:fill="D9D9D9"/>
          </w:tcPr>
          <w:p w14:paraId="24EE6ACB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5" w:type="dxa"/>
          </w:tcPr>
          <w:p w14:paraId="6983C170" w14:textId="77777777" w:rsidR="006571E6" w:rsidRPr="00D96646" w:rsidRDefault="006571E6" w:rsidP="006571E6">
            <w:r>
              <w:t>Tarefas alteradas</w:t>
            </w:r>
          </w:p>
        </w:tc>
      </w:tr>
      <w:tr w:rsidR="006571E6" w:rsidRPr="003D4761" w14:paraId="70189347" w14:textId="77777777" w:rsidTr="006571E6">
        <w:tc>
          <w:tcPr>
            <w:tcW w:w="8492" w:type="dxa"/>
            <w:gridSpan w:val="2"/>
          </w:tcPr>
          <w:p w14:paraId="7D02149C" w14:textId="77777777" w:rsidR="006571E6" w:rsidRPr="003D4761" w:rsidRDefault="006571E6" w:rsidP="006571E6">
            <w:pPr>
              <w:rPr>
                <w:b/>
                <w:bCs/>
              </w:rPr>
            </w:pPr>
          </w:p>
          <w:p w14:paraId="53DDA0FA" w14:textId="77777777" w:rsidR="006571E6" w:rsidRDefault="006571E6" w:rsidP="006571E6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78757DD8" w14:textId="77777777" w:rsidR="006571E6" w:rsidRDefault="006571E6" w:rsidP="006571E6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alterar uma tarefa</w:t>
            </w:r>
          </w:p>
          <w:p w14:paraId="4E69BE4E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alterar tarefas</w:t>
            </w:r>
          </w:p>
          <w:p w14:paraId="49B69379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sistema exibe todas as tarefas criadas pelo ator</w:t>
            </w:r>
          </w:p>
          <w:p w14:paraId="7C445A53" w14:textId="77777777" w:rsidR="006571E6" w:rsidRPr="002328DD" w:rsidRDefault="006571E6" w:rsidP="006571E6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ator seleciona a tarefa à qual deseja alterar</w:t>
            </w:r>
          </w:p>
          <w:p w14:paraId="654A2C65" w14:textId="77777777" w:rsidR="006571E6" w:rsidRDefault="006571E6" w:rsidP="006571E6"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faz as alterações desejadas </w:t>
            </w:r>
          </w:p>
          <w:p w14:paraId="6995FD79" w14:textId="77777777" w:rsidR="006571E6" w:rsidRDefault="006571E6" w:rsidP="006571E6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alteração da tarefa</w:t>
            </w:r>
          </w:p>
          <w:p w14:paraId="3A2A028B" w14:textId="77777777" w:rsidR="006571E6" w:rsidRDefault="006571E6" w:rsidP="006571E6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a tarefa e disponibiliza a alteração para as turmas a qual foi atribuída essa tarefa</w:t>
            </w:r>
          </w:p>
          <w:p w14:paraId="78B06470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exibe uma mensagem de “Tarefa atualizada com sucesso!”</w:t>
            </w:r>
          </w:p>
          <w:p w14:paraId="220A03A4" w14:textId="77777777" w:rsidR="006571E6" w:rsidRPr="003D4761" w:rsidRDefault="006571E6" w:rsidP="006571E6"/>
          <w:p w14:paraId="753A743B" w14:textId="77777777" w:rsidR="006571E6" w:rsidRDefault="006571E6" w:rsidP="006571E6">
            <w:r w:rsidRPr="003D4761">
              <w:rPr>
                <w:b/>
                <w:bCs/>
              </w:rPr>
              <w:t>Fluxo Alternativo:</w:t>
            </w:r>
            <w:r>
              <w:t xml:space="preserve"> </w:t>
            </w:r>
          </w:p>
          <w:p w14:paraId="5E89EA7A" w14:textId="77777777" w:rsidR="006571E6" w:rsidRDefault="006571E6" w:rsidP="006571E6">
            <w:r>
              <w:t xml:space="preserve">FA01 </w:t>
            </w:r>
            <w:r w:rsidRPr="00EB4F26">
              <w:t>–</w:t>
            </w:r>
            <w:r>
              <w:t xml:space="preserve"> O ator seleciona um arquivo diferente da extensão permitida</w:t>
            </w:r>
          </w:p>
          <w:p w14:paraId="6BF52BA6" w14:textId="77777777" w:rsidR="006571E6" w:rsidRDefault="006571E6" w:rsidP="006571E6">
            <w:r>
              <w:t xml:space="preserve">FA01 </w:t>
            </w:r>
            <w:r w:rsidRPr="00EB4F26">
              <w:t>–</w:t>
            </w:r>
            <w:r>
              <w:t xml:space="preserve"> O sistema exibe uma mensagem “Tipo de arquivo invalido!” </w:t>
            </w:r>
          </w:p>
          <w:p w14:paraId="37987DA2" w14:textId="77777777" w:rsidR="006571E6" w:rsidRPr="003D4761" w:rsidRDefault="006571E6" w:rsidP="006571E6"/>
        </w:tc>
      </w:tr>
    </w:tbl>
    <w:p w14:paraId="79D70C6A" w14:textId="77777777" w:rsidR="006571E6" w:rsidRDefault="006571E6" w:rsidP="006571E6"/>
    <w:p w14:paraId="575E5216" w14:textId="1C0E7BFB" w:rsidR="006571E6" w:rsidRDefault="006571E6" w:rsidP="006571E6">
      <w:pPr>
        <w:pStyle w:val="Legenda"/>
        <w:keepNext/>
      </w:pPr>
    </w:p>
    <w:p w14:paraId="0B7354C0" w14:textId="787B9E8F" w:rsidR="008F46DB" w:rsidRDefault="008F46DB" w:rsidP="008F46DB">
      <w:pPr>
        <w:pStyle w:val="Legenda"/>
        <w:keepNext/>
      </w:pPr>
      <w:bookmarkStart w:id="132" w:name="_Toc415782056"/>
      <w:r>
        <w:t xml:space="preserve">Tabela </w:t>
      </w:r>
      <w:fldSimple w:instr=" SEQ Tabela \* ARABIC ">
        <w:r w:rsidR="004A46AC">
          <w:rPr>
            <w:noProof/>
          </w:rPr>
          <w:t>11</w:t>
        </w:r>
      </w:fldSimple>
      <w:r>
        <w:t xml:space="preserve"> </w:t>
      </w:r>
      <w:r w:rsidRPr="00B67196">
        <w:t>-</w:t>
      </w:r>
      <w:r>
        <w:t xml:space="preserve"> </w:t>
      </w:r>
      <w:r w:rsidRPr="00B67196">
        <w:t xml:space="preserve"> UC09 – Visualizar Tarefas</w:t>
      </w:r>
      <w:bookmarkEnd w:id="132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3"/>
        <w:gridCol w:w="5749"/>
      </w:tblGrid>
      <w:tr w:rsidR="006571E6" w:rsidRPr="00D96646" w14:paraId="6F34EB43" w14:textId="77777777" w:rsidTr="006571E6">
        <w:tc>
          <w:tcPr>
            <w:tcW w:w="2743" w:type="dxa"/>
            <w:shd w:val="clear" w:color="auto" w:fill="D9D9D9"/>
          </w:tcPr>
          <w:p w14:paraId="587FE830" w14:textId="77777777" w:rsidR="006571E6" w:rsidRPr="003D4761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749" w:type="dxa"/>
          </w:tcPr>
          <w:p w14:paraId="3DFB5D3E" w14:textId="77777777" w:rsidR="006571E6" w:rsidRPr="00D96646" w:rsidRDefault="006571E6" w:rsidP="006571E6">
            <w:r>
              <w:t>UC09 - Visualizar tarefas</w:t>
            </w:r>
          </w:p>
        </w:tc>
      </w:tr>
      <w:tr w:rsidR="006571E6" w:rsidRPr="00D96646" w14:paraId="7EFA807A" w14:textId="77777777" w:rsidTr="006571E6">
        <w:tc>
          <w:tcPr>
            <w:tcW w:w="2743" w:type="dxa"/>
            <w:shd w:val="clear" w:color="auto" w:fill="D9D9D9"/>
          </w:tcPr>
          <w:p w14:paraId="5C325E14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749" w:type="dxa"/>
          </w:tcPr>
          <w:p w14:paraId="134FFF1C" w14:textId="77777777" w:rsidR="006571E6" w:rsidRPr="00D96646" w:rsidRDefault="006571E6" w:rsidP="006571E6">
            <w:r>
              <w:t>Visualizar as tarefas que foram inseridas</w:t>
            </w:r>
          </w:p>
        </w:tc>
      </w:tr>
      <w:tr w:rsidR="006571E6" w:rsidRPr="00D96646" w14:paraId="0D2A50B1" w14:textId="77777777" w:rsidTr="006571E6">
        <w:tc>
          <w:tcPr>
            <w:tcW w:w="2743" w:type="dxa"/>
            <w:shd w:val="clear" w:color="auto" w:fill="D9D9D9"/>
          </w:tcPr>
          <w:p w14:paraId="6B1FC812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749" w:type="dxa"/>
          </w:tcPr>
          <w:p w14:paraId="3D4B4F34" w14:textId="77777777" w:rsidR="006571E6" w:rsidRPr="00D96646" w:rsidRDefault="006571E6" w:rsidP="006571E6">
            <w:r>
              <w:t>Professor, Aluno e Responsável</w:t>
            </w:r>
          </w:p>
        </w:tc>
      </w:tr>
      <w:tr w:rsidR="006571E6" w:rsidRPr="00D96646" w14:paraId="09A69732" w14:textId="77777777" w:rsidTr="006571E6">
        <w:tc>
          <w:tcPr>
            <w:tcW w:w="2743" w:type="dxa"/>
            <w:shd w:val="clear" w:color="auto" w:fill="D9D9D9"/>
          </w:tcPr>
          <w:p w14:paraId="2B663EC3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749" w:type="dxa"/>
          </w:tcPr>
          <w:p w14:paraId="0C829BFB" w14:textId="77777777" w:rsidR="006571E6" w:rsidRPr="00D96646" w:rsidRDefault="006571E6" w:rsidP="006571E6">
            <w:r>
              <w:t>Os atores devem estar logados</w:t>
            </w:r>
          </w:p>
        </w:tc>
      </w:tr>
      <w:tr w:rsidR="006571E6" w:rsidRPr="00D96646" w14:paraId="42C5FAFD" w14:textId="77777777" w:rsidTr="006571E6">
        <w:tc>
          <w:tcPr>
            <w:tcW w:w="2743" w:type="dxa"/>
            <w:shd w:val="clear" w:color="auto" w:fill="D9D9D9"/>
          </w:tcPr>
          <w:p w14:paraId="570316AE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749" w:type="dxa"/>
          </w:tcPr>
          <w:p w14:paraId="2C89EFEC" w14:textId="77777777" w:rsidR="006571E6" w:rsidRPr="00D96646" w:rsidRDefault="006571E6" w:rsidP="006571E6">
            <w:r>
              <w:t>Tarefa visualizada</w:t>
            </w:r>
          </w:p>
        </w:tc>
      </w:tr>
      <w:tr w:rsidR="006571E6" w:rsidRPr="003D4761" w14:paraId="668B00E8" w14:textId="77777777" w:rsidTr="006571E6">
        <w:tc>
          <w:tcPr>
            <w:tcW w:w="8492" w:type="dxa"/>
            <w:gridSpan w:val="2"/>
          </w:tcPr>
          <w:p w14:paraId="403A95F9" w14:textId="77777777" w:rsidR="006571E6" w:rsidRDefault="006571E6" w:rsidP="006571E6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22985809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visualizar tarefas</w:t>
            </w:r>
          </w:p>
          <w:p w14:paraId="49761E4C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 visualizar tarefas</w:t>
            </w:r>
          </w:p>
          <w:p w14:paraId="537518F5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Se o perfil for Professor</w:t>
            </w:r>
          </w:p>
          <w:p w14:paraId="4E4B568E" w14:textId="77777777" w:rsidR="006571E6" w:rsidRDefault="006571E6" w:rsidP="006571E6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 xml:space="preserve">03.1 </w:t>
            </w:r>
            <w:r w:rsidRPr="00EB4F26">
              <w:t>–</w:t>
            </w:r>
            <w:r>
              <w:t xml:space="preserve"> O sistema exibe todas as tarefas as quais ele criou</w:t>
            </w:r>
          </w:p>
          <w:p w14:paraId="3B446079" w14:textId="77777777" w:rsidR="006571E6" w:rsidRDefault="006571E6" w:rsidP="006571E6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 xml:space="preserve">03.2 </w:t>
            </w:r>
            <w:r w:rsidRPr="00EB4F26">
              <w:t>–</w:t>
            </w:r>
            <w:r>
              <w:t xml:space="preserve"> O ator seleciona a tarefa desejada</w:t>
            </w:r>
          </w:p>
          <w:p w14:paraId="4935E875" w14:textId="77777777" w:rsidR="006571E6" w:rsidRDefault="006571E6" w:rsidP="006571E6">
            <w:pPr>
              <w:jc w:val="left"/>
            </w:pPr>
            <w:r>
              <w:t xml:space="preserve">            FP03.3 </w:t>
            </w:r>
            <w:r w:rsidRPr="00EB4F26">
              <w:t>–</w:t>
            </w:r>
            <w:r>
              <w:t xml:space="preserve"> O sistema exibe a tarefa selecionada</w:t>
            </w:r>
          </w:p>
          <w:p w14:paraId="3423BCED" w14:textId="77777777" w:rsidR="006571E6" w:rsidRDefault="006571E6" w:rsidP="006571E6">
            <w:pPr>
              <w:jc w:val="left"/>
            </w:pPr>
            <w:r>
              <w:t xml:space="preserve">FP04 </w:t>
            </w:r>
            <w:r w:rsidRPr="00EB4F26">
              <w:t>–</w:t>
            </w:r>
            <w:r>
              <w:t xml:space="preserve"> Se for perfil Aluno </w:t>
            </w:r>
          </w:p>
          <w:p w14:paraId="5A13A391" w14:textId="77777777" w:rsidR="006571E6" w:rsidRDefault="006571E6" w:rsidP="006571E6">
            <w:pPr>
              <w:jc w:val="left"/>
            </w:pPr>
            <w:r>
              <w:t xml:space="preserve">            FP04.1 </w:t>
            </w:r>
            <w:r w:rsidRPr="00EB4F26">
              <w:t>–</w:t>
            </w:r>
            <w:r>
              <w:t xml:space="preserve"> O sistema exibe as tarefas que foram atribuídas a ele</w:t>
            </w:r>
          </w:p>
          <w:p w14:paraId="3E76D8DA" w14:textId="77777777" w:rsidR="006571E6" w:rsidRDefault="006571E6" w:rsidP="006571E6">
            <w:pPr>
              <w:jc w:val="left"/>
            </w:pPr>
            <w:r>
              <w:t xml:space="preserve">            FP04.2 </w:t>
            </w:r>
            <w:r w:rsidRPr="00EB4F26">
              <w:t>–</w:t>
            </w:r>
            <w:r>
              <w:t xml:space="preserve"> O ator clica na tarefa</w:t>
            </w:r>
          </w:p>
          <w:p w14:paraId="706A019A" w14:textId="77777777" w:rsidR="006571E6" w:rsidRDefault="006571E6" w:rsidP="006571E6">
            <w:pPr>
              <w:jc w:val="left"/>
            </w:pPr>
            <w:r>
              <w:t xml:space="preserve">            FP04.3 </w:t>
            </w:r>
            <w:r w:rsidRPr="00EB4F26">
              <w:t>–</w:t>
            </w:r>
            <w:r>
              <w:t xml:space="preserve"> O sistema exibe a tarefa selecionada</w:t>
            </w:r>
          </w:p>
          <w:p w14:paraId="2DCC6C0E" w14:textId="77777777" w:rsidR="006571E6" w:rsidRDefault="006571E6" w:rsidP="006571E6">
            <w:pPr>
              <w:jc w:val="left"/>
            </w:pPr>
            <w:r>
              <w:t xml:space="preserve">FP05 </w:t>
            </w:r>
            <w:r w:rsidRPr="00EB4F26">
              <w:t>–</w:t>
            </w:r>
            <w:r>
              <w:t xml:space="preserve"> Se o perfil for Responsável</w:t>
            </w:r>
          </w:p>
          <w:p w14:paraId="165A1959" w14:textId="77777777" w:rsidR="006571E6" w:rsidRDefault="006571E6" w:rsidP="006571E6">
            <w:pPr>
              <w:jc w:val="left"/>
            </w:pPr>
            <w:r>
              <w:t xml:space="preserve">            FP05.1 </w:t>
            </w:r>
            <w:r w:rsidRPr="00EB4F26">
              <w:t>–</w:t>
            </w:r>
            <w:r>
              <w:t xml:space="preserve"> O ator seleciona o aluno a qual ele é responsável </w:t>
            </w:r>
          </w:p>
          <w:p w14:paraId="198B3105" w14:textId="77777777" w:rsidR="006571E6" w:rsidRDefault="006571E6" w:rsidP="006571E6">
            <w:pPr>
              <w:jc w:val="left"/>
            </w:pPr>
            <w:r>
              <w:t xml:space="preserve">            FP05.2 </w:t>
            </w:r>
            <w:r w:rsidRPr="00EB4F26">
              <w:t>–</w:t>
            </w:r>
            <w:r>
              <w:t xml:space="preserve"> O sistema exibe as tarefas que foram atribuídas a esse aluno</w:t>
            </w:r>
          </w:p>
          <w:p w14:paraId="0BE43D73" w14:textId="77777777" w:rsidR="006571E6" w:rsidRDefault="006571E6" w:rsidP="006571E6">
            <w:pPr>
              <w:jc w:val="left"/>
            </w:pPr>
            <w:r>
              <w:t xml:space="preserve">            FP05.3 </w:t>
            </w:r>
            <w:r w:rsidRPr="00EB4F26">
              <w:t>–</w:t>
            </w:r>
            <w:r>
              <w:t xml:space="preserve"> O ator clica na tarefa</w:t>
            </w:r>
          </w:p>
          <w:p w14:paraId="4E1613D5" w14:textId="77777777" w:rsidR="006571E6" w:rsidRDefault="006571E6" w:rsidP="006571E6">
            <w:pPr>
              <w:jc w:val="left"/>
            </w:pPr>
            <w:r>
              <w:t xml:space="preserve">            FP05.4 </w:t>
            </w:r>
            <w:r w:rsidRPr="00EB4F26">
              <w:t>–</w:t>
            </w:r>
            <w:r>
              <w:t xml:space="preserve"> O sistema exibe a tarefa selecionada</w:t>
            </w:r>
          </w:p>
          <w:p w14:paraId="4003AEEA" w14:textId="77777777" w:rsidR="006571E6" w:rsidRDefault="006571E6" w:rsidP="006571E6"/>
          <w:p w14:paraId="685A2D5C" w14:textId="77777777" w:rsidR="006571E6" w:rsidRPr="003D4761" w:rsidRDefault="006571E6" w:rsidP="006571E6"/>
        </w:tc>
      </w:tr>
    </w:tbl>
    <w:p w14:paraId="7DAE9FFD" w14:textId="77777777" w:rsidR="006571E6" w:rsidRDefault="006571E6" w:rsidP="006571E6"/>
    <w:p w14:paraId="2F3CB9B4" w14:textId="77777777" w:rsidR="006571E6" w:rsidRDefault="006571E6" w:rsidP="006571E6"/>
    <w:p w14:paraId="47ACED8E" w14:textId="77777777" w:rsidR="006571E6" w:rsidRDefault="006571E6" w:rsidP="006571E6"/>
    <w:p w14:paraId="50223F25" w14:textId="77777777" w:rsidR="006571E6" w:rsidRDefault="006571E6" w:rsidP="006571E6"/>
    <w:p w14:paraId="4CDD511F" w14:textId="77777777" w:rsidR="006571E6" w:rsidRDefault="006571E6" w:rsidP="006571E6"/>
    <w:p w14:paraId="617DF491" w14:textId="77777777" w:rsidR="006571E6" w:rsidRDefault="006571E6" w:rsidP="006571E6"/>
    <w:p w14:paraId="381C4481" w14:textId="77777777" w:rsidR="006571E6" w:rsidRDefault="006571E6" w:rsidP="006571E6"/>
    <w:p w14:paraId="2F7CDCEF" w14:textId="77777777" w:rsidR="006571E6" w:rsidRDefault="006571E6" w:rsidP="006571E6"/>
    <w:p w14:paraId="27F9A78C" w14:textId="682CA7B0" w:rsidR="008F46DB" w:rsidRDefault="008F46DB" w:rsidP="008F46DB">
      <w:pPr>
        <w:pStyle w:val="Legenda"/>
        <w:keepNext/>
      </w:pPr>
      <w:bookmarkStart w:id="133" w:name="_Toc415782057"/>
      <w:r>
        <w:lastRenderedPageBreak/>
        <w:t xml:space="preserve">Tabela </w:t>
      </w:r>
      <w:fldSimple w:instr=" SEQ Tabela \* ARABIC ">
        <w:r w:rsidR="004A46AC">
          <w:rPr>
            <w:noProof/>
          </w:rPr>
          <w:t>12</w:t>
        </w:r>
      </w:fldSimple>
      <w:r>
        <w:t xml:space="preserve"> </w:t>
      </w:r>
      <w:r w:rsidRPr="00240503">
        <w:t>- UC10 – Excluir Tarefas</w:t>
      </w:r>
      <w:bookmarkEnd w:id="133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7"/>
        <w:gridCol w:w="5885"/>
      </w:tblGrid>
      <w:tr w:rsidR="006571E6" w:rsidRPr="00D96646" w14:paraId="369F083D" w14:textId="77777777" w:rsidTr="006571E6">
        <w:tc>
          <w:tcPr>
            <w:tcW w:w="2607" w:type="dxa"/>
            <w:shd w:val="clear" w:color="auto" w:fill="D9D9D9"/>
          </w:tcPr>
          <w:p w14:paraId="4F5F969F" w14:textId="77777777" w:rsidR="006571E6" w:rsidRPr="003D4761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5" w:type="dxa"/>
          </w:tcPr>
          <w:p w14:paraId="21222981" w14:textId="27DEB3E3" w:rsidR="006571E6" w:rsidRPr="00D96646" w:rsidRDefault="000A49DA" w:rsidP="006571E6">
            <w:r>
              <w:t>UC10</w:t>
            </w:r>
            <w:r w:rsidR="006571E6">
              <w:t xml:space="preserve"> – Excluir Tarefas</w:t>
            </w:r>
          </w:p>
        </w:tc>
      </w:tr>
      <w:tr w:rsidR="006571E6" w:rsidRPr="00D96646" w14:paraId="636D4F17" w14:textId="77777777" w:rsidTr="006571E6">
        <w:tc>
          <w:tcPr>
            <w:tcW w:w="2607" w:type="dxa"/>
            <w:shd w:val="clear" w:color="auto" w:fill="D9D9D9"/>
          </w:tcPr>
          <w:p w14:paraId="0E0BE5DA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5" w:type="dxa"/>
          </w:tcPr>
          <w:p w14:paraId="797D9FED" w14:textId="77777777" w:rsidR="006571E6" w:rsidRPr="00D96646" w:rsidRDefault="006571E6" w:rsidP="006571E6">
            <w:r>
              <w:t>Excluir as tarefas que foram criadas</w:t>
            </w:r>
          </w:p>
        </w:tc>
      </w:tr>
      <w:tr w:rsidR="006571E6" w:rsidRPr="00D96646" w14:paraId="4CC1C73B" w14:textId="77777777" w:rsidTr="006571E6">
        <w:tc>
          <w:tcPr>
            <w:tcW w:w="2607" w:type="dxa"/>
            <w:shd w:val="clear" w:color="auto" w:fill="D9D9D9"/>
          </w:tcPr>
          <w:p w14:paraId="73801944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5" w:type="dxa"/>
          </w:tcPr>
          <w:p w14:paraId="145645D5" w14:textId="77777777" w:rsidR="006571E6" w:rsidRPr="00D96646" w:rsidRDefault="006571E6" w:rsidP="006571E6">
            <w:r>
              <w:t>Professor</w:t>
            </w:r>
          </w:p>
        </w:tc>
      </w:tr>
      <w:tr w:rsidR="006571E6" w:rsidRPr="00D96646" w14:paraId="3D1C789E" w14:textId="77777777" w:rsidTr="006571E6">
        <w:tc>
          <w:tcPr>
            <w:tcW w:w="2607" w:type="dxa"/>
            <w:shd w:val="clear" w:color="auto" w:fill="D9D9D9"/>
          </w:tcPr>
          <w:p w14:paraId="41050DE2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5" w:type="dxa"/>
          </w:tcPr>
          <w:p w14:paraId="79F25CB5" w14:textId="77777777" w:rsidR="006571E6" w:rsidRDefault="006571E6" w:rsidP="006571E6">
            <w:r>
              <w:t>O professor deve estar logado</w:t>
            </w:r>
          </w:p>
          <w:p w14:paraId="61DB8224" w14:textId="77777777" w:rsidR="006571E6" w:rsidRPr="00D96646" w:rsidRDefault="006571E6" w:rsidP="006571E6">
            <w:r>
              <w:t>Ter tarefas criadas no sistema</w:t>
            </w:r>
          </w:p>
        </w:tc>
      </w:tr>
      <w:tr w:rsidR="006571E6" w:rsidRPr="00D96646" w14:paraId="66B2EF60" w14:textId="77777777" w:rsidTr="006571E6">
        <w:tc>
          <w:tcPr>
            <w:tcW w:w="2607" w:type="dxa"/>
            <w:shd w:val="clear" w:color="auto" w:fill="D9D9D9"/>
          </w:tcPr>
          <w:p w14:paraId="084C2190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5" w:type="dxa"/>
          </w:tcPr>
          <w:p w14:paraId="6BB054D2" w14:textId="77777777" w:rsidR="006571E6" w:rsidRPr="00D96646" w:rsidRDefault="006571E6" w:rsidP="006571E6">
            <w:r>
              <w:t>Tarefas excluídas</w:t>
            </w:r>
          </w:p>
        </w:tc>
      </w:tr>
      <w:tr w:rsidR="006571E6" w:rsidRPr="003D4761" w14:paraId="395A7C1A" w14:textId="77777777" w:rsidTr="006571E6">
        <w:tc>
          <w:tcPr>
            <w:tcW w:w="8492" w:type="dxa"/>
            <w:gridSpan w:val="2"/>
          </w:tcPr>
          <w:p w14:paraId="79963613" w14:textId="77777777" w:rsidR="006571E6" w:rsidRPr="003D4761" w:rsidRDefault="006571E6" w:rsidP="006571E6">
            <w:pPr>
              <w:rPr>
                <w:b/>
                <w:bCs/>
              </w:rPr>
            </w:pPr>
          </w:p>
          <w:p w14:paraId="12A56EF1" w14:textId="77777777" w:rsidR="006571E6" w:rsidRDefault="006571E6" w:rsidP="006571E6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6F9DC6B9" w14:textId="77777777" w:rsidR="006571E6" w:rsidRDefault="006571E6" w:rsidP="006571E6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excluir uma tarefa</w:t>
            </w:r>
          </w:p>
          <w:p w14:paraId="12DDA9BC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excluir tarefas</w:t>
            </w:r>
          </w:p>
          <w:p w14:paraId="5CC554F5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sistema exibe todas as tarefas criadas pelo ator</w:t>
            </w:r>
          </w:p>
          <w:p w14:paraId="195915AB" w14:textId="77777777" w:rsidR="006571E6" w:rsidRPr="002328DD" w:rsidRDefault="006571E6" w:rsidP="006571E6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ator seleciona a tarefa à qual deseja excluir</w:t>
            </w:r>
          </w:p>
          <w:p w14:paraId="09A112B9" w14:textId="77777777" w:rsidR="006571E6" w:rsidRDefault="006571E6" w:rsidP="006571E6"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sistema excluir a tarefa </w:t>
            </w:r>
          </w:p>
          <w:p w14:paraId="0357EF45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exibe uma mensagem de “Tarefa excluída com sucesso!”</w:t>
            </w:r>
          </w:p>
          <w:p w14:paraId="5F82D60C" w14:textId="77777777" w:rsidR="006571E6" w:rsidRPr="003D4761" w:rsidRDefault="006571E6" w:rsidP="006571E6"/>
        </w:tc>
      </w:tr>
    </w:tbl>
    <w:p w14:paraId="5F57C0F1" w14:textId="77777777" w:rsidR="006571E6" w:rsidRDefault="006571E6" w:rsidP="006571E6"/>
    <w:p w14:paraId="4491D30A" w14:textId="4EE9E68D" w:rsidR="006571E6" w:rsidRDefault="006571E6" w:rsidP="006571E6">
      <w:pPr>
        <w:pStyle w:val="Legenda"/>
      </w:pPr>
    </w:p>
    <w:p w14:paraId="2D7E8033" w14:textId="19B334ED" w:rsidR="007D59F5" w:rsidRDefault="007D59F5" w:rsidP="007D59F5">
      <w:pPr>
        <w:pStyle w:val="Legenda"/>
        <w:keepNext/>
      </w:pPr>
      <w:bookmarkStart w:id="134" w:name="_Toc415782058"/>
      <w:r>
        <w:t xml:space="preserve">Tabela </w:t>
      </w:r>
      <w:fldSimple w:instr=" SEQ Tabela \* ARABIC ">
        <w:r w:rsidR="004A46AC">
          <w:rPr>
            <w:noProof/>
          </w:rPr>
          <w:t>13</w:t>
        </w:r>
      </w:fldSimple>
      <w:r>
        <w:t xml:space="preserve"> - </w:t>
      </w:r>
      <w:r w:rsidRPr="003D422A">
        <w:t>UC11 – Cadastrar Ocorrência</w:t>
      </w:r>
      <w:bookmarkEnd w:id="134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6571E6" w:rsidRPr="00D96646" w14:paraId="1CB78B60" w14:textId="77777777" w:rsidTr="006571E6">
        <w:tc>
          <w:tcPr>
            <w:tcW w:w="2606" w:type="dxa"/>
            <w:shd w:val="clear" w:color="auto" w:fill="D9D9D9"/>
          </w:tcPr>
          <w:p w14:paraId="2959F948" w14:textId="77777777" w:rsidR="006571E6" w:rsidRPr="003D4761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7BBD000A" w14:textId="11E6D078" w:rsidR="006571E6" w:rsidRPr="00D96646" w:rsidRDefault="000A49DA" w:rsidP="006571E6">
            <w:r>
              <w:t>UC11</w:t>
            </w:r>
            <w:r w:rsidR="006571E6">
              <w:t xml:space="preserve"> - Cadastrar ocorrência</w:t>
            </w:r>
          </w:p>
        </w:tc>
      </w:tr>
      <w:tr w:rsidR="006571E6" w:rsidRPr="00D96646" w14:paraId="113293E6" w14:textId="77777777" w:rsidTr="006571E6">
        <w:tc>
          <w:tcPr>
            <w:tcW w:w="2606" w:type="dxa"/>
            <w:shd w:val="clear" w:color="auto" w:fill="D9D9D9"/>
          </w:tcPr>
          <w:p w14:paraId="486AB293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40517CEE" w14:textId="77777777" w:rsidR="006571E6" w:rsidRPr="00D96646" w:rsidRDefault="006571E6" w:rsidP="006571E6">
            <w:r>
              <w:t xml:space="preserve">Cadastrar uma ocorrência de um aluno </w:t>
            </w:r>
          </w:p>
        </w:tc>
      </w:tr>
      <w:tr w:rsidR="006571E6" w:rsidRPr="00D96646" w14:paraId="56AC3ED6" w14:textId="77777777" w:rsidTr="006571E6">
        <w:tc>
          <w:tcPr>
            <w:tcW w:w="2606" w:type="dxa"/>
            <w:shd w:val="clear" w:color="auto" w:fill="D9D9D9"/>
          </w:tcPr>
          <w:p w14:paraId="5C60A56F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02B78D16" w14:textId="77777777" w:rsidR="006571E6" w:rsidRPr="00D96646" w:rsidRDefault="006571E6" w:rsidP="006571E6">
            <w:r>
              <w:t xml:space="preserve">Gestor, Professor e Secretaria </w:t>
            </w:r>
          </w:p>
        </w:tc>
      </w:tr>
      <w:tr w:rsidR="006571E6" w:rsidRPr="00D96646" w14:paraId="2A7F2F77" w14:textId="77777777" w:rsidTr="006571E6">
        <w:tc>
          <w:tcPr>
            <w:tcW w:w="2606" w:type="dxa"/>
            <w:shd w:val="clear" w:color="auto" w:fill="D9D9D9"/>
          </w:tcPr>
          <w:p w14:paraId="28F37A47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1FA6BACE" w14:textId="77777777" w:rsidR="006571E6" w:rsidRDefault="006571E6" w:rsidP="006571E6">
            <w:r>
              <w:t>O aluno deve estar cadastrado no sistema.</w:t>
            </w:r>
          </w:p>
          <w:p w14:paraId="5A592F7A" w14:textId="77777777" w:rsidR="006571E6" w:rsidRPr="00D96646" w:rsidRDefault="006571E6" w:rsidP="006571E6">
            <w:r>
              <w:t>O ator deve estar logado.</w:t>
            </w:r>
          </w:p>
        </w:tc>
      </w:tr>
      <w:tr w:rsidR="006571E6" w:rsidRPr="00D96646" w14:paraId="4E547E11" w14:textId="77777777" w:rsidTr="006571E6">
        <w:tc>
          <w:tcPr>
            <w:tcW w:w="2606" w:type="dxa"/>
            <w:shd w:val="clear" w:color="auto" w:fill="D9D9D9"/>
          </w:tcPr>
          <w:p w14:paraId="6C4CC165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57A41F60" w14:textId="77777777" w:rsidR="006571E6" w:rsidRPr="00D96646" w:rsidRDefault="006571E6" w:rsidP="006571E6">
            <w:r>
              <w:t>Ocorrências cadastradas</w:t>
            </w:r>
          </w:p>
        </w:tc>
      </w:tr>
      <w:tr w:rsidR="006571E6" w:rsidRPr="003D4761" w14:paraId="22A53A6E" w14:textId="77777777" w:rsidTr="006571E6">
        <w:tc>
          <w:tcPr>
            <w:tcW w:w="8492" w:type="dxa"/>
            <w:gridSpan w:val="2"/>
          </w:tcPr>
          <w:p w14:paraId="1A752400" w14:textId="77777777" w:rsidR="006571E6" w:rsidRPr="003D4761" w:rsidRDefault="006571E6" w:rsidP="006571E6">
            <w:pPr>
              <w:rPr>
                <w:b/>
                <w:bCs/>
              </w:rPr>
            </w:pPr>
          </w:p>
          <w:p w14:paraId="1AF2D4F7" w14:textId="77777777" w:rsidR="006571E6" w:rsidRDefault="006571E6" w:rsidP="006571E6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70E0CDB6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cadastrar uma ocorrência </w:t>
            </w:r>
          </w:p>
          <w:p w14:paraId="7B40B1FB" w14:textId="77777777" w:rsidR="006571E6" w:rsidRPr="007A2C87" w:rsidRDefault="006571E6" w:rsidP="006571E6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 turma</w:t>
            </w:r>
          </w:p>
          <w:p w14:paraId="7BF8D58D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no aluno</w:t>
            </w:r>
          </w:p>
          <w:p w14:paraId="14258DAB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ator descreve a ocorrência desse aluno</w:t>
            </w:r>
          </w:p>
          <w:p w14:paraId="7FB88DF1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salva a ocorrência</w:t>
            </w:r>
          </w:p>
          <w:p w14:paraId="662A58ED" w14:textId="77777777" w:rsidR="006571E6" w:rsidRDefault="006571E6" w:rsidP="006571E6">
            <w:pPr>
              <w:jc w:val="left"/>
            </w:pPr>
            <w:r w:rsidRPr="00EB4F26">
              <w:lastRenderedPageBreak/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salva a ocorrência</w:t>
            </w:r>
          </w:p>
          <w:p w14:paraId="01A2580A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exibe uma mensagem de “Ocorrência salva com sucesso!”</w:t>
            </w:r>
          </w:p>
          <w:p w14:paraId="4C18263D" w14:textId="77777777" w:rsidR="006571E6" w:rsidRDefault="006571E6" w:rsidP="006571E6">
            <w:pPr>
              <w:jc w:val="left"/>
            </w:pPr>
          </w:p>
          <w:p w14:paraId="557FCB40" w14:textId="77777777" w:rsidR="006571E6" w:rsidRPr="003D4761" w:rsidRDefault="006571E6" w:rsidP="006571E6"/>
        </w:tc>
      </w:tr>
    </w:tbl>
    <w:p w14:paraId="37BF622E" w14:textId="77777777" w:rsidR="006571E6" w:rsidRDefault="006571E6" w:rsidP="006571E6"/>
    <w:p w14:paraId="44265ED8" w14:textId="77777777" w:rsidR="006571E6" w:rsidRDefault="006571E6" w:rsidP="006571E6"/>
    <w:p w14:paraId="0F116009" w14:textId="22A75A4E" w:rsidR="006571E6" w:rsidRDefault="006571E6" w:rsidP="006571E6">
      <w:pPr>
        <w:pStyle w:val="Legenda"/>
      </w:pPr>
    </w:p>
    <w:p w14:paraId="662AE85A" w14:textId="432D4597" w:rsidR="007D59F5" w:rsidRDefault="007D59F5" w:rsidP="007D59F5">
      <w:pPr>
        <w:pStyle w:val="Legenda"/>
        <w:keepNext/>
      </w:pPr>
      <w:bookmarkStart w:id="135" w:name="_Toc415782059"/>
      <w:r>
        <w:t xml:space="preserve">Tabela </w:t>
      </w:r>
      <w:fldSimple w:instr=" SEQ Tabela \* ARABIC ">
        <w:r w:rsidR="004A46AC">
          <w:rPr>
            <w:noProof/>
          </w:rPr>
          <w:t>14</w:t>
        </w:r>
      </w:fldSimple>
      <w:r>
        <w:t xml:space="preserve"> - </w:t>
      </w:r>
      <w:r w:rsidRPr="00407D95">
        <w:t>UC12 – Alterar Ocorrência</w:t>
      </w:r>
      <w:bookmarkEnd w:id="135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6571E6" w:rsidRPr="00D96646" w14:paraId="6E29FFCE" w14:textId="77777777" w:rsidTr="006571E6">
        <w:tc>
          <w:tcPr>
            <w:tcW w:w="2606" w:type="dxa"/>
            <w:shd w:val="clear" w:color="auto" w:fill="D9D9D9"/>
          </w:tcPr>
          <w:p w14:paraId="289DEB66" w14:textId="77777777" w:rsidR="006571E6" w:rsidRPr="003D4761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4D5C6F63" w14:textId="6771A5B2" w:rsidR="006571E6" w:rsidRPr="00D96646" w:rsidRDefault="000A49DA" w:rsidP="006571E6">
            <w:r>
              <w:t>UC12</w:t>
            </w:r>
            <w:r w:rsidR="006571E6">
              <w:t xml:space="preserve"> - Alterar ocorrência</w:t>
            </w:r>
          </w:p>
        </w:tc>
      </w:tr>
      <w:tr w:rsidR="006571E6" w:rsidRPr="00D96646" w14:paraId="43137141" w14:textId="77777777" w:rsidTr="006571E6">
        <w:tc>
          <w:tcPr>
            <w:tcW w:w="2606" w:type="dxa"/>
            <w:shd w:val="clear" w:color="auto" w:fill="D9D9D9"/>
          </w:tcPr>
          <w:p w14:paraId="5C476FAE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3B944B24" w14:textId="77777777" w:rsidR="006571E6" w:rsidRPr="00D96646" w:rsidRDefault="006571E6" w:rsidP="006571E6">
            <w:r>
              <w:t>Editar uma ocorrência de um aluno é registrado no sistema</w:t>
            </w:r>
          </w:p>
        </w:tc>
      </w:tr>
      <w:tr w:rsidR="006571E6" w:rsidRPr="00D96646" w14:paraId="7F3E56EB" w14:textId="77777777" w:rsidTr="006571E6">
        <w:tc>
          <w:tcPr>
            <w:tcW w:w="2606" w:type="dxa"/>
            <w:shd w:val="clear" w:color="auto" w:fill="D9D9D9"/>
          </w:tcPr>
          <w:p w14:paraId="5BECA7E6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20F201DE" w14:textId="77777777" w:rsidR="006571E6" w:rsidRPr="00D96646" w:rsidRDefault="006571E6" w:rsidP="006571E6">
            <w:r>
              <w:t xml:space="preserve">Gestor, Professor e Secretaria </w:t>
            </w:r>
          </w:p>
        </w:tc>
      </w:tr>
      <w:tr w:rsidR="006571E6" w:rsidRPr="00D96646" w14:paraId="4618B276" w14:textId="77777777" w:rsidTr="006571E6">
        <w:tc>
          <w:tcPr>
            <w:tcW w:w="2606" w:type="dxa"/>
            <w:shd w:val="clear" w:color="auto" w:fill="D9D9D9"/>
          </w:tcPr>
          <w:p w14:paraId="15997B32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3C17F086" w14:textId="77777777" w:rsidR="006571E6" w:rsidRDefault="006571E6" w:rsidP="006571E6">
            <w:r>
              <w:t>Ter ocorrência cadastrada no sistema</w:t>
            </w:r>
          </w:p>
          <w:p w14:paraId="7D7329D4" w14:textId="77777777" w:rsidR="006571E6" w:rsidRPr="00D96646" w:rsidRDefault="006571E6" w:rsidP="006571E6">
            <w:r>
              <w:t>O ator deve estar logado.</w:t>
            </w:r>
          </w:p>
        </w:tc>
      </w:tr>
      <w:tr w:rsidR="006571E6" w:rsidRPr="00D96646" w14:paraId="3EDD2EE4" w14:textId="77777777" w:rsidTr="006571E6">
        <w:tc>
          <w:tcPr>
            <w:tcW w:w="2606" w:type="dxa"/>
            <w:shd w:val="clear" w:color="auto" w:fill="D9D9D9"/>
          </w:tcPr>
          <w:p w14:paraId="3C8329DD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0EE9EAB1" w14:textId="77777777" w:rsidR="006571E6" w:rsidRPr="00D96646" w:rsidRDefault="006571E6" w:rsidP="006571E6">
            <w:r>
              <w:t>Ocorrências alteradas</w:t>
            </w:r>
          </w:p>
        </w:tc>
      </w:tr>
      <w:tr w:rsidR="006571E6" w:rsidRPr="003D4761" w14:paraId="18F7806B" w14:textId="77777777" w:rsidTr="006571E6">
        <w:tc>
          <w:tcPr>
            <w:tcW w:w="8492" w:type="dxa"/>
            <w:gridSpan w:val="2"/>
          </w:tcPr>
          <w:p w14:paraId="465CA935" w14:textId="77777777" w:rsidR="006571E6" w:rsidRPr="003D4761" w:rsidRDefault="006571E6" w:rsidP="006571E6">
            <w:pPr>
              <w:rPr>
                <w:b/>
                <w:bCs/>
              </w:rPr>
            </w:pPr>
          </w:p>
          <w:p w14:paraId="6BD441EC" w14:textId="77777777" w:rsidR="006571E6" w:rsidRDefault="006571E6" w:rsidP="006571E6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48F1FB9C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alterar uma ocorrência </w:t>
            </w:r>
          </w:p>
          <w:p w14:paraId="064E79B3" w14:textId="77777777" w:rsidR="006571E6" w:rsidRPr="007A2C87" w:rsidRDefault="006571E6" w:rsidP="006571E6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alterar ocorrência</w:t>
            </w:r>
          </w:p>
          <w:p w14:paraId="0B9F7C55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todas as tarefas criadas pelo ator</w:t>
            </w:r>
          </w:p>
          <w:p w14:paraId="0071741E" w14:textId="77777777" w:rsidR="006571E6" w:rsidRPr="002328DD" w:rsidRDefault="006571E6" w:rsidP="006571E6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ocorrência à qual deseja alterar</w:t>
            </w:r>
          </w:p>
          <w:p w14:paraId="1B804EF5" w14:textId="77777777" w:rsidR="006571E6" w:rsidRDefault="006571E6" w:rsidP="006571E6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faz as alterações desejadas </w:t>
            </w:r>
          </w:p>
          <w:p w14:paraId="2461DF5A" w14:textId="77777777" w:rsidR="006571E6" w:rsidRDefault="006571E6" w:rsidP="006571E6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salva alteração da ocorrência</w:t>
            </w:r>
          </w:p>
          <w:p w14:paraId="59C25693" w14:textId="77777777" w:rsidR="006571E6" w:rsidRDefault="006571E6" w:rsidP="006571E6"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salva a ocorrência </w:t>
            </w:r>
          </w:p>
          <w:p w14:paraId="0F80238E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exibe uma mensagem de “Alteração salva com sucesso!”</w:t>
            </w:r>
          </w:p>
          <w:p w14:paraId="41E0A7CC" w14:textId="77777777" w:rsidR="006571E6" w:rsidRPr="003D4761" w:rsidRDefault="006571E6" w:rsidP="006571E6"/>
          <w:p w14:paraId="62921333" w14:textId="77777777" w:rsidR="006571E6" w:rsidRPr="003D4761" w:rsidRDefault="006571E6" w:rsidP="006571E6"/>
        </w:tc>
      </w:tr>
    </w:tbl>
    <w:p w14:paraId="6A064A22" w14:textId="77777777" w:rsidR="006571E6" w:rsidRDefault="006571E6" w:rsidP="006571E6"/>
    <w:p w14:paraId="0E56DC36" w14:textId="77777777" w:rsidR="006571E6" w:rsidRDefault="006571E6" w:rsidP="006571E6"/>
    <w:p w14:paraId="354ABFA3" w14:textId="77777777" w:rsidR="006571E6" w:rsidRDefault="006571E6" w:rsidP="006571E6"/>
    <w:p w14:paraId="0FA696A7" w14:textId="77777777" w:rsidR="006571E6" w:rsidRDefault="006571E6" w:rsidP="006571E6"/>
    <w:p w14:paraId="04EE2E42" w14:textId="77777777" w:rsidR="006571E6" w:rsidRDefault="006571E6" w:rsidP="006571E6"/>
    <w:p w14:paraId="4071462F" w14:textId="77777777" w:rsidR="006571E6" w:rsidRDefault="006571E6" w:rsidP="006571E6"/>
    <w:p w14:paraId="549E595B" w14:textId="77777777" w:rsidR="006571E6" w:rsidRDefault="006571E6" w:rsidP="006571E6"/>
    <w:p w14:paraId="26BE15DE" w14:textId="4B0201B9" w:rsidR="007D59F5" w:rsidRDefault="007D59F5" w:rsidP="007D59F5">
      <w:pPr>
        <w:pStyle w:val="Legenda"/>
        <w:keepNext/>
      </w:pPr>
      <w:bookmarkStart w:id="136" w:name="_Toc415782060"/>
      <w:r>
        <w:lastRenderedPageBreak/>
        <w:t xml:space="preserve">Tabela </w:t>
      </w:r>
      <w:fldSimple w:instr=" SEQ Tabela \* ARABIC ">
        <w:r w:rsidR="004A46AC">
          <w:rPr>
            <w:noProof/>
          </w:rPr>
          <w:t>15</w:t>
        </w:r>
      </w:fldSimple>
      <w:r>
        <w:t xml:space="preserve"> - </w:t>
      </w:r>
      <w:r w:rsidRPr="004770EE">
        <w:t>UC13– Visualizar Ocorrência</w:t>
      </w:r>
      <w:bookmarkEnd w:id="136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5"/>
        <w:gridCol w:w="5887"/>
      </w:tblGrid>
      <w:tr w:rsidR="006571E6" w:rsidRPr="00D96646" w14:paraId="7731CE61" w14:textId="77777777" w:rsidTr="006571E6">
        <w:tc>
          <w:tcPr>
            <w:tcW w:w="2605" w:type="dxa"/>
            <w:shd w:val="clear" w:color="auto" w:fill="D9D9D9"/>
          </w:tcPr>
          <w:p w14:paraId="653A7F78" w14:textId="77777777" w:rsidR="006571E6" w:rsidRPr="003D4761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7" w:type="dxa"/>
          </w:tcPr>
          <w:p w14:paraId="10390998" w14:textId="01AF4606" w:rsidR="006571E6" w:rsidRPr="00D96646" w:rsidRDefault="000A49DA" w:rsidP="006571E6">
            <w:r>
              <w:t>UC1</w:t>
            </w:r>
            <w:r w:rsidR="006571E6">
              <w:t>3 - Visualizar ocorrência</w:t>
            </w:r>
          </w:p>
        </w:tc>
      </w:tr>
      <w:tr w:rsidR="006571E6" w:rsidRPr="00D96646" w14:paraId="6612318F" w14:textId="77777777" w:rsidTr="006571E6">
        <w:tc>
          <w:tcPr>
            <w:tcW w:w="2605" w:type="dxa"/>
            <w:shd w:val="clear" w:color="auto" w:fill="D9D9D9"/>
          </w:tcPr>
          <w:p w14:paraId="4CC747FD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7" w:type="dxa"/>
          </w:tcPr>
          <w:p w14:paraId="14218C5B" w14:textId="77777777" w:rsidR="006571E6" w:rsidRPr="00D96646" w:rsidRDefault="006571E6" w:rsidP="006571E6">
            <w:r>
              <w:t>Consultar uma ocorrência registrada no sistema</w:t>
            </w:r>
          </w:p>
        </w:tc>
      </w:tr>
      <w:tr w:rsidR="006571E6" w:rsidRPr="00D96646" w14:paraId="740E2DA3" w14:textId="77777777" w:rsidTr="006571E6">
        <w:tc>
          <w:tcPr>
            <w:tcW w:w="2605" w:type="dxa"/>
            <w:shd w:val="clear" w:color="auto" w:fill="D9D9D9"/>
          </w:tcPr>
          <w:p w14:paraId="6304251F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7" w:type="dxa"/>
          </w:tcPr>
          <w:p w14:paraId="3110FEDD" w14:textId="77777777" w:rsidR="006571E6" w:rsidRPr="00D96646" w:rsidRDefault="006571E6" w:rsidP="006571E6">
            <w:r>
              <w:t xml:space="preserve">Gestor, Professor, Aluno e Responsável </w:t>
            </w:r>
          </w:p>
        </w:tc>
      </w:tr>
      <w:tr w:rsidR="006571E6" w:rsidRPr="00D96646" w14:paraId="1947A56E" w14:textId="77777777" w:rsidTr="006571E6">
        <w:tc>
          <w:tcPr>
            <w:tcW w:w="2605" w:type="dxa"/>
            <w:shd w:val="clear" w:color="auto" w:fill="D9D9D9"/>
          </w:tcPr>
          <w:p w14:paraId="5EF9BFBF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7" w:type="dxa"/>
          </w:tcPr>
          <w:p w14:paraId="2E3DF434" w14:textId="77777777" w:rsidR="006571E6" w:rsidRDefault="006571E6" w:rsidP="006571E6">
            <w:r>
              <w:t>Os atores devem estar logados.</w:t>
            </w:r>
          </w:p>
          <w:p w14:paraId="19CE455C" w14:textId="77777777" w:rsidR="006571E6" w:rsidRPr="00D96646" w:rsidRDefault="006571E6" w:rsidP="006571E6">
            <w:r>
              <w:t>A ocorrência deve estar cadastrada no sistema</w:t>
            </w:r>
          </w:p>
        </w:tc>
      </w:tr>
      <w:tr w:rsidR="006571E6" w:rsidRPr="00D96646" w14:paraId="039B10D7" w14:textId="77777777" w:rsidTr="006571E6">
        <w:tc>
          <w:tcPr>
            <w:tcW w:w="2605" w:type="dxa"/>
            <w:shd w:val="clear" w:color="auto" w:fill="D9D9D9"/>
          </w:tcPr>
          <w:p w14:paraId="6CA2199E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7" w:type="dxa"/>
          </w:tcPr>
          <w:p w14:paraId="21BDA621" w14:textId="77777777" w:rsidR="006571E6" w:rsidRPr="00D96646" w:rsidRDefault="006571E6" w:rsidP="006571E6">
            <w:r>
              <w:t>Ocorrência exibida com sucesso.</w:t>
            </w:r>
          </w:p>
        </w:tc>
      </w:tr>
      <w:tr w:rsidR="006571E6" w:rsidRPr="003D4761" w14:paraId="64E57B09" w14:textId="77777777" w:rsidTr="006571E6">
        <w:tc>
          <w:tcPr>
            <w:tcW w:w="8492" w:type="dxa"/>
            <w:gridSpan w:val="2"/>
          </w:tcPr>
          <w:p w14:paraId="6EE1BB34" w14:textId="77777777" w:rsidR="006571E6" w:rsidRDefault="006571E6" w:rsidP="006571E6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64D7B572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visualizar ocorrência</w:t>
            </w:r>
          </w:p>
          <w:p w14:paraId="4258C47C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 visualizar ocorrência</w:t>
            </w:r>
          </w:p>
          <w:p w14:paraId="62769C5E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Se o perfil for Professor</w:t>
            </w:r>
          </w:p>
          <w:p w14:paraId="7B599B62" w14:textId="77777777" w:rsidR="006571E6" w:rsidRDefault="006571E6" w:rsidP="006571E6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 xml:space="preserve">03.1 </w:t>
            </w:r>
            <w:r w:rsidRPr="00EB4F26">
              <w:t>–</w:t>
            </w:r>
            <w:r>
              <w:t xml:space="preserve"> O sistema exibe todas as ocorrências as quais ele criou</w:t>
            </w:r>
          </w:p>
          <w:p w14:paraId="37AB0B9E" w14:textId="77777777" w:rsidR="006571E6" w:rsidRDefault="006571E6" w:rsidP="006571E6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 xml:space="preserve">03.2 </w:t>
            </w:r>
            <w:r w:rsidRPr="00EB4F26">
              <w:t>–</w:t>
            </w:r>
            <w:r>
              <w:t xml:space="preserve"> O ator seleciona a ocorrência desejada</w:t>
            </w:r>
          </w:p>
          <w:p w14:paraId="37E9808B" w14:textId="77777777" w:rsidR="006571E6" w:rsidRDefault="006571E6" w:rsidP="006571E6">
            <w:pPr>
              <w:jc w:val="left"/>
            </w:pPr>
            <w:r>
              <w:t xml:space="preserve">            FP03.3 </w:t>
            </w:r>
            <w:r w:rsidRPr="00EB4F26">
              <w:t>–</w:t>
            </w:r>
            <w:r>
              <w:t xml:space="preserve"> O sistema exibe a ocorrência selecionada</w:t>
            </w:r>
          </w:p>
          <w:p w14:paraId="13F52DAA" w14:textId="77777777" w:rsidR="006571E6" w:rsidRDefault="006571E6" w:rsidP="006571E6">
            <w:pPr>
              <w:jc w:val="left"/>
            </w:pPr>
            <w:r>
              <w:t xml:space="preserve">FP04 </w:t>
            </w:r>
            <w:r w:rsidRPr="00EB4F26">
              <w:t>–</w:t>
            </w:r>
            <w:r>
              <w:t xml:space="preserve"> Se for perfil Aluno </w:t>
            </w:r>
          </w:p>
          <w:p w14:paraId="3FE58C14" w14:textId="77777777" w:rsidR="006571E6" w:rsidRDefault="006571E6" w:rsidP="006571E6">
            <w:pPr>
              <w:jc w:val="left"/>
            </w:pPr>
            <w:r>
              <w:t xml:space="preserve">            FP04.1 </w:t>
            </w:r>
            <w:r w:rsidRPr="00EB4F26">
              <w:t>–</w:t>
            </w:r>
            <w:r>
              <w:t xml:space="preserve"> O sistema exibe as ocorrências que foram atribuídas a ele</w:t>
            </w:r>
          </w:p>
          <w:p w14:paraId="643BB361" w14:textId="77777777" w:rsidR="006571E6" w:rsidRDefault="006571E6" w:rsidP="006571E6">
            <w:pPr>
              <w:jc w:val="left"/>
            </w:pPr>
            <w:r>
              <w:t xml:space="preserve">            FP04.2 </w:t>
            </w:r>
            <w:r w:rsidRPr="00EB4F26">
              <w:t>–</w:t>
            </w:r>
            <w:r>
              <w:t xml:space="preserve"> O ator clica na ocorrência</w:t>
            </w:r>
          </w:p>
          <w:p w14:paraId="615D8174" w14:textId="77777777" w:rsidR="006571E6" w:rsidRDefault="006571E6" w:rsidP="006571E6">
            <w:pPr>
              <w:jc w:val="left"/>
            </w:pPr>
            <w:r>
              <w:t xml:space="preserve">            FP04.3 </w:t>
            </w:r>
            <w:r w:rsidRPr="00EB4F26">
              <w:t>–</w:t>
            </w:r>
            <w:r>
              <w:t xml:space="preserve"> O sistema exibe a ocorrência selecionada</w:t>
            </w:r>
          </w:p>
          <w:p w14:paraId="5B3C2A96" w14:textId="77777777" w:rsidR="006571E6" w:rsidRDefault="006571E6" w:rsidP="006571E6">
            <w:pPr>
              <w:jc w:val="left"/>
            </w:pPr>
            <w:r>
              <w:t xml:space="preserve">FP05 </w:t>
            </w:r>
            <w:r w:rsidRPr="00EB4F26">
              <w:t>–</w:t>
            </w:r>
            <w:r>
              <w:t xml:space="preserve"> Se o perfil for Responsável</w:t>
            </w:r>
          </w:p>
          <w:p w14:paraId="2E3AA877" w14:textId="77777777" w:rsidR="006571E6" w:rsidRDefault="006571E6" w:rsidP="006571E6">
            <w:pPr>
              <w:jc w:val="left"/>
            </w:pPr>
            <w:r>
              <w:t xml:space="preserve">            FP05.1 </w:t>
            </w:r>
            <w:r w:rsidRPr="00EB4F26">
              <w:t>–</w:t>
            </w:r>
            <w:r>
              <w:t xml:space="preserve"> O ator seleciona o aluno a qual ele é responsável </w:t>
            </w:r>
          </w:p>
          <w:p w14:paraId="1B5DAD42" w14:textId="77777777" w:rsidR="006571E6" w:rsidRDefault="006571E6" w:rsidP="006571E6">
            <w:pPr>
              <w:jc w:val="left"/>
            </w:pPr>
            <w:r>
              <w:t xml:space="preserve">            FP05.2 </w:t>
            </w:r>
            <w:r w:rsidRPr="00EB4F26">
              <w:t>–</w:t>
            </w:r>
            <w:r>
              <w:t xml:space="preserve"> O sistema exibe as ocorrências que foram atribuídas a esse aluno</w:t>
            </w:r>
          </w:p>
          <w:p w14:paraId="73CC7026" w14:textId="77777777" w:rsidR="006571E6" w:rsidRDefault="006571E6" w:rsidP="006571E6">
            <w:pPr>
              <w:jc w:val="left"/>
            </w:pPr>
            <w:r>
              <w:t xml:space="preserve">            FP05.3 </w:t>
            </w:r>
            <w:r w:rsidRPr="00EB4F26">
              <w:t>–</w:t>
            </w:r>
            <w:r>
              <w:t xml:space="preserve"> O ator clica na ocorrência</w:t>
            </w:r>
          </w:p>
          <w:p w14:paraId="04F76455" w14:textId="77777777" w:rsidR="006571E6" w:rsidRDefault="006571E6" w:rsidP="006571E6">
            <w:pPr>
              <w:jc w:val="left"/>
            </w:pPr>
            <w:r>
              <w:t xml:space="preserve">            FP05.4 </w:t>
            </w:r>
            <w:r w:rsidRPr="00EB4F26">
              <w:t>–</w:t>
            </w:r>
            <w:r>
              <w:t xml:space="preserve"> O sistema exibe a ocorrência selecionada</w:t>
            </w:r>
          </w:p>
          <w:p w14:paraId="21D0D48B" w14:textId="77777777" w:rsidR="006571E6" w:rsidRDefault="006571E6" w:rsidP="006571E6">
            <w:pPr>
              <w:jc w:val="left"/>
            </w:pPr>
            <w:r>
              <w:t xml:space="preserve">FP06 </w:t>
            </w:r>
            <w:r w:rsidRPr="00EB4F26">
              <w:t>–</w:t>
            </w:r>
            <w:r>
              <w:t xml:space="preserve"> Se o perfil for Gestor</w:t>
            </w:r>
          </w:p>
          <w:p w14:paraId="63768CCB" w14:textId="77777777" w:rsidR="006571E6" w:rsidRDefault="006571E6" w:rsidP="006571E6">
            <w:pPr>
              <w:jc w:val="left"/>
            </w:pPr>
            <w:r>
              <w:t xml:space="preserve">            FP05.1 </w:t>
            </w:r>
            <w:r w:rsidRPr="00EB4F26">
              <w:t>–</w:t>
            </w:r>
            <w:r>
              <w:t xml:space="preserve"> O ator seleciona o aluno a qual deseja visualizar a ocorrência </w:t>
            </w:r>
          </w:p>
          <w:p w14:paraId="56043FB5" w14:textId="77777777" w:rsidR="006571E6" w:rsidRDefault="006571E6" w:rsidP="006571E6">
            <w:pPr>
              <w:jc w:val="left"/>
            </w:pPr>
            <w:r>
              <w:t xml:space="preserve">            FP05.2 </w:t>
            </w:r>
            <w:r w:rsidRPr="00EB4F26">
              <w:t>–</w:t>
            </w:r>
            <w:r>
              <w:t xml:space="preserve"> O sistema exibe as ocorrências que foram atribuídas a esse aluno</w:t>
            </w:r>
          </w:p>
          <w:p w14:paraId="7C0CD52C" w14:textId="77777777" w:rsidR="006571E6" w:rsidRDefault="006571E6" w:rsidP="006571E6">
            <w:pPr>
              <w:jc w:val="left"/>
            </w:pPr>
            <w:r>
              <w:t xml:space="preserve">            FP05.3 </w:t>
            </w:r>
            <w:r w:rsidRPr="00EB4F26">
              <w:t>–</w:t>
            </w:r>
            <w:r>
              <w:t xml:space="preserve"> O ator clica na ocorrência</w:t>
            </w:r>
          </w:p>
          <w:p w14:paraId="135AF1B2" w14:textId="77777777" w:rsidR="006571E6" w:rsidRDefault="006571E6" w:rsidP="006571E6">
            <w:pPr>
              <w:jc w:val="left"/>
            </w:pPr>
            <w:r>
              <w:t xml:space="preserve">            FP05.4 </w:t>
            </w:r>
            <w:r w:rsidRPr="00EB4F26">
              <w:t>–</w:t>
            </w:r>
            <w:r>
              <w:t xml:space="preserve"> O sistema exibe a ocorrência selecionada</w:t>
            </w:r>
          </w:p>
          <w:p w14:paraId="22F7051E" w14:textId="77777777" w:rsidR="006571E6" w:rsidRDefault="006571E6" w:rsidP="006571E6">
            <w:pPr>
              <w:jc w:val="left"/>
            </w:pPr>
          </w:p>
          <w:p w14:paraId="798C265D" w14:textId="77777777" w:rsidR="006571E6" w:rsidRDefault="006571E6" w:rsidP="006571E6">
            <w:pPr>
              <w:jc w:val="left"/>
            </w:pPr>
          </w:p>
          <w:p w14:paraId="10A8AF28" w14:textId="77777777" w:rsidR="006571E6" w:rsidRDefault="006571E6" w:rsidP="006571E6"/>
          <w:p w14:paraId="32543E44" w14:textId="77777777" w:rsidR="006571E6" w:rsidRPr="003D4761" w:rsidRDefault="006571E6" w:rsidP="006571E6"/>
        </w:tc>
      </w:tr>
    </w:tbl>
    <w:p w14:paraId="52ADFB49" w14:textId="77777777" w:rsidR="006571E6" w:rsidRDefault="006571E6" w:rsidP="006571E6">
      <w:pPr>
        <w:pStyle w:val="Legenda"/>
      </w:pPr>
    </w:p>
    <w:p w14:paraId="778DF263" w14:textId="14018706" w:rsidR="006571E6" w:rsidRDefault="006571E6" w:rsidP="006571E6">
      <w:pPr>
        <w:pStyle w:val="Legenda"/>
      </w:pPr>
      <w:r>
        <w:lastRenderedPageBreak/>
        <w:t xml:space="preserve"> </w:t>
      </w:r>
    </w:p>
    <w:p w14:paraId="6D32D228" w14:textId="0EDA676B" w:rsidR="007D59F5" w:rsidRDefault="007D59F5" w:rsidP="007D59F5">
      <w:pPr>
        <w:pStyle w:val="Legenda"/>
        <w:keepNext/>
      </w:pPr>
      <w:bookmarkStart w:id="137" w:name="_Toc415782061"/>
      <w:r>
        <w:t xml:space="preserve">Tabela </w:t>
      </w:r>
      <w:fldSimple w:instr=" SEQ Tabela \* ARABIC ">
        <w:r w:rsidR="004A46AC">
          <w:rPr>
            <w:noProof/>
          </w:rPr>
          <w:t>16</w:t>
        </w:r>
      </w:fldSimple>
      <w:r>
        <w:t xml:space="preserve"> - </w:t>
      </w:r>
      <w:r w:rsidRPr="00A5016B">
        <w:t xml:space="preserve"> UC14 – Cadastrar Aluno</w:t>
      </w:r>
      <w:bookmarkEnd w:id="137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6571E6" w:rsidRPr="00D96646" w14:paraId="3AE0B769" w14:textId="77777777" w:rsidTr="006571E6">
        <w:tc>
          <w:tcPr>
            <w:tcW w:w="2606" w:type="dxa"/>
            <w:shd w:val="clear" w:color="auto" w:fill="D9D9D9"/>
          </w:tcPr>
          <w:p w14:paraId="1B98BC20" w14:textId="77777777" w:rsidR="006571E6" w:rsidRPr="003D4761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4D75CA5A" w14:textId="77777777" w:rsidR="006571E6" w:rsidRPr="00D96646" w:rsidRDefault="006571E6" w:rsidP="006571E6">
            <w:r>
              <w:t>UC14 – Cadastrar Aluno</w:t>
            </w:r>
          </w:p>
        </w:tc>
      </w:tr>
      <w:tr w:rsidR="006571E6" w:rsidRPr="00D96646" w14:paraId="602E2B3C" w14:textId="77777777" w:rsidTr="006571E6">
        <w:tc>
          <w:tcPr>
            <w:tcW w:w="2606" w:type="dxa"/>
            <w:shd w:val="clear" w:color="auto" w:fill="D9D9D9"/>
          </w:tcPr>
          <w:p w14:paraId="59E91361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5D996114" w14:textId="77777777" w:rsidR="006571E6" w:rsidRPr="00D96646" w:rsidRDefault="006571E6" w:rsidP="006571E6">
            <w:r>
              <w:t>Cadastrar aluno no sistema</w:t>
            </w:r>
          </w:p>
        </w:tc>
      </w:tr>
      <w:tr w:rsidR="006571E6" w:rsidRPr="00D96646" w14:paraId="56AA1B4E" w14:textId="77777777" w:rsidTr="006571E6">
        <w:tc>
          <w:tcPr>
            <w:tcW w:w="2606" w:type="dxa"/>
            <w:shd w:val="clear" w:color="auto" w:fill="D9D9D9"/>
          </w:tcPr>
          <w:p w14:paraId="663D7702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5F0B7C3D" w14:textId="77777777" w:rsidR="006571E6" w:rsidRPr="00D96646" w:rsidRDefault="006571E6" w:rsidP="006571E6">
            <w:r>
              <w:t xml:space="preserve">Secretaria </w:t>
            </w:r>
          </w:p>
        </w:tc>
      </w:tr>
      <w:tr w:rsidR="006571E6" w:rsidRPr="00D96646" w14:paraId="064ECEF1" w14:textId="77777777" w:rsidTr="006571E6">
        <w:tc>
          <w:tcPr>
            <w:tcW w:w="2606" w:type="dxa"/>
            <w:shd w:val="clear" w:color="auto" w:fill="D9D9D9"/>
          </w:tcPr>
          <w:p w14:paraId="56E675CC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6241F39E" w14:textId="77777777" w:rsidR="006571E6" w:rsidRDefault="006571E6" w:rsidP="006571E6">
            <w:r>
              <w:t>O ator deve estar logado</w:t>
            </w:r>
          </w:p>
          <w:p w14:paraId="172BCC71" w14:textId="77777777" w:rsidR="006571E6" w:rsidRPr="00803C31" w:rsidRDefault="006571E6" w:rsidP="006571E6">
            <w:pPr>
              <w:rPr>
                <w:u w:val="single"/>
              </w:rPr>
            </w:pPr>
            <w:r>
              <w:t>O responsável do aluno deve estar cadastrado no sistema</w:t>
            </w:r>
          </w:p>
        </w:tc>
      </w:tr>
      <w:tr w:rsidR="006571E6" w:rsidRPr="00D96646" w14:paraId="2A1E08A5" w14:textId="77777777" w:rsidTr="006571E6">
        <w:tc>
          <w:tcPr>
            <w:tcW w:w="2606" w:type="dxa"/>
            <w:shd w:val="clear" w:color="auto" w:fill="D9D9D9"/>
          </w:tcPr>
          <w:p w14:paraId="18659665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0C4765EE" w14:textId="77777777" w:rsidR="006571E6" w:rsidRPr="00D96646" w:rsidRDefault="006571E6" w:rsidP="006571E6">
            <w:r>
              <w:t>Aluno cadastrado no sistema</w:t>
            </w:r>
          </w:p>
        </w:tc>
      </w:tr>
      <w:tr w:rsidR="006571E6" w:rsidRPr="003D4761" w14:paraId="640C1CAE" w14:textId="77777777" w:rsidTr="006571E6">
        <w:tc>
          <w:tcPr>
            <w:tcW w:w="8492" w:type="dxa"/>
            <w:gridSpan w:val="2"/>
          </w:tcPr>
          <w:p w14:paraId="5D3E69B9" w14:textId="77777777" w:rsidR="006571E6" w:rsidRPr="003D4761" w:rsidRDefault="006571E6" w:rsidP="006571E6">
            <w:pPr>
              <w:rPr>
                <w:b/>
                <w:bCs/>
              </w:rPr>
            </w:pPr>
          </w:p>
          <w:p w14:paraId="3E6AB87F" w14:textId="77777777" w:rsidR="006571E6" w:rsidRDefault="006571E6" w:rsidP="006571E6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1F34B542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aluno no sistema </w:t>
            </w:r>
          </w:p>
          <w:p w14:paraId="441A65A4" w14:textId="77777777" w:rsidR="006571E6" w:rsidRPr="007A2C87" w:rsidRDefault="006571E6" w:rsidP="006571E6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aluno</w:t>
            </w:r>
          </w:p>
          <w:p w14:paraId="43BA150D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14:paraId="54C670B5" w14:textId="77777777" w:rsidR="006571E6" w:rsidRDefault="006571E6" w:rsidP="006571E6">
            <w:pPr>
              <w:jc w:val="left"/>
            </w:pPr>
            <w:r>
              <w:t xml:space="preserve">FP06 </w:t>
            </w:r>
            <w:r w:rsidRPr="00EB4F26">
              <w:t>–</w:t>
            </w:r>
            <w:r>
              <w:t xml:space="preserve"> O ator preenche todos os campos e seleciona o responsável do aluno</w:t>
            </w:r>
          </w:p>
          <w:p w14:paraId="5BDEB98D" w14:textId="77777777" w:rsidR="006571E6" w:rsidRDefault="006571E6" w:rsidP="006571E6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14:paraId="0A814259" w14:textId="77777777" w:rsidR="006571E6" w:rsidRDefault="006571E6" w:rsidP="006571E6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</w:t>
            </w:r>
          </w:p>
          <w:p w14:paraId="1BDB07EE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“Alteração salva com sucesso!”</w:t>
            </w:r>
          </w:p>
          <w:p w14:paraId="3CCC06C2" w14:textId="77777777" w:rsidR="006571E6" w:rsidRDefault="006571E6" w:rsidP="006571E6">
            <w:pPr>
              <w:jc w:val="left"/>
            </w:pPr>
            <w:r>
              <w:t xml:space="preserve"> </w:t>
            </w:r>
          </w:p>
          <w:p w14:paraId="7A2C1D62" w14:textId="77777777" w:rsidR="006571E6" w:rsidRDefault="006571E6" w:rsidP="006571E6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14:paraId="097041CD" w14:textId="77777777" w:rsidR="006571E6" w:rsidRDefault="006571E6" w:rsidP="006571E6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14:paraId="3298F911" w14:textId="77777777" w:rsidR="006571E6" w:rsidRDefault="006571E6" w:rsidP="006571E6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14:paraId="3197BF5E" w14:textId="77777777" w:rsidR="006571E6" w:rsidRDefault="006571E6" w:rsidP="006571E6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14:paraId="259549D9" w14:textId="77777777" w:rsidR="006571E6" w:rsidRDefault="006571E6" w:rsidP="006571E6">
            <w:r>
              <w:t xml:space="preserve">FA04 </w:t>
            </w:r>
            <w:r w:rsidRPr="00EB4F26">
              <w:t>–</w:t>
            </w:r>
            <w:r>
              <w:t xml:space="preserve"> O Sistema informará que o CPF digitado já está cadastrado</w:t>
            </w:r>
          </w:p>
          <w:p w14:paraId="6B3ED55C" w14:textId="77777777" w:rsidR="006571E6" w:rsidRDefault="006571E6" w:rsidP="006571E6"/>
          <w:p w14:paraId="648C07DB" w14:textId="77777777" w:rsidR="006571E6" w:rsidRDefault="006571E6" w:rsidP="006571E6">
            <w:pPr>
              <w:jc w:val="left"/>
            </w:pPr>
          </w:p>
          <w:p w14:paraId="6B1649E0" w14:textId="77777777" w:rsidR="006571E6" w:rsidRPr="003D4761" w:rsidRDefault="006571E6" w:rsidP="006571E6"/>
          <w:p w14:paraId="511D171A" w14:textId="77777777" w:rsidR="006571E6" w:rsidRPr="003D4761" w:rsidRDefault="006571E6" w:rsidP="006571E6"/>
        </w:tc>
      </w:tr>
    </w:tbl>
    <w:p w14:paraId="3FB5300E" w14:textId="77777777" w:rsidR="006571E6" w:rsidRDefault="006571E6" w:rsidP="006571E6"/>
    <w:p w14:paraId="250151B2" w14:textId="77777777" w:rsidR="006571E6" w:rsidRDefault="006571E6" w:rsidP="006571E6"/>
    <w:p w14:paraId="3EA7CD84" w14:textId="77777777" w:rsidR="006571E6" w:rsidRDefault="006571E6" w:rsidP="006571E6"/>
    <w:p w14:paraId="46840F1A" w14:textId="77777777" w:rsidR="006571E6" w:rsidRDefault="006571E6" w:rsidP="006571E6"/>
    <w:p w14:paraId="53444398" w14:textId="77777777" w:rsidR="006571E6" w:rsidRDefault="006571E6" w:rsidP="006571E6"/>
    <w:p w14:paraId="7CE1EE50" w14:textId="77777777" w:rsidR="006571E6" w:rsidRDefault="006571E6" w:rsidP="006571E6"/>
    <w:p w14:paraId="40692CFC" w14:textId="0AAFF968" w:rsidR="007D59F5" w:rsidRDefault="007D59F5" w:rsidP="007D59F5">
      <w:pPr>
        <w:pStyle w:val="Legenda"/>
        <w:keepNext/>
      </w:pPr>
      <w:bookmarkStart w:id="138" w:name="_Toc415782062"/>
      <w:r>
        <w:lastRenderedPageBreak/>
        <w:t xml:space="preserve">Tabela </w:t>
      </w:r>
      <w:fldSimple w:instr=" SEQ Tabela \* ARABIC ">
        <w:r w:rsidR="004A46AC">
          <w:rPr>
            <w:noProof/>
          </w:rPr>
          <w:t>17</w:t>
        </w:r>
      </w:fldSimple>
      <w:r>
        <w:t xml:space="preserve"> - </w:t>
      </w:r>
      <w:r w:rsidRPr="003F057B">
        <w:t>UC15 – Cadastrar Responsável</w:t>
      </w:r>
      <w:bookmarkEnd w:id="138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6571E6" w:rsidRPr="00D96646" w14:paraId="0922DA11" w14:textId="77777777" w:rsidTr="006571E6">
        <w:tc>
          <w:tcPr>
            <w:tcW w:w="2606" w:type="dxa"/>
            <w:shd w:val="clear" w:color="auto" w:fill="D9D9D9"/>
          </w:tcPr>
          <w:p w14:paraId="135094FB" w14:textId="77777777" w:rsidR="006571E6" w:rsidRPr="003D4761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15701D5B" w14:textId="77777777" w:rsidR="006571E6" w:rsidRPr="00D96646" w:rsidRDefault="006571E6" w:rsidP="006571E6">
            <w:r>
              <w:t xml:space="preserve">UC15 – </w:t>
            </w:r>
            <w:r w:rsidRPr="00986F8C">
              <w:t>Cadastrar Responsável</w:t>
            </w:r>
          </w:p>
        </w:tc>
      </w:tr>
      <w:tr w:rsidR="006571E6" w:rsidRPr="00D96646" w14:paraId="7BA6C278" w14:textId="77777777" w:rsidTr="006571E6">
        <w:tc>
          <w:tcPr>
            <w:tcW w:w="2606" w:type="dxa"/>
            <w:shd w:val="clear" w:color="auto" w:fill="D9D9D9"/>
          </w:tcPr>
          <w:p w14:paraId="191485E3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4361026C" w14:textId="77777777" w:rsidR="006571E6" w:rsidRPr="00D96646" w:rsidRDefault="006571E6" w:rsidP="006571E6">
            <w:r>
              <w:t>Cadastrar um Responsável no sistema</w:t>
            </w:r>
          </w:p>
        </w:tc>
      </w:tr>
      <w:tr w:rsidR="006571E6" w:rsidRPr="00D96646" w14:paraId="1B222118" w14:textId="77777777" w:rsidTr="006571E6">
        <w:tc>
          <w:tcPr>
            <w:tcW w:w="2606" w:type="dxa"/>
            <w:shd w:val="clear" w:color="auto" w:fill="D9D9D9"/>
          </w:tcPr>
          <w:p w14:paraId="477F829C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01C26ED2" w14:textId="77777777" w:rsidR="006571E6" w:rsidRPr="00D96646" w:rsidRDefault="006571E6" w:rsidP="006571E6">
            <w:r>
              <w:t xml:space="preserve">Secretaria </w:t>
            </w:r>
          </w:p>
        </w:tc>
      </w:tr>
      <w:tr w:rsidR="006571E6" w:rsidRPr="00D96646" w14:paraId="7288AAE6" w14:textId="77777777" w:rsidTr="006571E6">
        <w:tc>
          <w:tcPr>
            <w:tcW w:w="2606" w:type="dxa"/>
            <w:shd w:val="clear" w:color="auto" w:fill="D9D9D9"/>
          </w:tcPr>
          <w:p w14:paraId="075C4F0C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7B5121C0" w14:textId="77777777" w:rsidR="006571E6" w:rsidRPr="00D96646" w:rsidRDefault="006571E6" w:rsidP="006571E6">
            <w:r>
              <w:t>O ator deve estar logado</w:t>
            </w:r>
          </w:p>
        </w:tc>
      </w:tr>
      <w:tr w:rsidR="006571E6" w:rsidRPr="00D96646" w14:paraId="4422CCEE" w14:textId="77777777" w:rsidTr="006571E6">
        <w:tc>
          <w:tcPr>
            <w:tcW w:w="2606" w:type="dxa"/>
            <w:shd w:val="clear" w:color="auto" w:fill="D9D9D9"/>
          </w:tcPr>
          <w:p w14:paraId="001125FB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2CEABB5E" w14:textId="77777777" w:rsidR="006571E6" w:rsidRPr="00D96646" w:rsidRDefault="006571E6" w:rsidP="006571E6">
            <w:r>
              <w:t>Responsável cadastrado no sistema</w:t>
            </w:r>
          </w:p>
        </w:tc>
      </w:tr>
      <w:tr w:rsidR="006571E6" w:rsidRPr="003D4761" w14:paraId="308889E7" w14:textId="77777777" w:rsidTr="006571E6">
        <w:tc>
          <w:tcPr>
            <w:tcW w:w="8492" w:type="dxa"/>
            <w:gridSpan w:val="2"/>
          </w:tcPr>
          <w:p w14:paraId="061CAE64" w14:textId="77777777" w:rsidR="006571E6" w:rsidRPr="003D4761" w:rsidRDefault="006571E6" w:rsidP="006571E6">
            <w:pPr>
              <w:rPr>
                <w:b/>
                <w:bCs/>
              </w:rPr>
            </w:pPr>
          </w:p>
          <w:p w14:paraId="155AE356" w14:textId="77777777" w:rsidR="006571E6" w:rsidRDefault="006571E6" w:rsidP="006571E6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5AD005C6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responsável no sistema </w:t>
            </w:r>
          </w:p>
          <w:p w14:paraId="797A6B39" w14:textId="77777777" w:rsidR="006571E6" w:rsidRPr="007A2C87" w:rsidRDefault="006571E6" w:rsidP="006571E6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responsável</w:t>
            </w:r>
          </w:p>
          <w:p w14:paraId="687051EE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14:paraId="38040AC7" w14:textId="77777777" w:rsidR="006571E6" w:rsidRPr="002328DD" w:rsidRDefault="006571E6" w:rsidP="006571E6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14:paraId="0E1E3CAD" w14:textId="77777777" w:rsidR="006571E6" w:rsidRDefault="006571E6" w:rsidP="006571E6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14:paraId="390A7E28" w14:textId="77777777" w:rsidR="006571E6" w:rsidRDefault="006571E6" w:rsidP="006571E6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 do Responsável</w:t>
            </w:r>
          </w:p>
          <w:p w14:paraId="62969F0B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14:paraId="47605305" w14:textId="77777777" w:rsidR="006571E6" w:rsidRDefault="006571E6" w:rsidP="006571E6">
            <w:pPr>
              <w:jc w:val="left"/>
            </w:pPr>
            <w:r>
              <w:t xml:space="preserve"> </w:t>
            </w:r>
          </w:p>
          <w:p w14:paraId="555DC17B" w14:textId="77777777" w:rsidR="006571E6" w:rsidRDefault="006571E6" w:rsidP="006571E6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14:paraId="08D45D49" w14:textId="77777777" w:rsidR="006571E6" w:rsidRDefault="006571E6" w:rsidP="006571E6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14:paraId="560B6594" w14:textId="77777777" w:rsidR="006571E6" w:rsidRDefault="006571E6" w:rsidP="006571E6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14:paraId="0E44B11D" w14:textId="77777777" w:rsidR="006571E6" w:rsidRDefault="006571E6" w:rsidP="006571E6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14:paraId="7C4B70E9" w14:textId="77777777" w:rsidR="006571E6" w:rsidRDefault="006571E6" w:rsidP="006571E6">
            <w:r>
              <w:t xml:space="preserve">FA04 </w:t>
            </w:r>
            <w:r w:rsidRPr="00EB4F26">
              <w:t>–</w:t>
            </w:r>
            <w:r>
              <w:t xml:space="preserve"> O Sistema informará que o CPF digitado já está cadastrado</w:t>
            </w:r>
          </w:p>
          <w:p w14:paraId="75379081" w14:textId="77777777" w:rsidR="006571E6" w:rsidRDefault="006571E6" w:rsidP="006571E6"/>
          <w:p w14:paraId="6FAF9A6C" w14:textId="77777777" w:rsidR="006571E6" w:rsidRDefault="006571E6" w:rsidP="006571E6">
            <w:pPr>
              <w:jc w:val="left"/>
            </w:pPr>
          </w:p>
          <w:p w14:paraId="3EC4214A" w14:textId="77777777" w:rsidR="006571E6" w:rsidRPr="003D4761" w:rsidRDefault="006571E6" w:rsidP="006571E6"/>
          <w:p w14:paraId="053DD7B2" w14:textId="77777777" w:rsidR="006571E6" w:rsidRPr="003D4761" w:rsidRDefault="006571E6" w:rsidP="006571E6"/>
        </w:tc>
      </w:tr>
    </w:tbl>
    <w:p w14:paraId="011F2C47" w14:textId="77777777" w:rsidR="006571E6" w:rsidRDefault="006571E6" w:rsidP="006571E6"/>
    <w:p w14:paraId="23F24C9A" w14:textId="77777777" w:rsidR="006571E6" w:rsidRDefault="006571E6" w:rsidP="006571E6"/>
    <w:p w14:paraId="21717B40" w14:textId="77777777" w:rsidR="006571E6" w:rsidRDefault="006571E6" w:rsidP="006571E6"/>
    <w:p w14:paraId="19921A49" w14:textId="77777777" w:rsidR="006571E6" w:rsidRDefault="006571E6" w:rsidP="006571E6"/>
    <w:p w14:paraId="15071E0E" w14:textId="77777777" w:rsidR="006571E6" w:rsidRDefault="006571E6" w:rsidP="006571E6"/>
    <w:p w14:paraId="4D18AB68" w14:textId="77777777" w:rsidR="006571E6" w:rsidRDefault="006571E6" w:rsidP="006571E6"/>
    <w:p w14:paraId="46748C56" w14:textId="77777777" w:rsidR="006571E6" w:rsidRDefault="006571E6" w:rsidP="006571E6"/>
    <w:p w14:paraId="3BFA1B89" w14:textId="51C5598D" w:rsidR="007D59F5" w:rsidRDefault="007D59F5" w:rsidP="007D59F5">
      <w:pPr>
        <w:pStyle w:val="Legenda"/>
        <w:keepNext/>
      </w:pPr>
      <w:bookmarkStart w:id="139" w:name="_Toc415782063"/>
      <w:r>
        <w:lastRenderedPageBreak/>
        <w:t xml:space="preserve">Tabela </w:t>
      </w:r>
      <w:fldSimple w:instr=" SEQ Tabela \* ARABIC ">
        <w:r w:rsidR="004A46AC">
          <w:rPr>
            <w:noProof/>
          </w:rPr>
          <w:t>18</w:t>
        </w:r>
      </w:fldSimple>
      <w:r>
        <w:t xml:space="preserve"> - </w:t>
      </w:r>
      <w:r w:rsidRPr="00585EFC">
        <w:t>UC16 – Cadastrar Professor</w:t>
      </w:r>
      <w:bookmarkEnd w:id="139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6571E6" w:rsidRPr="00D96646" w14:paraId="0DBB4539" w14:textId="77777777" w:rsidTr="006571E6">
        <w:tc>
          <w:tcPr>
            <w:tcW w:w="2606" w:type="dxa"/>
            <w:shd w:val="clear" w:color="auto" w:fill="D9D9D9"/>
          </w:tcPr>
          <w:p w14:paraId="14E2BCFD" w14:textId="77777777" w:rsidR="006571E6" w:rsidRPr="003D4761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5978E377" w14:textId="77777777" w:rsidR="006571E6" w:rsidRPr="00D96646" w:rsidRDefault="006571E6" w:rsidP="006571E6">
            <w:r>
              <w:t xml:space="preserve">UC16 – </w:t>
            </w:r>
            <w:r w:rsidRPr="00803C31">
              <w:t>Cadastrar Professor</w:t>
            </w:r>
          </w:p>
        </w:tc>
      </w:tr>
      <w:tr w:rsidR="006571E6" w:rsidRPr="00D96646" w14:paraId="6029E4B9" w14:textId="77777777" w:rsidTr="006571E6">
        <w:tc>
          <w:tcPr>
            <w:tcW w:w="2606" w:type="dxa"/>
            <w:shd w:val="clear" w:color="auto" w:fill="D9D9D9"/>
          </w:tcPr>
          <w:p w14:paraId="645B6476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2129EB05" w14:textId="77777777" w:rsidR="006571E6" w:rsidRPr="00D96646" w:rsidRDefault="006571E6" w:rsidP="006571E6">
            <w:r>
              <w:t>Cadastrar um Responsável no sistema</w:t>
            </w:r>
          </w:p>
        </w:tc>
      </w:tr>
      <w:tr w:rsidR="006571E6" w:rsidRPr="00D96646" w14:paraId="666F00F2" w14:textId="77777777" w:rsidTr="006571E6">
        <w:tc>
          <w:tcPr>
            <w:tcW w:w="2606" w:type="dxa"/>
            <w:shd w:val="clear" w:color="auto" w:fill="D9D9D9"/>
          </w:tcPr>
          <w:p w14:paraId="4238791B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0B8AC9DE" w14:textId="77777777" w:rsidR="006571E6" w:rsidRPr="00D96646" w:rsidRDefault="006571E6" w:rsidP="006571E6">
            <w:r>
              <w:t xml:space="preserve">Secretaria </w:t>
            </w:r>
          </w:p>
        </w:tc>
      </w:tr>
      <w:tr w:rsidR="006571E6" w:rsidRPr="00D96646" w14:paraId="55AD2791" w14:textId="77777777" w:rsidTr="006571E6">
        <w:tc>
          <w:tcPr>
            <w:tcW w:w="2606" w:type="dxa"/>
            <w:shd w:val="clear" w:color="auto" w:fill="D9D9D9"/>
          </w:tcPr>
          <w:p w14:paraId="4B841FB3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26C1036D" w14:textId="77777777" w:rsidR="006571E6" w:rsidRPr="00D96646" w:rsidRDefault="006571E6" w:rsidP="006571E6">
            <w:r>
              <w:t>O ator deve estar logado</w:t>
            </w:r>
          </w:p>
        </w:tc>
      </w:tr>
      <w:tr w:rsidR="006571E6" w:rsidRPr="00D96646" w14:paraId="61160852" w14:textId="77777777" w:rsidTr="006571E6">
        <w:tc>
          <w:tcPr>
            <w:tcW w:w="2606" w:type="dxa"/>
            <w:shd w:val="clear" w:color="auto" w:fill="D9D9D9"/>
          </w:tcPr>
          <w:p w14:paraId="6ED3BDA4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4C1F1FDC" w14:textId="77777777" w:rsidR="006571E6" w:rsidRPr="00D96646" w:rsidRDefault="006571E6" w:rsidP="006571E6">
            <w:r>
              <w:t>Professor cadastrado no sistema</w:t>
            </w:r>
          </w:p>
        </w:tc>
      </w:tr>
      <w:tr w:rsidR="006571E6" w:rsidRPr="003D4761" w14:paraId="12F74DFC" w14:textId="77777777" w:rsidTr="006571E6">
        <w:tc>
          <w:tcPr>
            <w:tcW w:w="8492" w:type="dxa"/>
            <w:gridSpan w:val="2"/>
          </w:tcPr>
          <w:p w14:paraId="254A23FB" w14:textId="77777777" w:rsidR="006571E6" w:rsidRPr="003D4761" w:rsidRDefault="006571E6" w:rsidP="006571E6">
            <w:pPr>
              <w:rPr>
                <w:b/>
                <w:bCs/>
              </w:rPr>
            </w:pPr>
          </w:p>
          <w:p w14:paraId="28532722" w14:textId="77777777" w:rsidR="006571E6" w:rsidRDefault="006571E6" w:rsidP="006571E6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1910F9C1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professor no sistema </w:t>
            </w:r>
          </w:p>
          <w:p w14:paraId="3B4A0FA5" w14:textId="77777777" w:rsidR="006571E6" w:rsidRPr="007A2C87" w:rsidRDefault="006571E6" w:rsidP="006571E6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professor</w:t>
            </w:r>
          </w:p>
          <w:p w14:paraId="2346FF11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14:paraId="75B3E5A5" w14:textId="77777777" w:rsidR="006571E6" w:rsidRPr="002328DD" w:rsidRDefault="006571E6" w:rsidP="006571E6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14:paraId="117DED2C" w14:textId="77777777" w:rsidR="006571E6" w:rsidRDefault="006571E6" w:rsidP="006571E6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14:paraId="270058C6" w14:textId="77777777" w:rsidR="006571E6" w:rsidRPr="00803C31" w:rsidRDefault="006571E6" w:rsidP="006571E6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 do professor</w:t>
            </w:r>
          </w:p>
          <w:p w14:paraId="535A68B7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14:paraId="4E700494" w14:textId="77777777" w:rsidR="006571E6" w:rsidRDefault="006571E6" w:rsidP="006571E6">
            <w:pPr>
              <w:jc w:val="left"/>
            </w:pPr>
            <w:r>
              <w:t xml:space="preserve"> </w:t>
            </w:r>
          </w:p>
          <w:p w14:paraId="3A6C8246" w14:textId="77777777" w:rsidR="006571E6" w:rsidRDefault="006571E6" w:rsidP="006571E6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14:paraId="6FCE8F78" w14:textId="77777777" w:rsidR="006571E6" w:rsidRDefault="006571E6" w:rsidP="006571E6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14:paraId="6262D8D7" w14:textId="77777777" w:rsidR="006571E6" w:rsidRDefault="006571E6" w:rsidP="006571E6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14:paraId="05259FD4" w14:textId="77777777" w:rsidR="006571E6" w:rsidRDefault="006571E6" w:rsidP="006571E6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14:paraId="0F7134D3" w14:textId="77777777" w:rsidR="006571E6" w:rsidRDefault="006571E6" w:rsidP="006571E6">
            <w:r>
              <w:t xml:space="preserve">FA04 </w:t>
            </w:r>
            <w:r w:rsidRPr="00EB4F26">
              <w:t>–</w:t>
            </w:r>
            <w:r>
              <w:t xml:space="preserve"> O Sistema informará que o CPF digitado já está cadastrado</w:t>
            </w:r>
          </w:p>
          <w:p w14:paraId="05044DF6" w14:textId="77777777" w:rsidR="006571E6" w:rsidRDefault="006571E6" w:rsidP="006571E6"/>
          <w:p w14:paraId="112F788A" w14:textId="77777777" w:rsidR="006571E6" w:rsidRDefault="006571E6" w:rsidP="006571E6">
            <w:pPr>
              <w:jc w:val="left"/>
            </w:pPr>
          </w:p>
          <w:p w14:paraId="652FF303" w14:textId="77777777" w:rsidR="006571E6" w:rsidRPr="003D4761" w:rsidRDefault="006571E6" w:rsidP="006571E6"/>
          <w:p w14:paraId="7B8AB2B9" w14:textId="77777777" w:rsidR="006571E6" w:rsidRPr="003D4761" w:rsidRDefault="006571E6" w:rsidP="006571E6"/>
        </w:tc>
      </w:tr>
    </w:tbl>
    <w:p w14:paraId="347769E1" w14:textId="77777777" w:rsidR="006571E6" w:rsidRDefault="006571E6" w:rsidP="006571E6"/>
    <w:p w14:paraId="6425B274" w14:textId="77777777" w:rsidR="006571E6" w:rsidRDefault="006571E6" w:rsidP="006571E6"/>
    <w:p w14:paraId="153C048E" w14:textId="77777777" w:rsidR="006571E6" w:rsidRDefault="006571E6" w:rsidP="006571E6"/>
    <w:p w14:paraId="3A876B17" w14:textId="77777777" w:rsidR="006571E6" w:rsidRDefault="006571E6" w:rsidP="006571E6"/>
    <w:p w14:paraId="78243156" w14:textId="77777777" w:rsidR="006571E6" w:rsidRDefault="006571E6" w:rsidP="006571E6"/>
    <w:p w14:paraId="1F85A43C" w14:textId="77777777" w:rsidR="006571E6" w:rsidRDefault="006571E6" w:rsidP="006571E6"/>
    <w:p w14:paraId="64FA4C2A" w14:textId="77777777" w:rsidR="006571E6" w:rsidRDefault="006571E6" w:rsidP="006571E6"/>
    <w:p w14:paraId="030ABC49" w14:textId="572F8F13" w:rsidR="004A46AC" w:rsidRDefault="004A46AC" w:rsidP="004A46AC">
      <w:pPr>
        <w:pStyle w:val="Legenda"/>
        <w:keepNext/>
      </w:pPr>
      <w:bookmarkStart w:id="140" w:name="_Toc415782064"/>
      <w:r>
        <w:lastRenderedPageBreak/>
        <w:t xml:space="preserve">Tabela </w:t>
      </w:r>
      <w:fldSimple w:instr=" SEQ Tabela \* ARABIC ">
        <w:r>
          <w:rPr>
            <w:noProof/>
          </w:rPr>
          <w:t>19</w:t>
        </w:r>
      </w:fldSimple>
      <w:r>
        <w:t xml:space="preserve"> - </w:t>
      </w:r>
      <w:r w:rsidRPr="00B702DE">
        <w:t>UC17 – Cadastrar Gestor</w:t>
      </w:r>
      <w:bookmarkEnd w:id="140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6571E6" w:rsidRPr="00D96646" w14:paraId="00164CAB" w14:textId="77777777" w:rsidTr="006571E6">
        <w:tc>
          <w:tcPr>
            <w:tcW w:w="2606" w:type="dxa"/>
            <w:shd w:val="clear" w:color="auto" w:fill="D9D9D9"/>
          </w:tcPr>
          <w:p w14:paraId="1201ACC7" w14:textId="77777777" w:rsidR="006571E6" w:rsidRPr="003D4761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654E18B2" w14:textId="535620BE" w:rsidR="006571E6" w:rsidRPr="00D96646" w:rsidRDefault="006571E6" w:rsidP="000A49DA">
            <w:r>
              <w:t>UC1</w:t>
            </w:r>
            <w:r w:rsidR="000A49DA">
              <w:t>7</w:t>
            </w:r>
            <w:r>
              <w:t xml:space="preserve"> – </w:t>
            </w:r>
            <w:r w:rsidRPr="00803C31">
              <w:t xml:space="preserve">Cadastrar </w:t>
            </w:r>
            <w:r>
              <w:t>Gestor</w:t>
            </w:r>
          </w:p>
        </w:tc>
      </w:tr>
      <w:tr w:rsidR="006571E6" w:rsidRPr="00D96646" w14:paraId="371B803B" w14:textId="77777777" w:rsidTr="006571E6">
        <w:tc>
          <w:tcPr>
            <w:tcW w:w="2606" w:type="dxa"/>
            <w:shd w:val="clear" w:color="auto" w:fill="D9D9D9"/>
          </w:tcPr>
          <w:p w14:paraId="7287F417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64AC0A7E" w14:textId="77777777" w:rsidR="006571E6" w:rsidRPr="00D96646" w:rsidRDefault="006571E6" w:rsidP="006571E6">
            <w:r>
              <w:t>Cadastrar um Gestor no sistema</w:t>
            </w:r>
          </w:p>
        </w:tc>
      </w:tr>
      <w:tr w:rsidR="006571E6" w:rsidRPr="00D96646" w14:paraId="42F87558" w14:textId="77777777" w:rsidTr="006571E6">
        <w:tc>
          <w:tcPr>
            <w:tcW w:w="2606" w:type="dxa"/>
            <w:shd w:val="clear" w:color="auto" w:fill="D9D9D9"/>
          </w:tcPr>
          <w:p w14:paraId="351325F6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3AA40FA1" w14:textId="77777777" w:rsidR="006571E6" w:rsidRPr="00D96646" w:rsidRDefault="006571E6" w:rsidP="006571E6">
            <w:r>
              <w:t xml:space="preserve">Secretaria </w:t>
            </w:r>
          </w:p>
        </w:tc>
      </w:tr>
      <w:tr w:rsidR="006571E6" w:rsidRPr="00D96646" w14:paraId="279283F0" w14:textId="77777777" w:rsidTr="006571E6">
        <w:tc>
          <w:tcPr>
            <w:tcW w:w="2606" w:type="dxa"/>
            <w:shd w:val="clear" w:color="auto" w:fill="D9D9D9"/>
          </w:tcPr>
          <w:p w14:paraId="50BA9359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20B3AA21" w14:textId="77777777" w:rsidR="006571E6" w:rsidRPr="00D96646" w:rsidRDefault="006571E6" w:rsidP="006571E6">
            <w:r>
              <w:t>O ator deve estar logado</w:t>
            </w:r>
          </w:p>
        </w:tc>
      </w:tr>
      <w:tr w:rsidR="006571E6" w:rsidRPr="00D96646" w14:paraId="3D3A45FA" w14:textId="77777777" w:rsidTr="006571E6">
        <w:tc>
          <w:tcPr>
            <w:tcW w:w="2606" w:type="dxa"/>
            <w:shd w:val="clear" w:color="auto" w:fill="D9D9D9"/>
          </w:tcPr>
          <w:p w14:paraId="3ADC60C2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3378D2C3" w14:textId="77777777" w:rsidR="006571E6" w:rsidRPr="00D96646" w:rsidRDefault="006571E6" w:rsidP="006571E6">
            <w:r>
              <w:t>Gestor cadastrado no sistema</w:t>
            </w:r>
          </w:p>
        </w:tc>
      </w:tr>
      <w:tr w:rsidR="006571E6" w:rsidRPr="003D4761" w14:paraId="3B310B3A" w14:textId="77777777" w:rsidTr="006571E6">
        <w:tc>
          <w:tcPr>
            <w:tcW w:w="8492" w:type="dxa"/>
            <w:gridSpan w:val="2"/>
          </w:tcPr>
          <w:p w14:paraId="7F9B5811" w14:textId="77777777" w:rsidR="006571E6" w:rsidRPr="003D4761" w:rsidRDefault="006571E6" w:rsidP="006571E6">
            <w:pPr>
              <w:rPr>
                <w:b/>
                <w:bCs/>
              </w:rPr>
            </w:pPr>
          </w:p>
          <w:p w14:paraId="058E72A0" w14:textId="77777777" w:rsidR="006571E6" w:rsidRDefault="006571E6" w:rsidP="006571E6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44D00DB6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gestor no sistema </w:t>
            </w:r>
          </w:p>
          <w:p w14:paraId="7CAAD1AF" w14:textId="77777777" w:rsidR="006571E6" w:rsidRPr="007A2C87" w:rsidRDefault="006571E6" w:rsidP="006571E6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gestor</w:t>
            </w:r>
          </w:p>
          <w:p w14:paraId="403B2D38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14:paraId="3942A6EB" w14:textId="77777777" w:rsidR="006571E6" w:rsidRPr="002328DD" w:rsidRDefault="006571E6" w:rsidP="006571E6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14:paraId="4D0A5C96" w14:textId="77777777" w:rsidR="006571E6" w:rsidRDefault="006571E6" w:rsidP="006571E6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14:paraId="218ED0D1" w14:textId="77777777" w:rsidR="006571E6" w:rsidRPr="0001303E" w:rsidRDefault="006571E6" w:rsidP="006571E6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 do gestor</w:t>
            </w:r>
          </w:p>
          <w:p w14:paraId="7EEDB218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14:paraId="7FD6508E" w14:textId="77777777" w:rsidR="006571E6" w:rsidRDefault="006571E6" w:rsidP="006571E6">
            <w:pPr>
              <w:jc w:val="left"/>
            </w:pPr>
            <w:r>
              <w:t xml:space="preserve"> </w:t>
            </w:r>
          </w:p>
          <w:p w14:paraId="5BDD51F1" w14:textId="77777777" w:rsidR="006571E6" w:rsidRDefault="006571E6" w:rsidP="006571E6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14:paraId="549D7C37" w14:textId="77777777" w:rsidR="006571E6" w:rsidRDefault="006571E6" w:rsidP="006571E6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14:paraId="38B338E0" w14:textId="77777777" w:rsidR="006571E6" w:rsidRDefault="006571E6" w:rsidP="006571E6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14:paraId="4E99BC9F" w14:textId="77777777" w:rsidR="006571E6" w:rsidRDefault="006571E6" w:rsidP="006571E6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14:paraId="7AE5F208" w14:textId="77777777" w:rsidR="006571E6" w:rsidRDefault="006571E6" w:rsidP="006571E6">
            <w:r>
              <w:t xml:space="preserve">FA04 </w:t>
            </w:r>
            <w:r w:rsidRPr="00EB4F26">
              <w:t>–</w:t>
            </w:r>
            <w:r>
              <w:t xml:space="preserve"> O Sistema informará que o CPF digitado já está cadastrado</w:t>
            </w:r>
          </w:p>
          <w:p w14:paraId="628307AD" w14:textId="77777777" w:rsidR="006571E6" w:rsidRDefault="006571E6" w:rsidP="006571E6"/>
          <w:p w14:paraId="57CA71E8" w14:textId="77777777" w:rsidR="006571E6" w:rsidRDefault="006571E6" w:rsidP="006571E6">
            <w:pPr>
              <w:jc w:val="left"/>
            </w:pPr>
          </w:p>
          <w:p w14:paraId="0C80A701" w14:textId="77777777" w:rsidR="006571E6" w:rsidRPr="003D4761" w:rsidRDefault="006571E6" w:rsidP="006571E6"/>
          <w:p w14:paraId="3E937D0C" w14:textId="77777777" w:rsidR="006571E6" w:rsidRPr="003D4761" w:rsidRDefault="006571E6" w:rsidP="006571E6"/>
        </w:tc>
      </w:tr>
    </w:tbl>
    <w:p w14:paraId="6388900D" w14:textId="77777777" w:rsidR="006571E6" w:rsidRDefault="006571E6" w:rsidP="006571E6"/>
    <w:p w14:paraId="090B36B7" w14:textId="77777777" w:rsidR="006571E6" w:rsidRDefault="006571E6" w:rsidP="006571E6"/>
    <w:p w14:paraId="0E3EC4DA" w14:textId="77777777" w:rsidR="006571E6" w:rsidRDefault="006571E6" w:rsidP="006571E6"/>
    <w:p w14:paraId="1912A5C8" w14:textId="77777777" w:rsidR="006571E6" w:rsidRDefault="006571E6" w:rsidP="006571E6"/>
    <w:p w14:paraId="7B6EA12D" w14:textId="77777777" w:rsidR="006571E6" w:rsidRDefault="006571E6" w:rsidP="006571E6"/>
    <w:p w14:paraId="5E2A2C0A" w14:textId="77777777" w:rsidR="006571E6" w:rsidRDefault="006571E6" w:rsidP="006571E6"/>
    <w:p w14:paraId="12E85CAB" w14:textId="77777777" w:rsidR="006571E6" w:rsidRDefault="006571E6" w:rsidP="006571E6"/>
    <w:p w14:paraId="49B87AC0" w14:textId="77777777" w:rsidR="004A46AC" w:rsidRDefault="004A46AC" w:rsidP="006571E6"/>
    <w:p w14:paraId="7737C836" w14:textId="7E66D828" w:rsidR="006571E6" w:rsidRDefault="006571E6" w:rsidP="006571E6">
      <w:pPr>
        <w:pStyle w:val="Legenda"/>
      </w:pPr>
    </w:p>
    <w:p w14:paraId="7434BCE4" w14:textId="1F5612FA" w:rsidR="004A46AC" w:rsidRDefault="004A46AC" w:rsidP="004A46AC">
      <w:pPr>
        <w:pStyle w:val="Legenda"/>
        <w:keepNext/>
      </w:pPr>
      <w:bookmarkStart w:id="141" w:name="_Toc415782065"/>
      <w:r>
        <w:t xml:space="preserve">Tabela </w:t>
      </w:r>
      <w:fldSimple w:instr=" SEQ Tabela \* ARABIC ">
        <w:r>
          <w:rPr>
            <w:noProof/>
          </w:rPr>
          <w:t>20</w:t>
        </w:r>
      </w:fldSimple>
      <w:r>
        <w:t xml:space="preserve"> - </w:t>
      </w:r>
      <w:r w:rsidRPr="007E13BE">
        <w:t>UC18 – Cadastrar Gestor</w:t>
      </w:r>
      <w:bookmarkEnd w:id="14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6571E6" w:rsidRPr="00D96646" w14:paraId="4A5968C7" w14:textId="77777777" w:rsidTr="006571E6">
        <w:tc>
          <w:tcPr>
            <w:tcW w:w="2606" w:type="dxa"/>
            <w:shd w:val="clear" w:color="auto" w:fill="D9D9D9"/>
          </w:tcPr>
          <w:p w14:paraId="3208B362" w14:textId="77777777" w:rsidR="006571E6" w:rsidRPr="003D4761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12D68282" w14:textId="732C0A21" w:rsidR="006571E6" w:rsidRPr="00D96646" w:rsidRDefault="006571E6" w:rsidP="000A49DA">
            <w:r>
              <w:t>UC1</w:t>
            </w:r>
            <w:r w:rsidR="000A49DA">
              <w:t>8</w:t>
            </w:r>
            <w:r>
              <w:t xml:space="preserve"> – </w:t>
            </w:r>
            <w:r w:rsidRPr="00803C31">
              <w:t xml:space="preserve">Cadastrar </w:t>
            </w:r>
            <w:r>
              <w:t>Gestor</w:t>
            </w:r>
          </w:p>
        </w:tc>
      </w:tr>
      <w:tr w:rsidR="006571E6" w:rsidRPr="00D96646" w14:paraId="63613751" w14:textId="77777777" w:rsidTr="006571E6">
        <w:tc>
          <w:tcPr>
            <w:tcW w:w="2606" w:type="dxa"/>
            <w:shd w:val="clear" w:color="auto" w:fill="D9D9D9"/>
          </w:tcPr>
          <w:p w14:paraId="631572EE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48E71018" w14:textId="77777777" w:rsidR="006571E6" w:rsidRPr="00D96646" w:rsidRDefault="006571E6" w:rsidP="006571E6">
            <w:r>
              <w:t>Cadastrar um Gestor no sistema</w:t>
            </w:r>
          </w:p>
        </w:tc>
      </w:tr>
      <w:tr w:rsidR="006571E6" w:rsidRPr="00D96646" w14:paraId="643941FA" w14:textId="77777777" w:rsidTr="006571E6">
        <w:tc>
          <w:tcPr>
            <w:tcW w:w="2606" w:type="dxa"/>
            <w:shd w:val="clear" w:color="auto" w:fill="D9D9D9"/>
          </w:tcPr>
          <w:p w14:paraId="23940D06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01C4568E" w14:textId="77777777" w:rsidR="006571E6" w:rsidRPr="00D96646" w:rsidRDefault="006571E6" w:rsidP="006571E6">
            <w:r>
              <w:t xml:space="preserve">Secretaria </w:t>
            </w:r>
          </w:p>
        </w:tc>
      </w:tr>
      <w:tr w:rsidR="006571E6" w:rsidRPr="00D96646" w14:paraId="53FB9957" w14:textId="77777777" w:rsidTr="006571E6">
        <w:tc>
          <w:tcPr>
            <w:tcW w:w="2606" w:type="dxa"/>
            <w:shd w:val="clear" w:color="auto" w:fill="D9D9D9"/>
          </w:tcPr>
          <w:p w14:paraId="03A4FD1A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6B8E7A6D" w14:textId="77777777" w:rsidR="006571E6" w:rsidRPr="00D96646" w:rsidRDefault="006571E6" w:rsidP="006571E6">
            <w:r>
              <w:t>O ator deve estar logado</w:t>
            </w:r>
          </w:p>
        </w:tc>
      </w:tr>
      <w:tr w:rsidR="006571E6" w:rsidRPr="00D96646" w14:paraId="5F2B0766" w14:textId="77777777" w:rsidTr="006571E6">
        <w:tc>
          <w:tcPr>
            <w:tcW w:w="2606" w:type="dxa"/>
            <w:shd w:val="clear" w:color="auto" w:fill="D9D9D9"/>
          </w:tcPr>
          <w:p w14:paraId="76366E40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213090AD" w14:textId="77777777" w:rsidR="006571E6" w:rsidRPr="00D96646" w:rsidRDefault="006571E6" w:rsidP="006571E6">
            <w:r>
              <w:t>Gestor cadastrado no sistema</w:t>
            </w:r>
          </w:p>
        </w:tc>
      </w:tr>
      <w:tr w:rsidR="006571E6" w:rsidRPr="003D4761" w14:paraId="0B47FED5" w14:textId="77777777" w:rsidTr="006571E6">
        <w:tc>
          <w:tcPr>
            <w:tcW w:w="8492" w:type="dxa"/>
            <w:gridSpan w:val="2"/>
          </w:tcPr>
          <w:p w14:paraId="10C7C9FF" w14:textId="77777777" w:rsidR="006571E6" w:rsidRPr="003D4761" w:rsidRDefault="006571E6" w:rsidP="006571E6">
            <w:pPr>
              <w:rPr>
                <w:b/>
                <w:bCs/>
              </w:rPr>
            </w:pPr>
          </w:p>
          <w:p w14:paraId="5B9CEB5D" w14:textId="77777777" w:rsidR="006571E6" w:rsidRDefault="006571E6" w:rsidP="006571E6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2DFE43AD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gestor no sistema </w:t>
            </w:r>
          </w:p>
          <w:p w14:paraId="0E77051D" w14:textId="77777777" w:rsidR="006571E6" w:rsidRPr="007A2C87" w:rsidRDefault="006571E6" w:rsidP="006571E6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gestor</w:t>
            </w:r>
          </w:p>
          <w:p w14:paraId="070BE508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14:paraId="6E5E1FEC" w14:textId="77777777" w:rsidR="006571E6" w:rsidRPr="002328DD" w:rsidRDefault="006571E6" w:rsidP="006571E6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14:paraId="2BFB8D88" w14:textId="77777777" w:rsidR="006571E6" w:rsidRDefault="006571E6" w:rsidP="006571E6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14:paraId="6C716A5A" w14:textId="77777777" w:rsidR="006571E6" w:rsidRPr="0001303E" w:rsidRDefault="006571E6" w:rsidP="006571E6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 do gestor</w:t>
            </w:r>
          </w:p>
          <w:p w14:paraId="5609F7A1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14:paraId="576DBBEB" w14:textId="77777777" w:rsidR="006571E6" w:rsidRDefault="006571E6" w:rsidP="006571E6">
            <w:pPr>
              <w:jc w:val="left"/>
            </w:pPr>
            <w:r>
              <w:t xml:space="preserve"> </w:t>
            </w:r>
          </w:p>
          <w:p w14:paraId="27CF1DCF" w14:textId="77777777" w:rsidR="006571E6" w:rsidRDefault="006571E6" w:rsidP="006571E6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14:paraId="4FB75634" w14:textId="77777777" w:rsidR="006571E6" w:rsidRDefault="006571E6" w:rsidP="006571E6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14:paraId="4772F816" w14:textId="77777777" w:rsidR="006571E6" w:rsidRDefault="006571E6" w:rsidP="006571E6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14:paraId="20A42CC0" w14:textId="77777777" w:rsidR="006571E6" w:rsidRDefault="006571E6" w:rsidP="006571E6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14:paraId="55558389" w14:textId="77777777" w:rsidR="006571E6" w:rsidRDefault="006571E6" w:rsidP="006571E6">
            <w:r>
              <w:t xml:space="preserve">FA04 </w:t>
            </w:r>
            <w:r w:rsidRPr="00EB4F26">
              <w:t>–</w:t>
            </w:r>
            <w:r>
              <w:t xml:space="preserve"> O Sistema informará que o CPF digitado já está cadastrado</w:t>
            </w:r>
          </w:p>
          <w:p w14:paraId="4CA40B0A" w14:textId="77777777" w:rsidR="006571E6" w:rsidRDefault="006571E6" w:rsidP="006571E6"/>
          <w:p w14:paraId="4C486A87" w14:textId="77777777" w:rsidR="006571E6" w:rsidRDefault="006571E6" w:rsidP="006571E6">
            <w:pPr>
              <w:jc w:val="left"/>
            </w:pPr>
          </w:p>
          <w:p w14:paraId="112BAC77" w14:textId="77777777" w:rsidR="006571E6" w:rsidRPr="003D4761" w:rsidRDefault="006571E6" w:rsidP="006571E6"/>
          <w:p w14:paraId="53840887" w14:textId="77777777" w:rsidR="006571E6" w:rsidRPr="003D4761" w:rsidRDefault="006571E6" w:rsidP="006571E6"/>
        </w:tc>
      </w:tr>
    </w:tbl>
    <w:p w14:paraId="6407F869" w14:textId="77777777" w:rsidR="006571E6" w:rsidRDefault="006571E6" w:rsidP="006571E6"/>
    <w:p w14:paraId="20D1B57B" w14:textId="77777777" w:rsidR="006571E6" w:rsidRDefault="006571E6" w:rsidP="006571E6"/>
    <w:p w14:paraId="282BE14A" w14:textId="77777777" w:rsidR="006571E6" w:rsidRDefault="006571E6" w:rsidP="006571E6"/>
    <w:p w14:paraId="366E90CD" w14:textId="77777777" w:rsidR="006571E6" w:rsidRDefault="006571E6" w:rsidP="006571E6"/>
    <w:p w14:paraId="4AB5D5CC" w14:textId="77777777" w:rsidR="006571E6" w:rsidRDefault="006571E6" w:rsidP="006571E6"/>
    <w:p w14:paraId="3CD7DE55" w14:textId="77777777" w:rsidR="006571E6" w:rsidRDefault="006571E6" w:rsidP="006571E6"/>
    <w:p w14:paraId="407939F2" w14:textId="77777777" w:rsidR="006571E6" w:rsidRDefault="006571E6" w:rsidP="006571E6"/>
    <w:p w14:paraId="05B0D54E" w14:textId="77777777" w:rsidR="006571E6" w:rsidRDefault="006571E6" w:rsidP="006571E6"/>
    <w:p w14:paraId="6BF3C363" w14:textId="20A10892" w:rsidR="006571E6" w:rsidRDefault="006571E6" w:rsidP="006571E6">
      <w:pPr>
        <w:pStyle w:val="Legenda"/>
      </w:pPr>
    </w:p>
    <w:p w14:paraId="7225F42D" w14:textId="61E866F2" w:rsidR="004A46AC" w:rsidRDefault="004A46AC" w:rsidP="004A46AC">
      <w:pPr>
        <w:pStyle w:val="Legenda"/>
        <w:keepNext/>
      </w:pPr>
      <w:bookmarkStart w:id="142" w:name="_Toc415782066"/>
      <w:r>
        <w:t xml:space="preserve">Tabela </w:t>
      </w:r>
      <w:fldSimple w:instr=" SEQ Tabela \* ARABIC ">
        <w:r>
          <w:rPr>
            <w:noProof/>
          </w:rPr>
          <w:t>21</w:t>
        </w:r>
      </w:fldSimple>
      <w:r>
        <w:t xml:space="preserve"> - </w:t>
      </w:r>
      <w:r w:rsidRPr="00D11480">
        <w:t>UC19 – Cadastrar Turma</w:t>
      </w:r>
      <w:bookmarkEnd w:id="142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6571E6" w:rsidRPr="00D96646" w14:paraId="1C7B7FAF" w14:textId="77777777" w:rsidTr="006571E6">
        <w:tc>
          <w:tcPr>
            <w:tcW w:w="2606" w:type="dxa"/>
            <w:shd w:val="clear" w:color="auto" w:fill="D9D9D9"/>
          </w:tcPr>
          <w:p w14:paraId="019B93B2" w14:textId="77777777" w:rsidR="006571E6" w:rsidRPr="003D4761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487DC857" w14:textId="6E5A7A06" w:rsidR="006571E6" w:rsidRPr="00D96646" w:rsidRDefault="006571E6" w:rsidP="000A49DA">
            <w:r>
              <w:t>UC1</w:t>
            </w:r>
            <w:r w:rsidR="000A49DA">
              <w:t>9</w:t>
            </w:r>
            <w:r>
              <w:t xml:space="preserve"> – </w:t>
            </w:r>
            <w:r w:rsidRPr="00803C31">
              <w:t xml:space="preserve">Cadastrar </w:t>
            </w:r>
            <w:r>
              <w:t>Turma</w:t>
            </w:r>
          </w:p>
        </w:tc>
      </w:tr>
      <w:tr w:rsidR="006571E6" w:rsidRPr="00D96646" w14:paraId="12C61E44" w14:textId="77777777" w:rsidTr="006571E6">
        <w:tc>
          <w:tcPr>
            <w:tcW w:w="2606" w:type="dxa"/>
            <w:shd w:val="clear" w:color="auto" w:fill="D9D9D9"/>
          </w:tcPr>
          <w:p w14:paraId="48DE25DB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0D5F0EC4" w14:textId="77777777" w:rsidR="006571E6" w:rsidRPr="00D96646" w:rsidRDefault="006571E6" w:rsidP="006571E6">
            <w:r>
              <w:t>Cadastrar uma turma no sistema</w:t>
            </w:r>
          </w:p>
        </w:tc>
      </w:tr>
      <w:tr w:rsidR="006571E6" w:rsidRPr="00D96646" w14:paraId="68CE6AD0" w14:textId="77777777" w:rsidTr="006571E6">
        <w:tc>
          <w:tcPr>
            <w:tcW w:w="2606" w:type="dxa"/>
            <w:shd w:val="clear" w:color="auto" w:fill="D9D9D9"/>
          </w:tcPr>
          <w:p w14:paraId="5583DEDC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3F0974B0" w14:textId="77777777" w:rsidR="006571E6" w:rsidRPr="00D96646" w:rsidRDefault="006571E6" w:rsidP="006571E6">
            <w:r>
              <w:t xml:space="preserve">Secretaria </w:t>
            </w:r>
          </w:p>
        </w:tc>
      </w:tr>
      <w:tr w:rsidR="006571E6" w:rsidRPr="00D96646" w14:paraId="785C0BC4" w14:textId="77777777" w:rsidTr="006571E6">
        <w:tc>
          <w:tcPr>
            <w:tcW w:w="2606" w:type="dxa"/>
            <w:shd w:val="clear" w:color="auto" w:fill="D9D9D9"/>
          </w:tcPr>
          <w:p w14:paraId="51E49676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496D1218" w14:textId="77777777" w:rsidR="006571E6" w:rsidRPr="00D96646" w:rsidRDefault="006571E6" w:rsidP="006571E6">
            <w:r>
              <w:t>O ator deve estar logado</w:t>
            </w:r>
          </w:p>
        </w:tc>
      </w:tr>
      <w:tr w:rsidR="006571E6" w:rsidRPr="00D96646" w14:paraId="08AC5B81" w14:textId="77777777" w:rsidTr="006571E6">
        <w:tc>
          <w:tcPr>
            <w:tcW w:w="2606" w:type="dxa"/>
            <w:shd w:val="clear" w:color="auto" w:fill="D9D9D9"/>
          </w:tcPr>
          <w:p w14:paraId="7E3C515D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6B0A6407" w14:textId="77777777" w:rsidR="006571E6" w:rsidRPr="00D96646" w:rsidRDefault="006571E6" w:rsidP="006571E6">
            <w:r>
              <w:t>Turma cadastrado no sistema</w:t>
            </w:r>
          </w:p>
        </w:tc>
      </w:tr>
      <w:tr w:rsidR="006571E6" w:rsidRPr="003D4761" w14:paraId="6256AD3E" w14:textId="77777777" w:rsidTr="006571E6">
        <w:tc>
          <w:tcPr>
            <w:tcW w:w="8492" w:type="dxa"/>
            <w:gridSpan w:val="2"/>
          </w:tcPr>
          <w:p w14:paraId="573F1A2F" w14:textId="77777777" w:rsidR="006571E6" w:rsidRPr="003D4761" w:rsidRDefault="006571E6" w:rsidP="006571E6">
            <w:pPr>
              <w:rPr>
                <w:b/>
                <w:bCs/>
              </w:rPr>
            </w:pPr>
          </w:p>
          <w:p w14:paraId="2ADC715D" w14:textId="77777777" w:rsidR="006571E6" w:rsidRDefault="006571E6" w:rsidP="006571E6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65F5D307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uma turma no sistema </w:t>
            </w:r>
          </w:p>
          <w:p w14:paraId="22AD9002" w14:textId="77777777" w:rsidR="006571E6" w:rsidRPr="007A2C87" w:rsidRDefault="006571E6" w:rsidP="006571E6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turma</w:t>
            </w:r>
          </w:p>
          <w:p w14:paraId="777A55BE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14:paraId="2B3862FE" w14:textId="77777777" w:rsidR="006571E6" w:rsidRPr="002328DD" w:rsidRDefault="006571E6" w:rsidP="006571E6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14:paraId="2D3A859D" w14:textId="77777777" w:rsidR="006571E6" w:rsidRDefault="006571E6" w:rsidP="006571E6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14:paraId="39249B9F" w14:textId="77777777" w:rsidR="006571E6" w:rsidRPr="0001303E" w:rsidRDefault="006571E6" w:rsidP="006571E6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 da turma</w:t>
            </w:r>
          </w:p>
          <w:p w14:paraId="4C72F675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14:paraId="7165BC38" w14:textId="77777777" w:rsidR="006571E6" w:rsidRDefault="006571E6" w:rsidP="006571E6">
            <w:pPr>
              <w:jc w:val="left"/>
            </w:pPr>
            <w:r>
              <w:t xml:space="preserve"> </w:t>
            </w:r>
          </w:p>
          <w:p w14:paraId="66F2A8C0" w14:textId="77777777" w:rsidR="006571E6" w:rsidRDefault="006571E6" w:rsidP="006571E6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14:paraId="0640CA0F" w14:textId="77777777" w:rsidR="006571E6" w:rsidRDefault="006571E6" w:rsidP="006571E6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14:paraId="7E946209" w14:textId="77777777" w:rsidR="006571E6" w:rsidRDefault="006571E6" w:rsidP="006571E6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14:paraId="1D81E324" w14:textId="77777777" w:rsidR="006571E6" w:rsidRPr="007E4152" w:rsidRDefault="006571E6" w:rsidP="006571E6"/>
          <w:p w14:paraId="1AF396E6" w14:textId="77777777" w:rsidR="006571E6" w:rsidRDefault="006571E6" w:rsidP="006571E6">
            <w:pPr>
              <w:jc w:val="left"/>
            </w:pPr>
          </w:p>
          <w:p w14:paraId="0DF0BF96" w14:textId="77777777" w:rsidR="006571E6" w:rsidRPr="003D4761" w:rsidRDefault="006571E6" w:rsidP="006571E6"/>
          <w:p w14:paraId="67F2A2A6" w14:textId="77777777" w:rsidR="006571E6" w:rsidRPr="003D4761" w:rsidRDefault="006571E6" w:rsidP="006571E6"/>
        </w:tc>
      </w:tr>
    </w:tbl>
    <w:p w14:paraId="324115CA" w14:textId="77777777" w:rsidR="006571E6" w:rsidRDefault="006571E6" w:rsidP="006571E6"/>
    <w:p w14:paraId="05EDC04D" w14:textId="77777777" w:rsidR="006571E6" w:rsidRDefault="006571E6" w:rsidP="006571E6"/>
    <w:p w14:paraId="0CF6FC41" w14:textId="77777777" w:rsidR="006571E6" w:rsidRDefault="006571E6" w:rsidP="006571E6"/>
    <w:p w14:paraId="7A37F884" w14:textId="77777777" w:rsidR="006571E6" w:rsidRDefault="006571E6" w:rsidP="006571E6"/>
    <w:p w14:paraId="5045D4EA" w14:textId="77777777" w:rsidR="006571E6" w:rsidRDefault="006571E6" w:rsidP="006571E6"/>
    <w:p w14:paraId="220603AE" w14:textId="77777777" w:rsidR="006571E6" w:rsidRDefault="006571E6" w:rsidP="006571E6"/>
    <w:p w14:paraId="5BC7E88D" w14:textId="77777777" w:rsidR="006571E6" w:rsidRDefault="006571E6" w:rsidP="006571E6"/>
    <w:p w14:paraId="1F3147DC" w14:textId="77777777" w:rsidR="006571E6" w:rsidRDefault="006571E6" w:rsidP="006571E6"/>
    <w:p w14:paraId="199AF49E" w14:textId="39F2A138" w:rsidR="004A46AC" w:rsidRDefault="004A46AC" w:rsidP="004A46AC">
      <w:pPr>
        <w:pStyle w:val="Legenda"/>
        <w:keepNext/>
      </w:pPr>
      <w:bookmarkStart w:id="143" w:name="_Toc415782067"/>
      <w:r>
        <w:lastRenderedPageBreak/>
        <w:t xml:space="preserve">Tabela </w:t>
      </w:r>
      <w:fldSimple w:instr=" SEQ Tabela \* ARABIC ">
        <w:r>
          <w:rPr>
            <w:noProof/>
          </w:rPr>
          <w:t>22</w:t>
        </w:r>
      </w:fldSimple>
      <w:r>
        <w:t xml:space="preserve"> - </w:t>
      </w:r>
      <w:r w:rsidRPr="002869DB">
        <w:t>UC20 – Alocar Turma</w:t>
      </w:r>
      <w:bookmarkEnd w:id="143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6571E6" w:rsidRPr="00D96646" w14:paraId="1A9F9ED9" w14:textId="77777777" w:rsidTr="006571E6">
        <w:tc>
          <w:tcPr>
            <w:tcW w:w="2606" w:type="dxa"/>
            <w:shd w:val="clear" w:color="auto" w:fill="D9D9D9"/>
          </w:tcPr>
          <w:p w14:paraId="7BBD565F" w14:textId="77777777" w:rsidR="006571E6" w:rsidRPr="003D4761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29A784D5" w14:textId="492A8D01" w:rsidR="006571E6" w:rsidRPr="00D96646" w:rsidRDefault="006571E6" w:rsidP="000A49DA">
            <w:r>
              <w:t>UC</w:t>
            </w:r>
            <w:r w:rsidR="000A49DA">
              <w:t>20</w:t>
            </w:r>
            <w:r>
              <w:t xml:space="preserve"> – Alocar</w:t>
            </w:r>
            <w:r w:rsidRPr="00803C31">
              <w:t xml:space="preserve"> </w:t>
            </w:r>
            <w:r>
              <w:t>Turma</w:t>
            </w:r>
          </w:p>
        </w:tc>
      </w:tr>
      <w:tr w:rsidR="006571E6" w:rsidRPr="00D96646" w14:paraId="64395265" w14:textId="77777777" w:rsidTr="006571E6">
        <w:tc>
          <w:tcPr>
            <w:tcW w:w="2606" w:type="dxa"/>
            <w:shd w:val="clear" w:color="auto" w:fill="D9D9D9"/>
          </w:tcPr>
          <w:p w14:paraId="789D9889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50F1B854" w14:textId="77777777" w:rsidR="006571E6" w:rsidRPr="00D96646" w:rsidRDefault="006571E6" w:rsidP="006571E6">
            <w:r>
              <w:t>Alocar alunos na turma</w:t>
            </w:r>
          </w:p>
        </w:tc>
      </w:tr>
      <w:tr w:rsidR="006571E6" w:rsidRPr="00D96646" w14:paraId="2CC5B88D" w14:textId="77777777" w:rsidTr="006571E6">
        <w:tc>
          <w:tcPr>
            <w:tcW w:w="2606" w:type="dxa"/>
            <w:shd w:val="clear" w:color="auto" w:fill="D9D9D9"/>
          </w:tcPr>
          <w:p w14:paraId="061ACB68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4CF9F8AC" w14:textId="77777777" w:rsidR="006571E6" w:rsidRPr="00D96646" w:rsidRDefault="006571E6" w:rsidP="006571E6">
            <w:r>
              <w:t xml:space="preserve">Secretaria </w:t>
            </w:r>
          </w:p>
        </w:tc>
      </w:tr>
      <w:tr w:rsidR="006571E6" w:rsidRPr="00D96646" w14:paraId="38615691" w14:textId="77777777" w:rsidTr="006571E6">
        <w:tc>
          <w:tcPr>
            <w:tcW w:w="2606" w:type="dxa"/>
            <w:shd w:val="clear" w:color="auto" w:fill="D9D9D9"/>
          </w:tcPr>
          <w:p w14:paraId="3845B970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65E7CAB6" w14:textId="77777777" w:rsidR="006571E6" w:rsidRDefault="006571E6" w:rsidP="006571E6">
            <w:r>
              <w:t>O ator deve estar logado</w:t>
            </w:r>
          </w:p>
          <w:p w14:paraId="08589DD5" w14:textId="77777777" w:rsidR="006571E6" w:rsidRDefault="006571E6" w:rsidP="006571E6">
            <w:r>
              <w:t>Turma tem que estar cadastrada no sistema</w:t>
            </w:r>
          </w:p>
          <w:p w14:paraId="4AABB591" w14:textId="77777777" w:rsidR="006571E6" w:rsidRPr="00D96646" w:rsidRDefault="006571E6" w:rsidP="006571E6">
            <w:r>
              <w:t>Aluno cadastrado no sistema</w:t>
            </w:r>
          </w:p>
        </w:tc>
      </w:tr>
      <w:tr w:rsidR="006571E6" w:rsidRPr="00D96646" w14:paraId="54DB6A04" w14:textId="77777777" w:rsidTr="006571E6">
        <w:tc>
          <w:tcPr>
            <w:tcW w:w="2606" w:type="dxa"/>
            <w:shd w:val="clear" w:color="auto" w:fill="D9D9D9"/>
          </w:tcPr>
          <w:p w14:paraId="0942B8D1" w14:textId="77777777" w:rsidR="006571E6" w:rsidRPr="003D4761" w:rsidRDefault="006571E6" w:rsidP="006571E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5FB8EFFB" w14:textId="77777777" w:rsidR="006571E6" w:rsidRPr="00D96646" w:rsidRDefault="006571E6" w:rsidP="006571E6">
            <w:r>
              <w:t>Turmas alocadas</w:t>
            </w:r>
          </w:p>
        </w:tc>
      </w:tr>
      <w:tr w:rsidR="006571E6" w:rsidRPr="003D4761" w14:paraId="5B88E857" w14:textId="77777777" w:rsidTr="006571E6">
        <w:tc>
          <w:tcPr>
            <w:tcW w:w="8492" w:type="dxa"/>
            <w:gridSpan w:val="2"/>
          </w:tcPr>
          <w:p w14:paraId="007F02A2" w14:textId="77777777" w:rsidR="006571E6" w:rsidRPr="003D4761" w:rsidRDefault="006571E6" w:rsidP="006571E6">
            <w:pPr>
              <w:rPr>
                <w:b/>
                <w:bCs/>
              </w:rPr>
            </w:pPr>
          </w:p>
          <w:p w14:paraId="2394B8E6" w14:textId="77777777" w:rsidR="006571E6" w:rsidRDefault="006571E6" w:rsidP="006571E6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1B86244D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alocar alunos em uma turma</w:t>
            </w:r>
          </w:p>
          <w:p w14:paraId="042B6DAA" w14:textId="77777777" w:rsidR="006571E6" w:rsidRPr="007A2C87" w:rsidRDefault="006571E6" w:rsidP="006571E6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alocar turma</w:t>
            </w:r>
          </w:p>
          <w:p w14:paraId="111AB9C3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os alunos e as turmas cadastradas</w:t>
            </w:r>
          </w:p>
          <w:p w14:paraId="49552300" w14:textId="77777777" w:rsidR="006571E6" w:rsidRPr="002328DD" w:rsidRDefault="006571E6" w:rsidP="006571E6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escolhe o aluno e a turma</w:t>
            </w:r>
          </w:p>
          <w:p w14:paraId="622C9F30" w14:textId="77777777" w:rsidR="006571E6" w:rsidRDefault="006571E6" w:rsidP="006571E6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</w:t>
            </w:r>
          </w:p>
          <w:p w14:paraId="64E3D10C" w14:textId="77777777" w:rsidR="006571E6" w:rsidRPr="0001303E" w:rsidRDefault="006571E6" w:rsidP="006571E6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a alocação de turma</w:t>
            </w:r>
          </w:p>
          <w:p w14:paraId="12D7A6AF" w14:textId="77777777" w:rsidR="006571E6" w:rsidRDefault="006571E6" w:rsidP="006571E6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“Alocado com sucesso!”</w:t>
            </w:r>
          </w:p>
          <w:p w14:paraId="76223B92" w14:textId="77777777" w:rsidR="006571E6" w:rsidRDefault="006571E6" w:rsidP="006571E6">
            <w:pPr>
              <w:jc w:val="left"/>
            </w:pPr>
            <w:r>
              <w:t xml:space="preserve"> </w:t>
            </w:r>
          </w:p>
          <w:p w14:paraId="1A54527E" w14:textId="77777777" w:rsidR="006571E6" w:rsidRDefault="006571E6" w:rsidP="006571E6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14:paraId="2FED6864" w14:textId="77777777" w:rsidR="006571E6" w:rsidRDefault="006571E6" w:rsidP="006571E6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14:paraId="41CA9C25" w14:textId="77777777" w:rsidR="006571E6" w:rsidRDefault="006571E6" w:rsidP="006571E6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14:paraId="14D50CCA" w14:textId="77777777" w:rsidR="006571E6" w:rsidRPr="007E4152" w:rsidRDefault="006571E6" w:rsidP="006571E6"/>
          <w:p w14:paraId="4C585096" w14:textId="77777777" w:rsidR="006571E6" w:rsidRDefault="006571E6" w:rsidP="006571E6">
            <w:pPr>
              <w:jc w:val="left"/>
            </w:pPr>
          </w:p>
          <w:p w14:paraId="731874F6" w14:textId="77777777" w:rsidR="006571E6" w:rsidRPr="003D4761" w:rsidRDefault="006571E6" w:rsidP="006571E6"/>
          <w:p w14:paraId="0C4C05D8" w14:textId="77777777" w:rsidR="006571E6" w:rsidRPr="003D4761" w:rsidRDefault="006571E6" w:rsidP="006571E6"/>
        </w:tc>
      </w:tr>
    </w:tbl>
    <w:p w14:paraId="2E462647" w14:textId="77777777" w:rsidR="006571E6" w:rsidRDefault="006571E6" w:rsidP="006571E6"/>
    <w:p w14:paraId="54372F02" w14:textId="77777777" w:rsidR="006571E6" w:rsidRDefault="006571E6" w:rsidP="006571E6"/>
    <w:p w14:paraId="641348ED" w14:textId="77777777" w:rsidR="006571E6" w:rsidRDefault="006571E6" w:rsidP="006571E6"/>
    <w:p w14:paraId="52E186D6" w14:textId="77777777" w:rsidR="006571E6" w:rsidRDefault="006571E6" w:rsidP="006571E6">
      <w:pPr>
        <w:pStyle w:val="Legenda"/>
      </w:pPr>
    </w:p>
    <w:p w14:paraId="30FE984F" w14:textId="77777777" w:rsidR="006571E6" w:rsidRDefault="006571E6" w:rsidP="006571E6">
      <w:pPr>
        <w:pStyle w:val="Legenda"/>
      </w:pPr>
    </w:p>
    <w:p w14:paraId="3225DD00" w14:textId="77777777" w:rsidR="006571E6" w:rsidRDefault="006571E6" w:rsidP="006571E6">
      <w:pPr>
        <w:pStyle w:val="Legenda"/>
      </w:pPr>
    </w:p>
    <w:p w14:paraId="719C1BB8" w14:textId="77777777" w:rsidR="006571E6" w:rsidRDefault="006571E6" w:rsidP="006571E6">
      <w:pPr>
        <w:pStyle w:val="Legenda"/>
      </w:pPr>
    </w:p>
    <w:p w14:paraId="0CE05011" w14:textId="77777777" w:rsidR="006571E6" w:rsidRDefault="006571E6" w:rsidP="006571E6">
      <w:pPr>
        <w:pStyle w:val="Legenda"/>
      </w:pPr>
    </w:p>
    <w:p w14:paraId="1E08C98D" w14:textId="0B7198FB" w:rsidR="004A46AC" w:rsidRDefault="004A46AC" w:rsidP="004A46AC">
      <w:pPr>
        <w:pStyle w:val="Legenda"/>
        <w:keepNext/>
      </w:pPr>
      <w:bookmarkStart w:id="144" w:name="_Toc415782068"/>
      <w:r>
        <w:lastRenderedPageBreak/>
        <w:t xml:space="preserve">Tabela </w:t>
      </w:r>
      <w:fldSimple w:instr=" SEQ Tabela \* ARABIC ">
        <w:r>
          <w:rPr>
            <w:noProof/>
          </w:rPr>
          <w:t>23</w:t>
        </w:r>
      </w:fldSimple>
      <w:r>
        <w:t xml:space="preserve"> - </w:t>
      </w:r>
      <w:r w:rsidRPr="00A933BB">
        <w:t>UC21 – Alterar Turma</w:t>
      </w:r>
      <w:bookmarkEnd w:id="144"/>
    </w:p>
    <w:tbl>
      <w:tblPr>
        <w:tblW w:w="0" w:type="auto"/>
        <w:tblInd w:w="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605"/>
        <w:gridCol w:w="5886"/>
      </w:tblGrid>
      <w:tr w:rsidR="006571E6" w14:paraId="1EF99624" w14:textId="77777777" w:rsidTr="006571E6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1B57FE69" w14:textId="77777777" w:rsidR="006571E6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Nome do Caso de Uso:</w:t>
            </w:r>
          </w:p>
        </w:tc>
        <w:tc>
          <w:tcPr>
            <w:tcW w:w="5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9C7BF10" w14:textId="3E5B6E98" w:rsidR="006571E6" w:rsidRDefault="006571E6" w:rsidP="000A49DA">
            <w:r>
              <w:t>UC</w:t>
            </w:r>
            <w:r w:rsidR="000A49DA">
              <w:t>21</w:t>
            </w:r>
            <w:r>
              <w:t xml:space="preserve"> – Alocar Turma</w:t>
            </w:r>
          </w:p>
        </w:tc>
      </w:tr>
      <w:tr w:rsidR="006571E6" w14:paraId="34FC8F00" w14:textId="77777777" w:rsidTr="006571E6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6801A7EF" w14:textId="77777777" w:rsidR="006571E6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5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947942" w14:textId="77777777" w:rsidR="006571E6" w:rsidRDefault="006571E6" w:rsidP="006571E6">
            <w:r>
              <w:t>Alterar alunos de uma turma</w:t>
            </w:r>
          </w:p>
        </w:tc>
      </w:tr>
      <w:tr w:rsidR="006571E6" w14:paraId="509540C2" w14:textId="77777777" w:rsidTr="006571E6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5806CB6A" w14:textId="77777777" w:rsidR="006571E6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Ator Principal:</w:t>
            </w:r>
          </w:p>
        </w:tc>
        <w:tc>
          <w:tcPr>
            <w:tcW w:w="5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B6883D" w14:textId="77777777" w:rsidR="006571E6" w:rsidRDefault="006571E6" w:rsidP="006571E6">
            <w:r>
              <w:t xml:space="preserve">Secretaria </w:t>
            </w:r>
          </w:p>
        </w:tc>
      </w:tr>
      <w:tr w:rsidR="006571E6" w14:paraId="740B7E80" w14:textId="77777777" w:rsidTr="006571E6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08E23FF3" w14:textId="77777777" w:rsidR="006571E6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5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BC0F36" w14:textId="77777777" w:rsidR="006571E6" w:rsidRDefault="006571E6" w:rsidP="006571E6">
            <w:r>
              <w:t>O ator deve estar logado</w:t>
            </w:r>
          </w:p>
          <w:p w14:paraId="4BA084D3" w14:textId="77777777" w:rsidR="006571E6" w:rsidRDefault="006571E6" w:rsidP="006571E6">
            <w:r>
              <w:t>Turma cadastrada no sistema</w:t>
            </w:r>
          </w:p>
          <w:p w14:paraId="6814764E" w14:textId="77777777" w:rsidR="006571E6" w:rsidRDefault="006571E6" w:rsidP="006571E6">
            <w:r>
              <w:t>Aluno cadastrado no sistema</w:t>
            </w:r>
          </w:p>
        </w:tc>
      </w:tr>
      <w:tr w:rsidR="006571E6" w14:paraId="53B5C8FA" w14:textId="77777777" w:rsidTr="006571E6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7800F17A" w14:textId="77777777" w:rsidR="006571E6" w:rsidRDefault="006571E6" w:rsidP="006571E6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5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3CD49F" w14:textId="77777777" w:rsidR="006571E6" w:rsidRDefault="006571E6" w:rsidP="006571E6">
            <w:r>
              <w:t>Aluno transferido de turma</w:t>
            </w:r>
          </w:p>
        </w:tc>
      </w:tr>
      <w:tr w:rsidR="006571E6" w14:paraId="33914929" w14:textId="77777777" w:rsidTr="006571E6">
        <w:trPr>
          <w:trHeight w:val="6112"/>
        </w:trPr>
        <w:tc>
          <w:tcPr>
            <w:tcW w:w="84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EC0A44" w14:textId="77777777" w:rsidR="006571E6" w:rsidRDefault="006571E6" w:rsidP="006571E6">
            <w:pPr>
              <w:rPr>
                <w:b/>
                <w:bCs/>
              </w:rPr>
            </w:pPr>
          </w:p>
          <w:p w14:paraId="1D52BEAD" w14:textId="77777777" w:rsidR="006571E6" w:rsidRDefault="006571E6" w:rsidP="006571E6">
            <w:r>
              <w:rPr>
                <w:b/>
                <w:bCs/>
              </w:rPr>
              <w:t>Fluxo Principal</w:t>
            </w:r>
            <w:r>
              <w:t xml:space="preserve">: </w:t>
            </w:r>
          </w:p>
          <w:p w14:paraId="0A69C2F3" w14:textId="77777777" w:rsidR="006571E6" w:rsidRDefault="006571E6" w:rsidP="006571E6">
            <w:pPr>
              <w:jc w:val="left"/>
            </w:pPr>
            <w:r>
              <w:t>FP01 – Este caso de uso inicia quando o ator deseja transferir alunos em uma turma</w:t>
            </w:r>
          </w:p>
          <w:p w14:paraId="16689E6D" w14:textId="77777777" w:rsidR="006571E6" w:rsidRDefault="006571E6" w:rsidP="006571E6">
            <w:pPr>
              <w:jc w:val="left"/>
            </w:pPr>
            <w:r>
              <w:t>FP02 – O ator seleciona alterar turma</w:t>
            </w:r>
          </w:p>
          <w:p w14:paraId="46926D46" w14:textId="77777777" w:rsidR="006571E6" w:rsidRDefault="006571E6" w:rsidP="006571E6">
            <w:pPr>
              <w:jc w:val="left"/>
            </w:pPr>
            <w:r>
              <w:t>FP04 – Seleciona a turma do aluno que será transferido</w:t>
            </w:r>
          </w:p>
          <w:p w14:paraId="7A7700AD" w14:textId="77777777" w:rsidR="006571E6" w:rsidRDefault="006571E6" w:rsidP="006571E6">
            <w:pPr>
              <w:jc w:val="left"/>
            </w:pPr>
            <w:r>
              <w:t>FP05 – Seleciona o aluno que será transferido</w:t>
            </w:r>
          </w:p>
          <w:p w14:paraId="4261DC6B" w14:textId="77777777" w:rsidR="006571E6" w:rsidRDefault="006571E6" w:rsidP="006571E6">
            <w:r>
              <w:t>FP06 – Seleciona a turma a qual o aluno selecionado será transferido</w:t>
            </w:r>
          </w:p>
          <w:p w14:paraId="3F51BA2E" w14:textId="77777777" w:rsidR="006571E6" w:rsidRDefault="006571E6" w:rsidP="006571E6">
            <w:r>
              <w:t>FP07 – O ator salva</w:t>
            </w:r>
          </w:p>
          <w:p w14:paraId="3D60513A" w14:textId="77777777" w:rsidR="006571E6" w:rsidRDefault="006571E6" w:rsidP="006571E6">
            <w:r>
              <w:t>FP08 – O sistema exibe uma mensagem de “Transferido com sucesso!”</w:t>
            </w:r>
          </w:p>
          <w:p w14:paraId="3318E1BB" w14:textId="77777777" w:rsidR="006571E6" w:rsidRDefault="006571E6" w:rsidP="006571E6">
            <w:pPr>
              <w:jc w:val="left"/>
            </w:pPr>
            <w:r>
              <w:t xml:space="preserve"> </w:t>
            </w:r>
          </w:p>
          <w:p w14:paraId="5C989D98" w14:textId="77777777" w:rsidR="006571E6" w:rsidRDefault="006571E6" w:rsidP="006571E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Fluxo Alternativo: </w:t>
            </w:r>
          </w:p>
          <w:p w14:paraId="65E2C82D" w14:textId="77777777" w:rsidR="006571E6" w:rsidRDefault="006571E6" w:rsidP="006571E6">
            <w:r>
              <w:t>FA01 – Ator selecionou uma turma que tenha o limite máximo de alunos alocados</w:t>
            </w:r>
          </w:p>
          <w:p w14:paraId="48265F22" w14:textId="77777777" w:rsidR="006571E6" w:rsidRDefault="006571E6" w:rsidP="006571E6">
            <w:r>
              <w:t xml:space="preserve">FA02 </w:t>
            </w:r>
            <w:bookmarkStart w:id="145" w:name="__DdeLink__1929_1755392299"/>
            <w:r>
              <w:t>–</w:t>
            </w:r>
            <w:bookmarkEnd w:id="145"/>
            <w:r>
              <w:t xml:space="preserve"> Sistema irá alerta-lo que essa turma está cheia e não é possível alocar novos alunos </w:t>
            </w:r>
          </w:p>
          <w:p w14:paraId="031C6DB4" w14:textId="77777777" w:rsidR="006571E6" w:rsidRDefault="006571E6" w:rsidP="006571E6"/>
          <w:p w14:paraId="74A93767" w14:textId="77777777" w:rsidR="006571E6" w:rsidRDefault="006571E6" w:rsidP="006571E6"/>
          <w:p w14:paraId="1ABF6049" w14:textId="77777777" w:rsidR="006571E6" w:rsidRDefault="006571E6" w:rsidP="006571E6">
            <w:pPr>
              <w:jc w:val="left"/>
            </w:pPr>
          </w:p>
          <w:p w14:paraId="3ADD9049" w14:textId="77777777" w:rsidR="006571E6" w:rsidRDefault="006571E6" w:rsidP="006571E6"/>
          <w:p w14:paraId="60F50A19" w14:textId="77777777" w:rsidR="006571E6" w:rsidRDefault="006571E6" w:rsidP="006571E6"/>
        </w:tc>
      </w:tr>
    </w:tbl>
    <w:p w14:paraId="67B068D5" w14:textId="77777777" w:rsidR="006571E6" w:rsidRDefault="006571E6" w:rsidP="006571E6"/>
    <w:p w14:paraId="30D3B375" w14:textId="77777777" w:rsidR="004A0334" w:rsidRDefault="004A0334" w:rsidP="006571E6"/>
    <w:p w14:paraId="54D9A7B5" w14:textId="77777777" w:rsidR="00B4545F" w:rsidRDefault="00B4545F" w:rsidP="002C0578"/>
    <w:p w14:paraId="370F7884" w14:textId="77777777" w:rsidR="00301E38" w:rsidRDefault="00516492" w:rsidP="004C7509">
      <w:pPr>
        <w:pStyle w:val="Ttulo3"/>
      </w:pPr>
      <w:bookmarkStart w:id="146" w:name="_Toc415779822"/>
      <w:r>
        <w:lastRenderedPageBreak/>
        <w:t>Delimita</w:t>
      </w:r>
      <w:r w:rsidR="00F12F17">
        <w:t>ção d</w:t>
      </w:r>
      <w:r>
        <w:t>o Escopo do Sistema</w:t>
      </w:r>
      <w:bookmarkEnd w:id="146"/>
    </w:p>
    <w:p w14:paraId="678F2F00" w14:textId="77777777" w:rsidR="00825FD7" w:rsidRPr="00D657C6" w:rsidRDefault="00D22C70">
      <w:pPr>
        <w:rPr>
          <w:color w:val="FF0000"/>
        </w:rPr>
      </w:pPr>
      <w:r w:rsidRPr="00D657C6">
        <w:rPr>
          <w:color w:val="FF0000"/>
        </w:rPr>
        <w:t xml:space="preserve">Identificar </w:t>
      </w:r>
      <w:r w:rsidR="00516492" w:rsidRPr="00D657C6">
        <w:rPr>
          <w:color w:val="FF0000"/>
        </w:rPr>
        <w:t xml:space="preserve">quais </w:t>
      </w:r>
      <w:r w:rsidRPr="00D657C6">
        <w:rPr>
          <w:color w:val="FF0000"/>
        </w:rPr>
        <w:t>Casos de Uso</w:t>
      </w:r>
      <w:r w:rsidR="00516492" w:rsidRPr="00D657C6">
        <w:rPr>
          <w:color w:val="FF0000"/>
        </w:rPr>
        <w:t xml:space="preserve"> comporão a primeira </w:t>
      </w:r>
      <w:r w:rsidR="00F12F17">
        <w:rPr>
          <w:color w:val="FF0000"/>
        </w:rPr>
        <w:t>implementação do S</w:t>
      </w:r>
      <w:r w:rsidR="00F5748F" w:rsidRPr="00D657C6">
        <w:rPr>
          <w:color w:val="FF0000"/>
        </w:rPr>
        <w:t xml:space="preserve">istema. </w:t>
      </w:r>
      <w:r w:rsidR="00825FD7" w:rsidRPr="00D657C6">
        <w:rPr>
          <w:color w:val="FF0000"/>
        </w:rPr>
        <w:t xml:space="preserve">Os </w:t>
      </w:r>
      <w:r w:rsidRPr="00D657C6">
        <w:rPr>
          <w:color w:val="FF0000"/>
        </w:rPr>
        <w:t>Casos de Uso</w:t>
      </w:r>
      <w:r w:rsidR="00825FD7" w:rsidRPr="00D657C6">
        <w:rPr>
          <w:color w:val="FF0000"/>
        </w:rPr>
        <w:t xml:space="preserve"> selecionados devem ser apresentados na </w:t>
      </w:r>
      <w:r w:rsidR="00F5748F" w:rsidRPr="00D657C6">
        <w:rPr>
          <w:color w:val="FF0000"/>
        </w:rPr>
        <w:t>tabela abaixo.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7B0B050A" w14:textId="77777777" w:rsidR="00825FD7" w:rsidRDefault="00825FD7" w:rsidP="00825FD7">
      <w:pPr>
        <w:pStyle w:val="Legenda"/>
      </w:pPr>
      <w:bookmarkStart w:id="147" w:name="_Toc415782069"/>
      <w:r>
        <w:t xml:space="preserve">Tabela </w:t>
      </w:r>
      <w:r w:rsidR="00B82BAE">
        <w:fldChar w:fldCharType="begin"/>
      </w:r>
      <w:r w:rsidR="00883C4F">
        <w:instrText xml:space="preserve"> SEQ Tabela \* ARABIC </w:instrText>
      </w:r>
      <w:r w:rsidR="00B82BAE">
        <w:fldChar w:fldCharType="separate"/>
      </w:r>
      <w:r w:rsidR="004A46AC">
        <w:rPr>
          <w:noProof/>
        </w:rPr>
        <w:t>24</w:t>
      </w:r>
      <w:r w:rsidR="00B82BAE">
        <w:rPr>
          <w:noProof/>
        </w:rPr>
        <w:fldChar w:fldCharType="end"/>
      </w:r>
      <w:r w:rsidR="00F678DA">
        <w:t xml:space="preserve">- </w:t>
      </w:r>
      <w:r>
        <w:t>Escopo do Sistema</w:t>
      </w:r>
      <w:bookmarkEnd w:id="14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559"/>
      </w:tblGrid>
      <w:tr w:rsidR="00825FD7" w14:paraId="38ECE53D" w14:textId="77777777" w:rsidTr="00F12F17">
        <w:tc>
          <w:tcPr>
            <w:tcW w:w="3936" w:type="dxa"/>
            <w:shd w:val="solid" w:color="BFBFBF" w:themeColor="background1" w:themeShade="BF" w:fill="auto"/>
          </w:tcPr>
          <w:p w14:paraId="70CD3C01" w14:textId="77777777" w:rsidR="00825FD7" w:rsidRPr="00F12F17" w:rsidRDefault="00825FD7" w:rsidP="008C0BFE">
            <w:pPr>
              <w:jc w:val="center"/>
              <w:rPr>
                <w:b/>
              </w:rPr>
            </w:pPr>
            <w:r w:rsidRPr="00F12F17">
              <w:rPr>
                <w:b/>
              </w:rPr>
              <w:t>Caso de Uso</w:t>
            </w:r>
          </w:p>
        </w:tc>
        <w:tc>
          <w:tcPr>
            <w:tcW w:w="5559" w:type="dxa"/>
            <w:shd w:val="solid" w:color="BFBFBF" w:themeColor="background1" w:themeShade="BF" w:fill="auto"/>
          </w:tcPr>
          <w:p w14:paraId="0C83D772" w14:textId="77777777" w:rsidR="00825FD7" w:rsidRPr="00F12F17" w:rsidRDefault="00825FD7" w:rsidP="008C0BFE">
            <w:pPr>
              <w:jc w:val="center"/>
              <w:rPr>
                <w:b/>
              </w:rPr>
            </w:pPr>
            <w:r w:rsidRPr="00F12F17">
              <w:rPr>
                <w:b/>
              </w:rPr>
              <w:t>Razão da Escolha</w:t>
            </w:r>
          </w:p>
        </w:tc>
      </w:tr>
      <w:tr w:rsidR="00825FD7" w14:paraId="452172C7" w14:textId="77777777" w:rsidTr="00814A28">
        <w:tc>
          <w:tcPr>
            <w:tcW w:w="3936" w:type="dxa"/>
          </w:tcPr>
          <w:p w14:paraId="7323312B" w14:textId="6E1C0140" w:rsidR="00825FD7" w:rsidRPr="002820F5" w:rsidRDefault="00825FD7" w:rsidP="00FD0762">
            <w:r w:rsidRPr="002820F5">
              <w:t xml:space="preserve">UC01 – </w:t>
            </w:r>
            <w:r w:rsidR="00FD0762" w:rsidRPr="002820F5">
              <w:t>Login</w:t>
            </w:r>
          </w:p>
        </w:tc>
        <w:tc>
          <w:tcPr>
            <w:tcW w:w="5559" w:type="dxa"/>
          </w:tcPr>
          <w:p w14:paraId="282240EC" w14:textId="77777777" w:rsidR="00825FD7" w:rsidRPr="00D22C70" w:rsidRDefault="00825FD7">
            <w:pPr>
              <w:rPr>
                <w:color w:val="0000FF"/>
              </w:rPr>
            </w:pPr>
            <w:r w:rsidRPr="00D22C70">
              <w:rPr>
                <w:color w:val="0000FF"/>
              </w:rPr>
              <w:t>Permite exercitar ações do Usuário</w:t>
            </w:r>
          </w:p>
        </w:tc>
      </w:tr>
      <w:tr w:rsidR="00825FD7" w14:paraId="74545C7E" w14:textId="77777777" w:rsidTr="00814A28">
        <w:tc>
          <w:tcPr>
            <w:tcW w:w="3936" w:type="dxa"/>
          </w:tcPr>
          <w:p w14:paraId="2F3D1C5A" w14:textId="6B7E3DD3" w:rsidR="00825FD7" w:rsidRDefault="00FD0762" w:rsidP="00FD0762">
            <w:r>
              <w:t>UC02 – Configurar Bimestre</w:t>
            </w:r>
          </w:p>
        </w:tc>
        <w:tc>
          <w:tcPr>
            <w:tcW w:w="5559" w:type="dxa"/>
          </w:tcPr>
          <w:p w14:paraId="56757D4A" w14:textId="77777777" w:rsidR="00825FD7" w:rsidRDefault="007D3EA8">
            <w:r>
              <w:t>...</w:t>
            </w:r>
          </w:p>
        </w:tc>
      </w:tr>
      <w:tr w:rsidR="00825FD7" w14:paraId="1B70FB97" w14:textId="77777777" w:rsidTr="00814A28">
        <w:tc>
          <w:tcPr>
            <w:tcW w:w="3936" w:type="dxa"/>
          </w:tcPr>
          <w:p w14:paraId="636D3B18" w14:textId="7362A173" w:rsidR="00825FD7" w:rsidRDefault="00FD0762">
            <w:r>
              <w:t>UC03 – Criar Boletim</w:t>
            </w:r>
          </w:p>
        </w:tc>
        <w:tc>
          <w:tcPr>
            <w:tcW w:w="5559" w:type="dxa"/>
          </w:tcPr>
          <w:p w14:paraId="7080E228" w14:textId="77777777" w:rsidR="00825FD7" w:rsidRDefault="007D3EA8">
            <w:r>
              <w:t>...</w:t>
            </w:r>
          </w:p>
        </w:tc>
      </w:tr>
      <w:tr w:rsidR="00FD0762" w14:paraId="3CD2BE33" w14:textId="77777777" w:rsidTr="00814A28">
        <w:tc>
          <w:tcPr>
            <w:tcW w:w="3936" w:type="dxa"/>
          </w:tcPr>
          <w:p w14:paraId="7F99C5A4" w14:textId="7BD77FCB" w:rsidR="00FD0762" w:rsidRDefault="00FD0762">
            <w:r>
              <w:t>UC04 – Inserir Notas/Faltas</w:t>
            </w:r>
          </w:p>
        </w:tc>
        <w:tc>
          <w:tcPr>
            <w:tcW w:w="5559" w:type="dxa"/>
          </w:tcPr>
          <w:p w14:paraId="494024DB" w14:textId="77777777" w:rsidR="00FD0762" w:rsidRDefault="00FD0762"/>
        </w:tc>
      </w:tr>
      <w:tr w:rsidR="00FD0762" w14:paraId="61E8F553" w14:textId="77777777" w:rsidTr="00814A28">
        <w:tc>
          <w:tcPr>
            <w:tcW w:w="3936" w:type="dxa"/>
          </w:tcPr>
          <w:p w14:paraId="591A04F0" w14:textId="14C09FC5" w:rsidR="00FD0762" w:rsidRDefault="00FD0762">
            <w:r>
              <w:t>UC05 – Visualizar B</w:t>
            </w:r>
            <w:r w:rsidRPr="00AA34EB">
              <w:t>oletim</w:t>
            </w:r>
          </w:p>
        </w:tc>
        <w:tc>
          <w:tcPr>
            <w:tcW w:w="5559" w:type="dxa"/>
          </w:tcPr>
          <w:p w14:paraId="563C49D3" w14:textId="77777777" w:rsidR="00FD0762" w:rsidRDefault="00FD0762"/>
        </w:tc>
      </w:tr>
      <w:tr w:rsidR="00FD0762" w14:paraId="1250ADDB" w14:textId="77777777" w:rsidTr="00814A28">
        <w:tc>
          <w:tcPr>
            <w:tcW w:w="3936" w:type="dxa"/>
          </w:tcPr>
          <w:p w14:paraId="352078F6" w14:textId="792BA1E8" w:rsidR="00FD0762" w:rsidRDefault="00FD0762">
            <w:r>
              <w:t>UC06 – Editar Notas/Faltas</w:t>
            </w:r>
          </w:p>
        </w:tc>
        <w:tc>
          <w:tcPr>
            <w:tcW w:w="5559" w:type="dxa"/>
          </w:tcPr>
          <w:p w14:paraId="39CD4158" w14:textId="77777777" w:rsidR="00FD0762" w:rsidRDefault="00FD0762"/>
        </w:tc>
      </w:tr>
      <w:tr w:rsidR="00FD0762" w14:paraId="56D0E151" w14:textId="77777777" w:rsidTr="00814A28">
        <w:tc>
          <w:tcPr>
            <w:tcW w:w="3936" w:type="dxa"/>
          </w:tcPr>
          <w:p w14:paraId="0095B59C" w14:textId="5AB40D02" w:rsidR="00FD0762" w:rsidRDefault="00FD0762">
            <w:r>
              <w:t>UC07 – Criar Tarefas</w:t>
            </w:r>
          </w:p>
        </w:tc>
        <w:tc>
          <w:tcPr>
            <w:tcW w:w="5559" w:type="dxa"/>
          </w:tcPr>
          <w:p w14:paraId="0A64C471" w14:textId="77777777" w:rsidR="00FD0762" w:rsidRDefault="00FD0762"/>
        </w:tc>
      </w:tr>
      <w:tr w:rsidR="00FD0762" w14:paraId="248C6AE2" w14:textId="77777777" w:rsidTr="00814A28">
        <w:tc>
          <w:tcPr>
            <w:tcW w:w="3936" w:type="dxa"/>
          </w:tcPr>
          <w:p w14:paraId="0A7F802A" w14:textId="53495F39" w:rsidR="00FD0762" w:rsidRDefault="00FD0762">
            <w:r>
              <w:t>UC08 – Alterar Tarefas</w:t>
            </w:r>
          </w:p>
        </w:tc>
        <w:tc>
          <w:tcPr>
            <w:tcW w:w="5559" w:type="dxa"/>
          </w:tcPr>
          <w:p w14:paraId="58648D45" w14:textId="77777777" w:rsidR="00FD0762" w:rsidRDefault="00FD0762"/>
        </w:tc>
      </w:tr>
      <w:tr w:rsidR="00FD0762" w14:paraId="2250518E" w14:textId="77777777" w:rsidTr="00814A28">
        <w:tc>
          <w:tcPr>
            <w:tcW w:w="3936" w:type="dxa"/>
          </w:tcPr>
          <w:p w14:paraId="4F440FB7" w14:textId="0C56C741" w:rsidR="00FD0762" w:rsidRDefault="00FD0762">
            <w:r>
              <w:t>UC09 - Visualizar tarefas</w:t>
            </w:r>
          </w:p>
        </w:tc>
        <w:tc>
          <w:tcPr>
            <w:tcW w:w="5559" w:type="dxa"/>
          </w:tcPr>
          <w:p w14:paraId="011BCB3B" w14:textId="77777777" w:rsidR="00FD0762" w:rsidRDefault="00FD0762"/>
        </w:tc>
      </w:tr>
      <w:tr w:rsidR="00FD0762" w14:paraId="74D88368" w14:textId="77777777" w:rsidTr="00814A28">
        <w:tc>
          <w:tcPr>
            <w:tcW w:w="3936" w:type="dxa"/>
          </w:tcPr>
          <w:p w14:paraId="6E6684BD" w14:textId="4C53BBA8" w:rsidR="00FD0762" w:rsidRDefault="00FD0762" w:rsidP="00FD0762">
            <w:r>
              <w:t>UC</w:t>
            </w:r>
            <w:r>
              <w:t>1</w:t>
            </w:r>
            <w:r>
              <w:t>0 – Excluir Tarefas</w:t>
            </w:r>
          </w:p>
        </w:tc>
        <w:tc>
          <w:tcPr>
            <w:tcW w:w="5559" w:type="dxa"/>
          </w:tcPr>
          <w:p w14:paraId="6DFF43CA" w14:textId="77777777" w:rsidR="00FD0762" w:rsidRDefault="00FD0762"/>
        </w:tc>
      </w:tr>
      <w:tr w:rsidR="00FD0762" w14:paraId="13C003D5" w14:textId="77777777" w:rsidTr="00814A28">
        <w:tc>
          <w:tcPr>
            <w:tcW w:w="3936" w:type="dxa"/>
          </w:tcPr>
          <w:p w14:paraId="4B572A54" w14:textId="636C9E20" w:rsidR="00FD0762" w:rsidRDefault="00FD0762" w:rsidP="00FD0762">
            <w:r>
              <w:t>UC1</w:t>
            </w:r>
            <w:r>
              <w:t>1</w:t>
            </w:r>
            <w:r>
              <w:t xml:space="preserve"> - Cadastrar ocorrência</w:t>
            </w:r>
          </w:p>
        </w:tc>
        <w:tc>
          <w:tcPr>
            <w:tcW w:w="5559" w:type="dxa"/>
          </w:tcPr>
          <w:p w14:paraId="69FFC1F0" w14:textId="77777777" w:rsidR="00FD0762" w:rsidRDefault="00FD0762"/>
        </w:tc>
      </w:tr>
      <w:tr w:rsidR="00FD0762" w14:paraId="35BFDC21" w14:textId="77777777" w:rsidTr="00814A28">
        <w:tc>
          <w:tcPr>
            <w:tcW w:w="3936" w:type="dxa"/>
          </w:tcPr>
          <w:p w14:paraId="64A8E618" w14:textId="1BFBF4CF" w:rsidR="00FD0762" w:rsidRDefault="002820F5">
            <w:r>
              <w:t>UC12 - Alterar ocorrência</w:t>
            </w:r>
          </w:p>
        </w:tc>
        <w:tc>
          <w:tcPr>
            <w:tcW w:w="5559" w:type="dxa"/>
          </w:tcPr>
          <w:p w14:paraId="3E900295" w14:textId="77777777" w:rsidR="00FD0762" w:rsidRDefault="00FD0762"/>
        </w:tc>
      </w:tr>
      <w:tr w:rsidR="00FD0762" w14:paraId="01D28A63" w14:textId="77777777" w:rsidTr="00814A28">
        <w:tc>
          <w:tcPr>
            <w:tcW w:w="3936" w:type="dxa"/>
          </w:tcPr>
          <w:p w14:paraId="18750369" w14:textId="3E505DE9" w:rsidR="00FD0762" w:rsidRDefault="002820F5">
            <w:r>
              <w:t>UC13 - Visualizar ocorrência</w:t>
            </w:r>
          </w:p>
        </w:tc>
        <w:tc>
          <w:tcPr>
            <w:tcW w:w="5559" w:type="dxa"/>
          </w:tcPr>
          <w:p w14:paraId="5C108BDD" w14:textId="77777777" w:rsidR="00FD0762" w:rsidRDefault="00FD0762"/>
        </w:tc>
      </w:tr>
      <w:tr w:rsidR="00FD0762" w14:paraId="11C4F7DA" w14:textId="77777777" w:rsidTr="00814A28">
        <w:tc>
          <w:tcPr>
            <w:tcW w:w="3936" w:type="dxa"/>
          </w:tcPr>
          <w:p w14:paraId="1AB4A8B5" w14:textId="2DF5E148" w:rsidR="00FD0762" w:rsidRDefault="002820F5">
            <w:r>
              <w:t>UC14 – Cadastrar Aluno</w:t>
            </w:r>
          </w:p>
        </w:tc>
        <w:tc>
          <w:tcPr>
            <w:tcW w:w="5559" w:type="dxa"/>
          </w:tcPr>
          <w:p w14:paraId="1FB8DB62" w14:textId="77777777" w:rsidR="00FD0762" w:rsidRDefault="00FD0762"/>
        </w:tc>
      </w:tr>
      <w:tr w:rsidR="002820F5" w14:paraId="673EEE4B" w14:textId="77777777" w:rsidTr="00814A28">
        <w:tc>
          <w:tcPr>
            <w:tcW w:w="3936" w:type="dxa"/>
          </w:tcPr>
          <w:p w14:paraId="60C95543" w14:textId="025F5F0B" w:rsidR="002820F5" w:rsidRDefault="002820F5">
            <w:r>
              <w:t xml:space="preserve">UC15 – </w:t>
            </w:r>
            <w:r w:rsidRPr="00986F8C">
              <w:t>Cadastrar Responsável</w:t>
            </w:r>
          </w:p>
        </w:tc>
        <w:tc>
          <w:tcPr>
            <w:tcW w:w="5559" w:type="dxa"/>
          </w:tcPr>
          <w:p w14:paraId="26D8D3B8" w14:textId="77777777" w:rsidR="002820F5" w:rsidRDefault="002820F5"/>
        </w:tc>
      </w:tr>
      <w:tr w:rsidR="002820F5" w14:paraId="0B225666" w14:textId="77777777" w:rsidTr="00814A28">
        <w:tc>
          <w:tcPr>
            <w:tcW w:w="3936" w:type="dxa"/>
          </w:tcPr>
          <w:p w14:paraId="31E1662E" w14:textId="452877F9" w:rsidR="002820F5" w:rsidRDefault="002820F5">
            <w:r>
              <w:t xml:space="preserve">UC16 – </w:t>
            </w:r>
            <w:r w:rsidRPr="00803C31">
              <w:t>Cadastrar Professor</w:t>
            </w:r>
          </w:p>
        </w:tc>
        <w:tc>
          <w:tcPr>
            <w:tcW w:w="5559" w:type="dxa"/>
          </w:tcPr>
          <w:p w14:paraId="2F19C835" w14:textId="77777777" w:rsidR="002820F5" w:rsidRDefault="002820F5"/>
        </w:tc>
      </w:tr>
      <w:tr w:rsidR="002820F5" w14:paraId="7A18090E" w14:textId="77777777" w:rsidTr="00814A28">
        <w:tc>
          <w:tcPr>
            <w:tcW w:w="3936" w:type="dxa"/>
          </w:tcPr>
          <w:p w14:paraId="05603D6A" w14:textId="170CC433" w:rsidR="002820F5" w:rsidRDefault="002820F5">
            <w:r>
              <w:t xml:space="preserve">UC17 – </w:t>
            </w:r>
            <w:r w:rsidRPr="00803C31">
              <w:t xml:space="preserve">Cadastrar </w:t>
            </w:r>
            <w:r>
              <w:t>Gestor</w:t>
            </w:r>
          </w:p>
        </w:tc>
        <w:tc>
          <w:tcPr>
            <w:tcW w:w="5559" w:type="dxa"/>
          </w:tcPr>
          <w:p w14:paraId="5820B6F7" w14:textId="77777777" w:rsidR="002820F5" w:rsidRDefault="002820F5"/>
        </w:tc>
      </w:tr>
      <w:tr w:rsidR="002820F5" w14:paraId="00107E8E" w14:textId="77777777" w:rsidTr="00814A28">
        <w:tc>
          <w:tcPr>
            <w:tcW w:w="3936" w:type="dxa"/>
          </w:tcPr>
          <w:p w14:paraId="783359B0" w14:textId="19C16D06" w:rsidR="002820F5" w:rsidRDefault="002820F5">
            <w:r>
              <w:t>UC18</w:t>
            </w:r>
            <w:r>
              <w:t xml:space="preserve"> – </w:t>
            </w:r>
            <w:r w:rsidRPr="00803C31">
              <w:t xml:space="preserve">Cadastrar </w:t>
            </w:r>
            <w:r>
              <w:t>Gestor</w:t>
            </w:r>
          </w:p>
        </w:tc>
        <w:tc>
          <w:tcPr>
            <w:tcW w:w="5559" w:type="dxa"/>
          </w:tcPr>
          <w:p w14:paraId="6504B13E" w14:textId="77777777" w:rsidR="002820F5" w:rsidRDefault="002820F5"/>
        </w:tc>
      </w:tr>
      <w:tr w:rsidR="002820F5" w14:paraId="71F95E3D" w14:textId="77777777" w:rsidTr="00814A28">
        <w:tc>
          <w:tcPr>
            <w:tcW w:w="3936" w:type="dxa"/>
          </w:tcPr>
          <w:p w14:paraId="3F2E4BC2" w14:textId="777E6387" w:rsidR="002820F5" w:rsidRDefault="002820F5">
            <w:r>
              <w:t xml:space="preserve">UC19 – </w:t>
            </w:r>
            <w:r w:rsidRPr="00803C31">
              <w:t xml:space="preserve">Cadastrar </w:t>
            </w:r>
            <w:r>
              <w:t>Turma</w:t>
            </w:r>
          </w:p>
        </w:tc>
        <w:tc>
          <w:tcPr>
            <w:tcW w:w="5559" w:type="dxa"/>
          </w:tcPr>
          <w:p w14:paraId="6E1D37FA" w14:textId="77777777" w:rsidR="002820F5" w:rsidRDefault="002820F5"/>
        </w:tc>
      </w:tr>
      <w:tr w:rsidR="002820F5" w14:paraId="7798D492" w14:textId="77777777" w:rsidTr="00814A28">
        <w:tc>
          <w:tcPr>
            <w:tcW w:w="3936" w:type="dxa"/>
          </w:tcPr>
          <w:p w14:paraId="3BA9B9F3" w14:textId="414C469E" w:rsidR="002820F5" w:rsidRDefault="002820F5">
            <w:r>
              <w:t>UC20– Alocar</w:t>
            </w:r>
            <w:r w:rsidRPr="00803C31">
              <w:t xml:space="preserve"> </w:t>
            </w:r>
            <w:r>
              <w:t>Turma</w:t>
            </w:r>
          </w:p>
        </w:tc>
        <w:tc>
          <w:tcPr>
            <w:tcW w:w="5559" w:type="dxa"/>
          </w:tcPr>
          <w:p w14:paraId="794F706C" w14:textId="77777777" w:rsidR="002820F5" w:rsidRDefault="002820F5"/>
        </w:tc>
      </w:tr>
      <w:tr w:rsidR="002820F5" w14:paraId="52601B7C" w14:textId="77777777" w:rsidTr="00814A28">
        <w:tc>
          <w:tcPr>
            <w:tcW w:w="3936" w:type="dxa"/>
          </w:tcPr>
          <w:p w14:paraId="214600FD" w14:textId="50A36A41" w:rsidR="002820F5" w:rsidRDefault="002820F5">
            <w:r>
              <w:t>UC21 – Alterar Turma</w:t>
            </w:r>
          </w:p>
        </w:tc>
        <w:tc>
          <w:tcPr>
            <w:tcW w:w="5559" w:type="dxa"/>
          </w:tcPr>
          <w:p w14:paraId="15A0BC2F" w14:textId="77777777" w:rsidR="002820F5" w:rsidRDefault="002820F5"/>
        </w:tc>
      </w:tr>
    </w:tbl>
    <w:p w14:paraId="5870886D" w14:textId="77777777" w:rsidR="007728FA" w:rsidRPr="00725F5C" w:rsidRDefault="007728FA" w:rsidP="002C0578">
      <w:pPr>
        <w:rPr>
          <w:rFonts w:ascii="Arial" w:hAnsi="Arial" w:cs="Arial"/>
          <w:color w:val="0000FF"/>
        </w:rPr>
      </w:pPr>
    </w:p>
    <w:p w14:paraId="702E9CC1" w14:textId="77777777" w:rsidR="007728FA" w:rsidRDefault="007728FA" w:rsidP="007728FA">
      <w:pPr>
        <w:pStyle w:val="Ttulo3"/>
      </w:pPr>
      <w:bookmarkStart w:id="148" w:name="_Toc415779823"/>
      <w:r w:rsidRPr="004C7509">
        <w:lastRenderedPageBreak/>
        <w:t xml:space="preserve">Análise dos </w:t>
      </w:r>
      <w:r>
        <w:t>Dados</w:t>
      </w:r>
      <w:r w:rsidR="00F12F17">
        <w:t>-</w:t>
      </w:r>
      <w:r w:rsidR="00725B02">
        <w:t xml:space="preserve"> Modelo Conceitual dos Dados</w:t>
      </w:r>
      <w:bookmarkEnd w:id="148"/>
    </w:p>
    <w:p w14:paraId="47408C2D" w14:textId="77777777" w:rsidR="00725B02" w:rsidRPr="00725B02" w:rsidRDefault="00725B02" w:rsidP="00725B02">
      <w:pPr>
        <w:rPr>
          <w:color w:val="FF0000"/>
        </w:rPr>
      </w:pPr>
      <w:r w:rsidRPr="00725B02">
        <w:rPr>
          <w:color w:val="FF0000"/>
        </w:rPr>
        <w:t xml:space="preserve">Descrever de forma genérica os objetivos da Análise dos Dados e apresentar o Modelo Entidade-Relacionamento </w:t>
      </w:r>
      <w:r w:rsidR="00F12F17">
        <w:rPr>
          <w:color w:val="FF0000"/>
        </w:rPr>
        <w:t>-</w:t>
      </w:r>
      <w:r w:rsidRPr="00725B02">
        <w:rPr>
          <w:color w:val="FF0000"/>
        </w:rPr>
        <w:t xml:space="preserve"> MER </w:t>
      </w:r>
      <w:r w:rsidR="00200019">
        <w:rPr>
          <w:color w:val="FF0000"/>
        </w:rPr>
        <w:t xml:space="preserve">de forma legível </w:t>
      </w:r>
      <w:r w:rsidRPr="00725B02">
        <w:rPr>
          <w:color w:val="FF0000"/>
        </w:rPr>
        <w:t>segundo a notação de Peter Chen</w:t>
      </w:r>
      <w:r w:rsidR="00E5090E">
        <w:rPr>
          <w:color w:val="FF0000"/>
        </w:rPr>
        <w:t xml:space="preserve"> como no exemplo a seguir</w:t>
      </w:r>
      <w:r w:rsidRPr="00725B02">
        <w:rPr>
          <w:color w:val="FF0000"/>
        </w:rPr>
        <w:t>.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124E8220" w14:textId="77777777" w:rsidR="00725B02" w:rsidRPr="00D53748" w:rsidRDefault="00725B02" w:rsidP="00725B02"/>
    <w:p w14:paraId="68E2CF0D" w14:textId="77777777" w:rsidR="00725B02" w:rsidRDefault="00725B02" w:rsidP="00725B02">
      <w:pPr>
        <w:ind w:left="709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02A202B1" wp14:editId="1C4E0397">
            <wp:extent cx="4695190" cy="3557905"/>
            <wp:effectExtent l="19050" t="19050" r="10160" b="23495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557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E2639" w14:textId="77777777" w:rsidR="00725B02" w:rsidRPr="002C0578" w:rsidRDefault="001B53AD" w:rsidP="001B53AD">
      <w:pPr>
        <w:pStyle w:val="Legenda"/>
      </w:pPr>
      <w:bookmarkStart w:id="149" w:name="_Toc415779776"/>
      <w:r>
        <w:t xml:space="preserve">Figura </w:t>
      </w:r>
      <w:r w:rsidR="00B82BAE">
        <w:fldChar w:fldCharType="begin"/>
      </w:r>
      <w:r w:rsidR="00883C4F">
        <w:instrText xml:space="preserve"> SEQ Figura \* ARABIC </w:instrText>
      </w:r>
      <w:r w:rsidR="00B82BAE">
        <w:fldChar w:fldCharType="separate"/>
      </w:r>
      <w:r w:rsidR="00F0518C">
        <w:rPr>
          <w:noProof/>
        </w:rPr>
        <w:t>6</w:t>
      </w:r>
      <w:r w:rsidR="00B82BAE">
        <w:rPr>
          <w:noProof/>
        </w:rPr>
        <w:fldChar w:fldCharType="end"/>
      </w:r>
      <w:r w:rsidRPr="002C0578">
        <w:t xml:space="preserve"> - Diagrama Entidade Relacionamento gerado pela ferramenta brModelo v. 2.0</w:t>
      </w:r>
      <w:bookmarkEnd w:id="149"/>
    </w:p>
    <w:p w14:paraId="657D4640" w14:textId="77777777" w:rsidR="00803E9C" w:rsidRPr="007728FA" w:rsidRDefault="00803E9C" w:rsidP="00803E9C"/>
    <w:p w14:paraId="11FCF486" w14:textId="77777777" w:rsidR="00803E9C" w:rsidRDefault="00803E9C" w:rsidP="00803E9C">
      <w:pPr>
        <w:pStyle w:val="Ttulo3"/>
      </w:pPr>
      <w:bookmarkStart w:id="150" w:name="_Toc415779824"/>
      <w:r>
        <w:t>Diagrama de Classes</w:t>
      </w:r>
      <w:bookmarkEnd w:id="150"/>
    </w:p>
    <w:p w14:paraId="303D620B" w14:textId="77777777" w:rsidR="00803E9C" w:rsidRPr="00803E9C" w:rsidRDefault="00803E9C" w:rsidP="00803E9C">
      <w:pPr>
        <w:rPr>
          <w:color w:val="FF0000"/>
        </w:rPr>
      </w:pPr>
      <w:r w:rsidRPr="00803E9C">
        <w:rPr>
          <w:color w:val="FF0000"/>
        </w:rPr>
        <w:t xml:space="preserve">Descrever de forma genérica os objetivos do </w:t>
      </w:r>
      <w:r w:rsidR="00DC400E">
        <w:rPr>
          <w:color w:val="FF0000"/>
        </w:rPr>
        <w:t>Diagrama de Classes</w:t>
      </w:r>
      <w:r w:rsidRPr="00803E9C">
        <w:rPr>
          <w:color w:val="FF0000"/>
        </w:rPr>
        <w:t xml:space="preserve"> e apresentar </w:t>
      </w:r>
      <w:r w:rsidR="00DC400E">
        <w:rPr>
          <w:color w:val="FF0000"/>
        </w:rPr>
        <w:t>a figura</w:t>
      </w:r>
      <w:r w:rsidRPr="00803E9C">
        <w:rPr>
          <w:color w:val="FF0000"/>
        </w:rPr>
        <w:t>.</w:t>
      </w:r>
    </w:p>
    <w:p w14:paraId="3DE6FDAA" w14:textId="77777777" w:rsidR="00803E9C" w:rsidRPr="007728FA" w:rsidRDefault="00803E9C" w:rsidP="00A8014E"/>
    <w:p w14:paraId="619E290A" w14:textId="77777777" w:rsidR="00A8014E" w:rsidRDefault="00A8014E" w:rsidP="00A8014E">
      <w:pPr>
        <w:pStyle w:val="Ttulo3"/>
      </w:pPr>
      <w:bookmarkStart w:id="151" w:name="_Toc415779825"/>
      <w:r>
        <w:t>Protótipo das Telas - Baixa Fidelidade</w:t>
      </w:r>
      <w:bookmarkEnd w:id="151"/>
    </w:p>
    <w:p w14:paraId="0B994D03" w14:textId="77777777" w:rsidR="00A8014E" w:rsidRPr="00803E9C" w:rsidRDefault="00803E9C" w:rsidP="00803E9C">
      <w:pPr>
        <w:rPr>
          <w:color w:val="FF0000"/>
        </w:rPr>
      </w:pPr>
      <w:r w:rsidRPr="00803E9C">
        <w:rPr>
          <w:color w:val="FF0000"/>
        </w:rPr>
        <w:t>Descrever de forma genérica os objetivos do Protótipo de Telas de um Sistema e apresentar o</w:t>
      </w:r>
      <w:r>
        <w:rPr>
          <w:color w:val="FF0000"/>
        </w:rPr>
        <w:t xml:space="preserve">s desenhos e figuras do </w:t>
      </w:r>
      <w:r w:rsidR="00255476">
        <w:rPr>
          <w:color w:val="FF0000"/>
        </w:rPr>
        <w:t>Protótipo</w:t>
      </w:r>
      <w:r w:rsidRPr="00803E9C">
        <w:rPr>
          <w:color w:val="FF0000"/>
        </w:rPr>
        <w:t xml:space="preserve"> de Baixa Fidelidade, </w:t>
      </w:r>
      <w:r w:rsidR="00A8014E" w:rsidRPr="00803E9C">
        <w:rPr>
          <w:color w:val="FF0000"/>
        </w:rPr>
        <w:t>considerando-se os aspectos de ergonomia e usabilidade.</w:t>
      </w:r>
    </w:p>
    <w:p w14:paraId="132C208B" w14:textId="77777777" w:rsidR="00301E38" w:rsidRDefault="00301E38" w:rsidP="00784EC4">
      <w:pPr>
        <w:rPr>
          <w:color w:val="0000FF"/>
        </w:rPr>
      </w:pPr>
    </w:p>
    <w:p w14:paraId="1EE92DAB" w14:textId="77777777" w:rsidR="00A12C9D" w:rsidRDefault="00A12C9D" w:rsidP="00A12C9D">
      <w:pPr>
        <w:pStyle w:val="Ttulo2"/>
        <w:rPr>
          <w:lang w:val="fr-FR"/>
        </w:rPr>
      </w:pPr>
      <w:bookmarkStart w:id="152" w:name="_Toc415779826"/>
      <w:r>
        <w:rPr>
          <w:lang w:val="fr-FR"/>
        </w:rPr>
        <w:lastRenderedPageBreak/>
        <w:t xml:space="preserve">Produtos da Etapa de </w:t>
      </w:r>
      <w:r w:rsidRPr="00A12C9D">
        <w:rPr>
          <w:i/>
          <w:lang w:val="fr-FR"/>
        </w:rPr>
        <w:t>DESIGN</w:t>
      </w:r>
      <w:bookmarkEnd w:id="152"/>
    </w:p>
    <w:p w14:paraId="7289C34C" w14:textId="77777777" w:rsidR="00A12C9D" w:rsidRPr="008E305B" w:rsidRDefault="00A12C9D" w:rsidP="00A12C9D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Pr="00A12C9D">
        <w:rPr>
          <w:i/>
          <w:color w:val="FF0000"/>
        </w:rPr>
        <w:t>DESIGN</w:t>
      </w:r>
      <w:r>
        <w:rPr>
          <w:color w:val="FF0000"/>
        </w:rPr>
        <w:t xml:space="preserve"> e relacionar os documentos que foram gerados nesta Etapa, que serão apresentados nos itens que se seguem.</w:t>
      </w:r>
    </w:p>
    <w:p w14:paraId="2A163412" w14:textId="77777777" w:rsidR="00A12C9D" w:rsidRDefault="00A12C9D" w:rsidP="00A12C9D">
      <w:pPr>
        <w:pStyle w:val="Corpodetexto"/>
      </w:pPr>
    </w:p>
    <w:p w14:paraId="30D85AF3" w14:textId="77777777" w:rsidR="00A12C9D" w:rsidRDefault="00A12C9D" w:rsidP="00A12C9D">
      <w:pPr>
        <w:pStyle w:val="Ttulo3"/>
      </w:pPr>
      <w:bookmarkStart w:id="153" w:name="_Toc415779827"/>
      <w:r w:rsidRPr="00A12C9D">
        <w:t>Arquitetura do Sistema</w:t>
      </w:r>
      <w:bookmarkEnd w:id="153"/>
    </w:p>
    <w:p w14:paraId="7725EFE5" w14:textId="77777777" w:rsidR="00971824" w:rsidRDefault="00BD11B9" w:rsidP="002B4B30">
      <w:pPr>
        <w:rPr>
          <w:color w:val="FF0000"/>
        </w:rPr>
      </w:pPr>
      <w:r>
        <w:rPr>
          <w:color w:val="FF0000"/>
        </w:rPr>
        <w:t xml:space="preserve">Apresentar </w:t>
      </w:r>
      <w:r w:rsidR="002B4B30">
        <w:rPr>
          <w:color w:val="FF0000"/>
        </w:rPr>
        <w:t>os diagramas e figuras que representam os componentes físicos do Sistema de Informaç</w:t>
      </w:r>
      <w:r w:rsidR="00971824">
        <w:rPr>
          <w:color w:val="FF0000"/>
        </w:rPr>
        <w:t>ões, tais como:</w:t>
      </w:r>
    </w:p>
    <w:p w14:paraId="0571194F" w14:textId="77777777" w:rsidR="00971824" w:rsidRDefault="00971824" w:rsidP="00F25506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Diagrama Hierárquico das Telas ou F</w:t>
      </w:r>
      <w:r w:rsidR="00BD11B9" w:rsidRPr="00971824">
        <w:rPr>
          <w:color w:val="FF0000"/>
        </w:rPr>
        <w:t>unções</w:t>
      </w:r>
      <w:r>
        <w:rPr>
          <w:color w:val="FF0000"/>
        </w:rPr>
        <w:t>,</w:t>
      </w:r>
    </w:p>
    <w:p w14:paraId="5EE49B94" w14:textId="77777777" w:rsidR="00971824" w:rsidRDefault="00971824" w:rsidP="00F25506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Módulos ou agrupamentos funcionais,</w:t>
      </w:r>
    </w:p>
    <w:p w14:paraId="0331593B" w14:textId="77777777" w:rsidR="00971824" w:rsidRDefault="00971824" w:rsidP="00F25506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 xml:space="preserve">Componentes de Software (programas, </w:t>
      </w:r>
      <w:r w:rsidR="00F25506">
        <w:rPr>
          <w:color w:val="FF0000"/>
        </w:rPr>
        <w:t>subprogramas</w:t>
      </w:r>
      <w:r>
        <w:rPr>
          <w:color w:val="FF0000"/>
        </w:rPr>
        <w:t>, rotinas e outros),</w:t>
      </w:r>
    </w:p>
    <w:p w14:paraId="1738E575" w14:textId="77777777" w:rsidR="00971824" w:rsidRDefault="00971824" w:rsidP="00F25506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Componentes de Hardware (Servidores de Aplicação, Servidores de Banco de Dados, Servidores Web, e outros),</w:t>
      </w:r>
    </w:p>
    <w:p w14:paraId="7CC775BF" w14:textId="77777777" w:rsidR="00971824" w:rsidRPr="00971824" w:rsidRDefault="00971824" w:rsidP="00F25506">
      <w:pPr>
        <w:numPr>
          <w:ilvl w:val="0"/>
          <w:numId w:val="12"/>
        </w:numPr>
        <w:rPr>
          <w:color w:val="FF0000"/>
        </w:rPr>
      </w:pPr>
      <w:r w:rsidRPr="00971824">
        <w:rPr>
          <w:color w:val="FF0000"/>
        </w:rPr>
        <w:t>...</w:t>
      </w:r>
    </w:p>
    <w:p w14:paraId="0AFD12BB" w14:textId="77777777" w:rsidR="00D45ED4" w:rsidRDefault="00AB7D00" w:rsidP="00D45ED4">
      <w:pPr>
        <w:rPr>
          <w:color w:val="0000FF"/>
        </w:rPr>
      </w:pPr>
      <w:r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29C44A9B" w14:textId="77777777" w:rsidR="00AB7D00" w:rsidRDefault="00AB7D00" w:rsidP="00D45ED4"/>
    <w:p w14:paraId="6A6ED866" w14:textId="77777777" w:rsidR="00501685" w:rsidRPr="00F12F17" w:rsidRDefault="00F12F17" w:rsidP="00D45ED4">
      <w:pPr>
        <w:rPr>
          <w:color w:val="0000FF"/>
        </w:rPr>
      </w:pPr>
      <w:bookmarkStart w:id="154" w:name="_Toc325805957"/>
      <w:bookmarkStart w:id="155" w:name="_Toc325900117"/>
      <w:bookmarkStart w:id="156" w:name="_Toc325902241"/>
      <w:r>
        <w:rPr>
          <w:color w:val="0000FF"/>
        </w:rPr>
        <w:t>Exemplo:</w:t>
      </w:r>
    </w:p>
    <w:p w14:paraId="3970B4D2" w14:textId="77777777" w:rsidR="00501685" w:rsidRDefault="00501685" w:rsidP="00D45ED4">
      <w:r>
        <w:rPr>
          <w:b/>
          <w:noProof/>
        </w:rPr>
        <w:drawing>
          <wp:inline distT="0" distB="0" distL="0" distR="0" wp14:anchorId="77EC6FAD" wp14:editId="44853D0E">
            <wp:extent cx="5432125" cy="3400425"/>
            <wp:effectExtent l="76200" t="57150" r="9271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Info Congress FINA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329" cy="33993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54"/>
      <w:bookmarkEnd w:id="155"/>
      <w:bookmarkEnd w:id="156"/>
    </w:p>
    <w:p w14:paraId="33D5A81E" w14:textId="77777777" w:rsidR="00501685" w:rsidRDefault="00501685" w:rsidP="00501685">
      <w:pPr>
        <w:pStyle w:val="Legenda"/>
      </w:pPr>
      <w:bookmarkStart w:id="157" w:name="_Toc415779777"/>
      <w:r>
        <w:t xml:space="preserve">Figura </w:t>
      </w:r>
      <w:r w:rsidR="00B82BAE">
        <w:fldChar w:fldCharType="begin"/>
      </w:r>
      <w:r w:rsidR="00883C4F">
        <w:instrText xml:space="preserve"> SEQ Figura \* ARABIC </w:instrText>
      </w:r>
      <w:r w:rsidR="00B82BAE">
        <w:fldChar w:fldCharType="separate"/>
      </w:r>
      <w:r w:rsidR="00F0518C">
        <w:rPr>
          <w:noProof/>
        </w:rPr>
        <w:t>7</w:t>
      </w:r>
      <w:r w:rsidR="00B82BAE">
        <w:rPr>
          <w:noProof/>
        </w:rPr>
        <w:fldChar w:fldCharType="end"/>
      </w:r>
      <w:r w:rsidR="00EB4855">
        <w:t>-Arquitetura do Sistema</w:t>
      </w:r>
      <w:bookmarkEnd w:id="157"/>
    </w:p>
    <w:p w14:paraId="269F59D9" w14:textId="77777777" w:rsidR="00501685" w:rsidRDefault="00501685" w:rsidP="00D45ED4"/>
    <w:p w14:paraId="4A46903B" w14:textId="77777777" w:rsidR="00D45ED4" w:rsidRDefault="00501685" w:rsidP="00D45ED4">
      <w:pPr>
        <w:pStyle w:val="Ttulo3"/>
      </w:pPr>
      <w:bookmarkStart w:id="158" w:name="_Toc415779828"/>
      <w:r>
        <w:t>Tecnologias utilizadas</w:t>
      </w:r>
      <w:r w:rsidR="00D45ED4" w:rsidRPr="00A12C9D">
        <w:t xml:space="preserve"> do Sistema</w:t>
      </w:r>
      <w:bookmarkEnd w:id="158"/>
    </w:p>
    <w:p w14:paraId="1017FC55" w14:textId="77777777" w:rsidR="00D45ED4" w:rsidRDefault="00D45ED4" w:rsidP="00D45ED4">
      <w:pPr>
        <w:rPr>
          <w:color w:val="FF0000"/>
        </w:rPr>
      </w:pPr>
      <w:r>
        <w:rPr>
          <w:color w:val="FF0000"/>
        </w:rPr>
        <w:t xml:space="preserve">Apresentar </w:t>
      </w:r>
      <w:r w:rsidR="00501685">
        <w:rPr>
          <w:color w:val="FF0000"/>
        </w:rPr>
        <w:t>todas as tecnologias utilizadas para o desenvolvimento do Sistema</w:t>
      </w:r>
      <w:r>
        <w:rPr>
          <w:color w:val="FF0000"/>
        </w:rPr>
        <w:t>, tais como:</w:t>
      </w:r>
    </w:p>
    <w:p w14:paraId="0337F4A4" w14:textId="77777777" w:rsidR="00D45ED4" w:rsidRDefault="00501685" w:rsidP="00D45ED4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Arquitetura de 3 camadas</w:t>
      </w:r>
      <w:r w:rsidR="00D45ED4">
        <w:rPr>
          <w:color w:val="FF0000"/>
        </w:rPr>
        <w:t>,</w:t>
      </w:r>
    </w:p>
    <w:p w14:paraId="14B0EE0E" w14:textId="77777777" w:rsidR="00D45ED4" w:rsidRDefault="00501685" w:rsidP="00D45ED4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Linguagens de Programação</w:t>
      </w:r>
      <w:r w:rsidR="00D45ED4">
        <w:rPr>
          <w:color w:val="FF0000"/>
        </w:rPr>
        <w:t>,</w:t>
      </w:r>
    </w:p>
    <w:p w14:paraId="62A94496" w14:textId="77777777" w:rsidR="00D45ED4" w:rsidRDefault="00501685" w:rsidP="00D45ED4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Sistema Gerenciador de Banco de Dados - SGBD</w:t>
      </w:r>
      <w:r w:rsidR="00D45ED4">
        <w:rPr>
          <w:color w:val="FF0000"/>
        </w:rPr>
        <w:t>,</w:t>
      </w:r>
    </w:p>
    <w:p w14:paraId="12B91380" w14:textId="77777777" w:rsidR="00D45ED4" w:rsidRDefault="00501685" w:rsidP="00D45ED4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Outros Softwares</w:t>
      </w:r>
      <w:r w:rsidR="00D45ED4">
        <w:rPr>
          <w:color w:val="FF0000"/>
        </w:rPr>
        <w:t>,</w:t>
      </w:r>
    </w:p>
    <w:p w14:paraId="612DC348" w14:textId="77777777" w:rsidR="00D45ED4" w:rsidRPr="00971824" w:rsidRDefault="00D45ED4" w:rsidP="00D45ED4">
      <w:pPr>
        <w:numPr>
          <w:ilvl w:val="0"/>
          <w:numId w:val="12"/>
        </w:numPr>
        <w:rPr>
          <w:color w:val="FF0000"/>
        </w:rPr>
      </w:pPr>
      <w:r w:rsidRPr="00971824">
        <w:rPr>
          <w:color w:val="FF0000"/>
        </w:rPr>
        <w:t>...</w:t>
      </w:r>
    </w:p>
    <w:p w14:paraId="33A97A52" w14:textId="77777777" w:rsidR="00F91B58" w:rsidRPr="00F91B58" w:rsidRDefault="00F91B58" w:rsidP="00F91B58">
      <w:pPr>
        <w:rPr>
          <w:color w:val="FF0000"/>
        </w:rPr>
      </w:pPr>
      <w:r>
        <w:rPr>
          <w:color w:val="FF0000"/>
        </w:rPr>
        <w:t xml:space="preserve">Descrever as </w:t>
      </w:r>
      <w:r w:rsidRPr="00F91B58">
        <w:rPr>
          <w:color w:val="FF0000"/>
        </w:rPr>
        <w:t>tecnologias utilizadas</w:t>
      </w:r>
      <w:r>
        <w:rPr>
          <w:color w:val="FF0000"/>
        </w:rPr>
        <w:t>.</w:t>
      </w:r>
    </w:p>
    <w:p w14:paraId="07C67B7A" w14:textId="77777777" w:rsidR="007728FA" w:rsidRPr="007728FA" w:rsidRDefault="007728FA" w:rsidP="007728FA"/>
    <w:p w14:paraId="647BA912" w14:textId="77777777" w:rsidR="00301E38" w:rsidRDefault="00901456" w:rsidP="00901456">
      <w:pPr>
        <w:pStyle w:val="Ttulo3"/>
      </w:pPr>
      <w:bookmarkStart w:id="159" w:name="_Toc415779829"/>
      <w:r>
        <w:t>Protótipo das T</w:t>
      </w:r>
      <w:r w:rsidR="00301E38">
        <w:t>elas</w:t>
      </w:r>
      <w:r w:rsidR="00F12F17">
        <w:t>-</w:t>
      </w:r>
      <w:r>
        <w:t xml:space="preserve"> Alta Fidelidade</w:t>
      </w:r>
      <w:bookmarkEnd w:id="159"/>
    </w:p>
    <w:p w14:paraId="771208C1" w14:textId="77777777" w:rsidR="00901456" w:rsidRPr="00803E9C" w:rsidRDefault="00255476" w:rsidP="00901456">
      <w:pPr>
        <w:rPr>
          <w:color w:val="FF0000"/>
        </w:rPr>
      </w:pPr>
      <w:r>
        <w:rPr>
          <w:color w:val="FF0000"/>
        </w:rPr>
        <w:t>A</w:t>
      </w:r>
      <w:r w:rsidR="00901456" w:rsidRPr="00803E9C">
        <w:rPr>
          <w:color w:val="FF0000"/>
        </w:rPr>
        <w:t>presentar o</w:t>
      </w:r>
      <w:r w:rsidR="00901456">
        <w:rPr>
          <w:color w:val="FF0000"/>
        </w:rPr>
        <w:t xml:space="preserve">s desenhos e figuras do </w:t>
      </w:r>
      <w:r>
        <w:rPr>
          <w:color w:val="FF0000"/>
        </w:rPr>
        <w:t>Protótipo</w:t>
      </w:r>
      <w:r w:rsidR="00901456" w:rsidRPr="00803E9C">
        <w:rPr>
          <w:color w:val="FF0000"/>
        </w:rPr>
        <w:t xml:space="preserve"> de Baixa Fidelidade, considerando-se os aspectos de ergonomia e usabilidade.</w:t>
      </w:r>
    </w:p>
    <w:p w14:paraId="09E6BF90" w14:textId="77777777" w:rsidR="00103138" w:rsidRPr="007728FA" w:rsidRDefault="00103138" w:rsidP="00103138"/>
    <w:p w14:paraId="744FBD11" w14:textId="77777777" w:rsidR="00103138" w:rsidRDefault="00103138" w:rsidP="00103138">
      <w:pPr>
        <w:pStyle w:val="Ttulo3"/>
      </w:pPr>
      <w:bookmarkStart w:id="160" w:name="_Toc415779830"/>
      <w:r>
        <w:t xml:space="preserve">Diagrama de </w:t>
      </w:r>
      <w:r w:rsidR="006D2549">
        <w:t>Sequencia</w:t>
      </w:r>
      <w:bookmarkEnd w:id="160"/>
    </w:p>
    <w:p w14:paraId="32153980" w14:textId="77777777" w:rsidR="00F91B58" w:rsidRDefault="00103138" w:rsidP="00F91B5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 xml:space="preserve">Diagrama de </w:t>
      </w:r>
      <w:r w:rsidR="006D2549">
        <w:rPr>
          <w:color w:val="FF0000"/>
        </w:rPr>
        <w:t>Sequencia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  <w:r w:rsidR="00F91B58">
        <w:rPr>
          <w:color w:val="FF0000"/>
        </w:rPr>
        <w:t xml:space="preserve"> Recomendo que sejam apresentados aqui somente 2 ou 3 Diagramas de Sequencia, e os restantes devidamente identificados com Figuras nos APENDICES.</w:t>
      </w:r>
    </w:p>
    <w:p w14:paraId="734BB4F2" w14:textId="77777777" w:rsidR="00103138" w:rsidRPr="007728FA" w:rsidRDefault="00103138" w:rsidP="00103138"/>
    <w:p w14:paraId="3A6992C3" w14:textId="77777777" w:rsidR="00103138" w:rsidRDefault="00103138" w:rsidP="00103138">
      <w:pPr>
        <w:pStyle w:val="Ttulo3"/>
      </w:pPr>
      <w:bookmarkStart w:id="161" w:name="_Toc415779831"/>
      <w:r>
        <w:t>Diagrama de Componentes</w:t>
      </w:r>
      <w:bookmarkEnd w:id="161"/>
    </w:p>
    <w:p w14:paraId="7F301D93" w14:textId="77777777" w:rsidR="00103138" w:rsidRPr="00103138" w:rsidRDefault="00103138" w:rsidP="0010313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>Diagrama de Componentes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</w:p>
    <w:p w14:paraId="73EB8F54" w14:textId="77777777" w:rsidR="00103138" w:rsidRPr="007728FA" w:rsidRDefault="00103138" w:rsidP="00103138"/>
    <w:p w14:paraId="2EE67E55" w14:textId="77777777" w:rsidR="00103138" w:rsidRDefault="00103138" w:rsidP="00103138">
      <w:pPr>
        <w:pStyle w:val="Ttulo3"/>
      </w:pPr>
      <w:bookmarkStart w:id="162" w:name="_Toc415779832"/>
      <w:r>
        <w:t>Diagrama de Atividades</w:t>
      </w:r>
      <w:bookmarkEnd w:id="162"/>
    </w:p>
    <w:p w14:paraId="5B893D3F" w14:textId="77777777" w:rsidR="00103138" w:rsidRPr="00103138" w:rsidRDefault="00103138" w:rsidP="0010313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>Diagrama de Atividades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  <w:r w:rsidR="00F91B58">
        <w:rPr>
          <w:color w:val="FF0000"/>
        </w:rPr>
        <w:t xml:space="preserve"> Recomendo que sejam apresentados aqui somente 2 ou 3 Diagramas de Atividades, e os restantes devidamente identificados com Figuras nos APENDICES.</w:t>
      </w:r>
    </w:p>
    <w:p w14:paraId="3AFF86D5" w14:textId="77777777" w:rsidR="00AF539F" w:rsidRDefault="00AF539F" w:rsidP="002C0578"/>
    <w:p w14:paraId="77E47743" w14:textId="77777777" w:rsidR="00301E38" w:rsidRDefault="00301E38" w:rsidP="00103138">
      <w:pPr>
        <w:pStyle w:val="Ttulo3"/>
      </w:pPr>
      <w:bookmarkStart w:id="163" w:name="_Toc415779833"/>
      <w:r>
        <w:lastRenderedPageBreak/>
        <w:t>Projeto do Banco de Dados</w:t>
      </w:r>
      <w:bookmarkEnd w:id="163"/>
    </w:p>
    <w:p w14:paraId="12C03609" w14:textId="77777777" w:rsidR="00AE086F" w:rsidRPr="00103138" w:rsidRDefault="00AE086F" w:rsidP="00AE086F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 xml:space="preserve">Projeto de Banco de Dados </w:t>
      </w:r>
      <w:r w:rsidRPr="00103138">
        <w:rPr>
          <w:color w:val="FF0000"/>
        </w:rPr>
        <w:t xml:space="preserve">de um Sistema e apresentar os </w:t>
      </w:r>
      <w:r>
        <w:rPr>
          <w:color w:val="FF0000"/>
        </w:rPr>
        <w:t>diagramas.</w:t>
      </w:r>
    </w:p>
    <w:p w14:paraId="72E5B1F0" w14:textId="77777777" w:rsidR="00535365" w:rsidRPr="00D53748" w:rsidRDefault="00535365" w:rsidP="002C0578"/>
    <w:p w14:paraId="70E826A4" w14:textId="77777777" w:rsidR="00535365" w:rsidRPr="00F12F17" w:rsidRDefault="00535365" w:rsidP="007A57D5">
      <w:pPr>
        <w:pStyle w:val="Ttulo4"/>
        <w:rPr>
          <w:b/>
          <w:i w:val="0"/>
        </w:rPr>
      </w:pPr>
      <w:r w:rsidRPr="00F12F17">
        <w:rPr>
          <w:b/>
          <w:i w:val="0"/>
        </w:rPr>
        <w:t>Modelo Lógico</w:t>
      </w:r>
      <w:r w:rsidR="00AE086F" w:rsidRPr="00F12F17">
        <w:rPr>
          <w:b/>
          <w:i w:val="0"/>
        </w:rPr>
        <w:t xml:space="preserve"> de Banco de Dados</w:t>
      </w:r>
    </w:p>
    <w:p w14:paraId="151F557F" w14:textId="77777777" w:rsidR="00200019" w:rsidRPr="00725B02" w:rsidRDefault="00200019" w:rsidP="00200019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Modelo Lógico de Banco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afigurade forma legível como no exemplo a seguir</w:t>
      </w:r>
      <w:r w:rsidRPr="00725B02">
        <w:rPr>
          <w:color w:val="FF0000"/>
        </w:rPr>
        <w:t>.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6E1F9C9C" w14:textId="77777777" w:rsidR="00535365" w:rsidRPr="00D53748" w:rsidRDefault="00535365" w:rsidP="002C0578"/>
    <w:p w14:paraId="4DC804B5" w14:textId="77777777" w:rsidR="00535365" w:rsidRPr="00D53748" w:rsidRDefault="00296EE9" w:rsidP="002C0578">
      <w:r>
        <w:rPr>
          <w:noProof/>
        </w:rPr>
        <w:drawing>
          <wp:inline distT="0" distB="0" distL="0" distR="0" wp14:anchorId="468409A4" wp14:editId="5272C453">
            <wp:extent cx="5580380" cy="2514600"/>
            <wp:effectExtent l="19050" t="19050" r="2032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14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696D4C" w14:textId="77777777" w:rsidR="00D6459D" w:rsidRDefault="001B53AD" w:rsidP="001B53AD">
      <w:pPr>
        <w:pStyle w:val="Legenda"/>
      </w:pPr>
      <w:bookmarkStart w:id="164" w:name="_Toc415779778"/>
      <w:r>
        <w:t xml:space="preserve">Figura </w:t>
      </w:r>
      <w:r w:rsidR="00B82BAE">
        <w:fldChar w:fldCharType="begin"/>
      </w:r>
      <w:r w:rsidR="00883C4F">
        <w:instrText xml:space="preserve"> SEQ Figura \* ARABIC </w:instrText>
      </w:r>
      <w:r w:rsidR="00B82BAE">
        <w:fldChar w:fldCharType="separate"/>
      </w:r>
      <w:r w:rsidR="00F0518C">
        <w:rPr>
          <w:noProof/>
        </w:rPr>
        <w:t>8</w:t>
      </w:r>
      <w:r w:rsidR="00B82BAE">
        <w:rPr>
          <w:noProof/>
        </w:rPr>
        <w:fldChar w:fldCharType="end"/>
      </w:r>
      <w:r w:rsidRPr="002C0578">
        <w:t xml:space="preserve"> - Modelo Lógico</w:t>
      </w:r>
      <w:r>
        <w:t xml:space="preserve"> de Banco de Dados</w:t>
      </w:r>
      <w:bookmarkEnd w:id="164"/>
    </w:p>
    <w:p w14:paraId="2092B269" w14:textId="77777777" w:rsidR="00D6459D" w:rsidRPr="00D6459D" w:rsidRDefault="00D6459D" w:rsidP="00D6459D"/>
    <w:p w14:paraId="36D329A8" w14:textId="77777777" w:rsidR="00D6459D" w:rsidRPr="00F12F17" w:rsidRDefault="00D6459D" w:rsidP="007A57D5">
      <w:pPr>
        <w:pStyle w:val="Ttulo4"/>
        <w:rPr>
          <w:b/>
          <w:i w:val="0"/>
        </w:rPr>
      </w:pPr>
      <w:r w:rsidRPr="00F12F17">
        <w:rPr>
          <w:b/>
          <w:i w:val="0"/>
        </w:rPr>
        <w:t xml:space="preserve">Modelo </w:t>
      </w:r>
      <w:r w:rsidR="00E36CB2" w:rsidRPr="00F12F17">
        <w:rPr>
          <w:b/>
          <w:i w:val="0"/>
        </w:rPr>
        <w:t>Físico</w:t>
      </w:r>
      <w:r w:rsidRPr="00F12F17">
        <w:rPr>
          <w:b/>
          <w:i w:val="0"/>
        </w:rPr>
        <w:t xml:space="preserve"> de Banco de Dados</w:t>
      </w:r>
    </w:p>
    <w:p w14:paraId="5DF1DEC2" w14:textId="77777777" w:rsidR="00D6459D" w:rsidRPr="00725B02" w:rsidRDefault="00D6459D" w:rsidP="00D6459D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Modelo </w:t>
      </w:r>
      <w:r w:rsidR="00E36CB2">
        <w:rPr>
          <w:color w:val="FF0000"/>
        </w:rPr>
        <w:t>Físico</w:t>
      </w:r>
      <w:r>
        <w:rPr>
          <w:color w:val="FF0000"/>
        </w:rPr>
        <w:t xml:space="preserve"> de Banco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afigurade forma legível</w:t>
      </w:r>
      <w:r w:rsidRPr="00725B02">
        <w:rPr>
          <w:color w:val="FF0000"/>
        </w:rPr>
        <w:t>.</w:t>
      </w:r>
    </w:p>
    <w:p w14:paraId="22FB9251" w14:textId="77777777" w:rsidR="00E36CB2" w:rsidRPr="00D6459D" w:rsidRDefault="00E36CB2" w:rsidP="00E36CB2"/>
    <w:p w14:paraId="2828FF19" w14:textId="77777777" w:rsidR="00E36CB2" w:rsidRPr="00F12F17" w:rsidRDefault="00E36CB2" w:rsidP="007A57D5">
      <w:pPr>
        <w:pStyle w:val="Ttulo4"/>
        <w:rPr>
          <w:b/>
          <w:i w:val="0"/>
        </w:rPr>
      </w:pPr>
      <w:r w:rsidRPr="00F12F17">
        <w:rPr>
          <w:b/>
          <w:i w:val="0"/>
        </w:rPr>
        <w:lastRenderedPageBreak/>
        <w:t>Dicionário de Dados</w:t>
      </w:r>
    </w:p>
    <w:p w14:paraId="47CF3B79" w14:textId="77777777" w:rsidR="00E36CB2" w:rsidRDefault="00E36CB2" w:rsidP="00E36CB2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Dicionário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="00617235">
        <w:rPr>
          <w:color w:val="FF0000"/>
        </w:rPr>
        <w:t>s informações de cada Entidade/Tabela do Banco de Dados segundo o modelo abaixo</w:t>
      </w:r>
      <w:r w:rsidRPr="00725B02">
        <w:rPr>
          <w:color w:val="FF0000"/>
        </w:rPr>
        <w:t>.</w:t>
      </w:r>
    </w:p>
    <w:p w14:paraId="74295F2E" w14:textId="77777777" w:rsidR="00617235" w:rsidRPr="00617235" w:rsidRDefault="0006315B" w:rsidP="0006315B">
      <w:pPr>
        <w:pStyle w:val="Legenda"/>
        <w:keepNext/>
      </w:pPr>
      <w:bookmarkStart w:id="165" w:name="_Toc415782070"/>
      <w:r>
        <w:t xml:space="preserve">Tabela </w:t>
      </w:r>
      <w:r w:rsidR="00B82BAE">
        <w:fldChar w:fldCharType="begin"/>
      </w:r>
      <w:r w:rsidR="00883C4F">
        <w:instrText xml:space="preserve"> SEQ Tabela \* ARABIC </w:instrText>
      </w:r>
      <w:r w:rsidR="00B82BAE">
        <w:fldChar w:fldCharType="separate"/>
      </w:r>
      <w:r w:rsidR="004A46AC">
        <w:rPr>
          <w:noProof/>
        </w:rPr>
        <w:t>25</w:t>
      </w:r>
      <w:r w:rsidR="00B82BAE">
        <w:rPr>
          <w:noProof/>
        </w:rPr>
        <w:fldChar w:fldCharType="end"/>
      </w:r>
      <w:r>
        <w:t xml:space="preserve"> - Modelo </w:t>
      </w:r>
      <w:r w:rsidRPr="007D5E75">
        <w:rPr>
          <w:noProof/>
        </w:rPr>
        <w:t>para descrição das Tabelas do Banco de Dados</w:t>
      </w:r>
      <w:bookmarkEnd w:id="165"/>
    </w:p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617235" w:rsidRPr="00DA187B" w14:paraId="0D5E021B" w14:textId="77777777" w:rsidTr="00C27EA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723559D3" w14:textId="77777777"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Entidade</w:t>
            </w:r>
            <w:r w:rsidR="00CD267D" w:rsidRPr="00DA187B">
              <w:rPr>
                <w:b/>
                <w:bCs/>
                <w:sz w:val="20"/>
                <w:szCs w:val="20"/>
              </w:rPr>
              <w:t>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C3E612" w14:textId="77777777" w:rsidR="00617235" w:rsidRPr="00DA187B" w:rsidRDefault="00C27EA6" w:rsidP="00557F33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PRODUTO</w:t>
            </w:r>
          </w:p>
        </w:tc>
      </w:tr>
      <w:tr w:rsidR="00617235" w:rsidRPr="00DA187B" w14:paraId="3AFD05CD" w14:textId="77777777" w:rsidTr="00C27EA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6A8376CF" w14:textId="77777777" w:rsidR="00CD267D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71DB75" w14:textId="77777777" w:rsidR="00CD267D" w:rsidRPr="00DA187B" w:rsidRDefault="00617235" w:rsidP="00C27EA6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 xml:space="preserve">Armazenará </w:t>
            </w:r>
            <w:r w:rsidR="00C27EA6">
              <w:rPr>
                <w:color w:val="0000FF"/>
                <w:sz w:val="20"/>
                <w:szCs w:val="20"/>
              </w:rPr>
              <w:t xml:space="preserve">os </w:t>
            </w:r>
            <w:r w:rsidRPr="00DA187B">
              <w:rPr>
                <w:color w:val="0000FF"/>
                <w:sz w:val="20"/>
                <w:szCs w:val="20"/>
              </w:rPr>
              <w:t xml:space="preserve">dados sobre os produtos </w:t>
            </w:r>
            <w:r w:rsidR="00C27EA6">
              <w:rPr>
                <w:color w:val="0000FF"/>
                <w:sz w:val="20"/>
                <w:szCs w:val="20"/>
              </w:rPr>
              <w:t>da empresa</w:t>
            </w:r>
          </w:p>
        </w:tc>
      </w:tr>
      <w:tr w:rsidR="00617235" w:rsidRPr="00DA187B" w14:paraId="299439AD" w14:textId="77777777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17D44B56" w14:textId="77777777"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5AEF1E" w14:textId="77777777" w:rsidR="00617235" w:rsidRPr="00DA187B" w:rsidRDefault="00617235" w:rsidP="00C27EA6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5</w:t>
            </w:r>
            <w:r w:rsidR="00C27EA6">
              <w:rPr>
                <w:color w:val="0000FF"/>
                <w:sz w:val="20"/>
                <w:szCs w:val="20"/>
              </w:rPr>
              <w:t>.0</w:t>
            </w:r>
            <w:r w:rsidRPr="00DA187B">
              <w:rPr>
                <w:color w:val="0000FF"/>
                <w:sz w:val="20"/>
                <w:szCs w:val="20"/>
              </w:rPr>
              <w:t>00 registros</w:t>
            </w:r>
          </w:p>
        </w:tc>
      </w:tr>
      <w:tr w:rsidR="00617235" w:rsidRPr="00DA187B" w14:paraId="36770402" w14:textId="77777777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36756B47" w14:textId="77777777"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Tempo de retenção</w:t>
            </w:r>
            <w:r w:rsidR="00C27EA6">
              <w:rPr>
                <w:b/>
                <w:bCs/>
                <w:sz w:val="20"/>
                <w:szCs w:val="20"/>
              </w:rPr>
              <w:t xml:space="preserve">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A15CEE" w14:textId="77777777" w:rsidR="00617235" w:rsidRPr="00DA187B" w:rsidRDefault="00617235" w:rsidP="00557F33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2 anos</w:t>
            </w:r>
          </w:p>
        </w:tc>
      </w:tr>
      <w:tr w:rsidR="00617235" w:rsidRPr="00DA187B" w14:paraId="61197A6E" w14:textId="77777777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0EE189A3" w14:textId="77777777"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69DB92" w14:textId="77777777" w:rsidR="00617235" w:rsidRPr="00DA187B" w:rsidRDefault="00C27EA6" w:rsidP="00C27EA6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Eliminação anual dos </w:t>
            </w:r>
            <w:r w:rsidR="00617235" w:rsidRPr="00DA187B">
              <w:rPr>
                <w:color w:val="0000FF"/>
                <w:sz w:val="20"/>
                <w:szCs w:val="20"/>
              </w:rPr>
              <w:t xml:space="preserve">registros </w:t>
            </w:r>
            <w:r w:rsidR="00CD267D" w:rsidRPr="00DA187B">
              <w:rPr>
                <w:color w:val="0000FF"/>
                <w:sz w:val="20"/>
                <w:szCs w:val="20"/>
              </w:rPr>
              <w:t>apontados como inativos</w:t>
            </w:r>
          </w:p>
        </w:tc>
      </w:tr>
      <w:tr w:rsidR="00617235" w:rsidRPr="00DA187B" w14:paraId="6458948D" w14:textId="77777777" w:rsidTr="00C27EA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14:paraId="297ABAAF" w14:textId="77777777" w:rsidR="00617235" w:rsidRPr="00DA187B" w:rsidRDefault="00617235" w:rsidP="00557F33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Definição dos Atributos</w:t>
            </w:r>
            <w:r w:rsidR="00CD267D" w:rsidRPr="00DA187B">
              <w:rPr>
                <w:b/>
                <w:bCs/>
                <w:sz w:val="20"/>
                <w:szCs w:val="20"/>
              </w:rPr>
              <w:t>/Campos</w:t>
            </w:r>
          </w:p>
        </w:tc>
      </w:tr>
      <w:tr w:rsidR="00CD267D" w:rsidRPr="00DA187B" w14:paraId="03074D30" w14:textId="77777777" w:rsidTr="00C27EA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3547E247" w14:textId="77777777" w:rsidR="00CD267D" w:rsidRPr="00DA187B" w:rsidRDefault="00CD267D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21C09DB4" w14:textId="77777777" w:rsidR="00CD267D" w:rsidRPr="00DA187B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756EC90C" w14:textId="77777777"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3623B637" w14:textId="77777777"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13122257" w14:textId="77777777" w:rsidR="00CD267D" w:rsidRPr="00DA187B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14:paraId="39BC2C96" w14:textId="77777777"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CD267D" w:rsidRPr="00DA187B" w14:paraId="4523E6E4" w14:textId="77777777" w:rsidTr="00583787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8E3FB" w14:textId="77777777" w:rsidR="00CD267D" w:rsidRPr="00DA187B" w:rsidRDefault="00CD267D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Prod</w:t>
            </w:r>
            <w:r w:rsidR="00C27EA6">
              <w:rPr>
                <w:color w:val="0000FF"/>
                <w:sz w:val="20"/>
                <w:szCs w:val="20"/>
              </w:rPr>
              <w:t>_Cod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F0136" w14:textId="77777777" w:rsidR="00CD267D" w:rsidRPr="00DA187B" w:rsidRDefault="00CD267D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E23BF" w14:textId="77777777"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E39E5" w14:textId="77777777"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FC210" w14:textId="77777777"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14984F" w14:textId="77777777" w:rsidR="00CD267D" w:rsidRPr="00DA187B" w:rsidRDefault="00CD267D" w:rsidP="00C27EA6">
            <w:pPr>
              <w:jc w:val="left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Códi</w:t>
            </w:r>
            <w:r w:rsidR="00C27EA6">
              <w:rPr>
                <w:color w:val="0000FF"/>
                <w:sz w:val="20"/>
                <w:szCs w:val="20"/>
              </w:rPr>
              <w:t>go do Produto - Não há duplicata</w:t>
            </w:r>
          </w:p>
        </w:tc>
      </w:tr>
      <w:tr w:rsidR="00CD267D" w:rsidRPr="00DA187B" w14:paraId="064BFA6C" w14:textId="77777777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D8AA7" w14:textId="77777777" w:rsidR="00CD267D" w:rsidRPr="00DA187B" w:rsidRDefault="00C27EA6" w:rsidP="00C27EA6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Prod_</w:t>
            </w:r>
            <w:r w:rsidR="00CD267D" w:rsidRPr="00DA187B">
              <w:rPr>
                <w:color w:val="0000FF"/>
                <w:sz w:val="20"/>
                <w:szCs w:val="20"/>
              </w:rP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CE9A1" w14:textId="77777777" w:rsidR="00CD267D" w:rsidRPr="00DA187B" w:rsidRDefault="00583787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BBB1D6" w14:textId="77777777"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22B3F" w14:textId="77777777"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1D4D3" w14:textId="77777777"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E5A53" w14:textId="77777777" w:rsidR="00CD267D" w:rsidRPr="00DA187B" w:rsidRDefault="00C27EA6" w:rsidP="00CD267D">
            <w:pPr>
              <w:jc w:val="lef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Descrição do Produto</w:t>
            </w:r>
          </w:p>
        </w:tc>
      </w:tr>
      <w:tr w:rsidR="006D2549" w:rsidRPr="00DA187B" w14:paraId="55A60BDB" w14:textId="77777777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D2B3AA" w14:textId="77777777" w:rsidR="006D2549" w:rsidRPr="00DA187B" w:rsidRDefault="006D2549" w:rsidP="00CD267D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33D99" w14:textId="77777777" w:rsidR="006D2549" w:rsidRPr="00DA187B" w:rsidRDefault="006D2549" w:rsidP="00CD267D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F034E" w14:textId="77777777"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4E9052" w14:textId="77777777"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34A1E" w14:textId="77777777"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F40CF" w14:textId="77777777" w:rsidR="006D2549" w:rsidRPr="00DA187B" w:rsidRDefault="006D2549" w:rsidP="00CD267D">
            <w:pPr>
              <w:jc w:val="lef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</w:tr>
    </w:tbl>
    <w:p w14:paraId="5E21B569" w14:textId="77777777" w:rsidR="00F91B58" w:rsidRDefault="00F91B58" w:rsidP="00D6459D">
      <w:pPr>
        <w:rPr>
          <w:color w:val="FF0000"/>
        </w:rPr>
      </w:pPr>
    </w:p>
    <w:p w14:paraId="4E3969B7" w14:textId="77777777" w:rsidR="00D6459D" w:rsidRDefault="00F91B58" w:rsidP="00D6459D">
      <w:pPr>
        <w:rPr>
          <w:color w:val="FF0000"/>
        </w:rPr>
      </w:pPr>
      <w:r>
        <w:rPr>
          <w:color w:val="FF0000"/>
        </w:rPr>
        <w:t xml:space="preserve">Recomendo que sejam apresentadas aqui somente 2 ou </w:t>
      </w:r>
      <w:proofErr w:type="gramStart"/>
      <w:r>
        <w:rPr>
          <w:color w:val="FF0000"/>
        </w:rPr>
        <w:t>3 D</w:t>
      </w:r>
      <w:r w:rsidRPr="00F91B58">
        <w:rPr>
          <w:color w:val="FF0000"/>
        </w:rPr>
        <w:t>escrição</w:t>
      </w:r>
      <w:proofErr w:type="gramEnd"/>
      <w:r w:rsidRPr="00F91B58">
        <w:rPr>
          <w:color w:val="FF0000"/>
        </w:rPr>
        <w:t xml:space="preserve"> d</w:t>
      </w:r>
      <w:r>
        <w:rPr>
          <w:color w:val="FF0000"/>
        </w:rPr>
        <w:t xml:space="preserve">e </w:t>
      </w:r>
      <w:r w:rsidRPr="00F91B58">
        <w:rPr>
          <w:color w:val="FF0000"/>
        </w:rPr>
        <w:t>Tabela do Banco de Dados</w:t>
      </w:r>
      <w:r>
        <w:rPr>
          <w:color w:val="FF0000"/>
        </w:rPr>
        <w:t>, e as restantes devidamente identificados com Tabelas nos APENDICES.</w:t>
      </w:r>
    </w:p>
    <w:p w14:paraId="0B9972E4" w14:textId="77777777" w:rsidR="00F91B58" w:rsidRPr="00DA187B" w:rsidRDefault="00F91B58" w:rsidP="00D6459D"/>
    <w:p w14:paraId="18D94D67" w14:textId="77777777" w:rsidR="002B7D4A" w:rsidRDefault="002B7D4A" w:rsidP="002B7D4A">
      <w:pPr>
        <w:pStyle w:val="Ttulo2"/>
        <w:rPr>
          <w:lang w:val="fr-FR"/>
        </w:rPr>
      </w:pPr>
      <w:bookmarkStart w:id="166" w:name="_Toc415779834"/>
      <w:r>
        <w:rPr>
          <w:lang w:val="fr-FR"/>
        </w:rPr>
        <w:t>Produtos da Etapa de CODIFICAÇÃO E TESTES</w:t>
      </w:r>
      <w:bookmarkEnd w:id="166"/>
    </w:p>
    <w:p w14:paraId="637B2136" w14:textId="77777777" w:rsidR="002B7D4A" w:rsidRDefault="002B7D4A" w:rsidP="002B7D4A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="005F7D49" w:rsidRPr="005F7D49">
        <w:rPr>
          <w:color w:val="FF0000"/>
        </w:rPr>
        <w:t>CODIFICAÇÃO E TESTES</w:t>
      </w:r>
      <w:r>
        <w:rPr>
          <w:color w:val="FF0000"/>
        </w:rPr>
        <w:t>e relacionar os documentos que foram gerados nesta Etapa, que serão apresentados nos itens que se seguem.</w:t>
      </w:r>
    </w:p>
    <w:p w14:paraId="05B608AF" w14:textId="77777777" w:rsidR="00147751" w:rsidRPr="007728FA" w:rsidRDefault="00147751" w:rsidP="00147751"/>
    <w:p w14:paraId="3377E2EA" w14:textId="77777777" w:rsidR="00147751" w:rsidRDefault="00147751" w:rsidP="00147751">
      <w:pPr>
        <w:pStyle w:val="Ttulo3"/>
      </w:pPr>
      <w:bookmarkStart w:id="167" w:name="_Toc415779835"/>
      <w:r w:rsidRPr="00147751">
        <w:t>Relação dos Artefatos ou Componentes de Software</w:t>
      </w:r>
      <w:bookmarkEnd w:id="167"/>
    </w:p>
    <w:p w14:paraId="1948ED79" w14:textId="77777777" w:rsidR="00147751" w:rsidRDefault="00147751" w:rsidP="00147751">
      <w:pPr>
        <w:rPr>
          <w:color w:val="FF0000"/>
        </w:rPr>
      </w:pPr>
      <w:r>
        <w:rPr>
          <w:color w:val="FF0000"/>
        </w:rPr>
        <w:t xml:space="preserve">Relacionar em uma tabela todos os objetos </w:t>
      </w:r>
      <w:r w:rsidRPr="00147751">
        <w:rPr>
          <w:color w:val="FF0000"/>
        </w:rPr>
        <w:t xml:space="preserve">que </w:t>
      </w:r>
      <w:r>
        <w:rPr>
          <w:color w:val="FF0000"/>
        </w:rPr>
        <w:t xml:space="preserve">foram </w:t>
      </w:r>
      <w:r w:rsidRPr="00147751">
        <w:rPr>
          <w:color w:val="FF0000"/>
        </w:rPr>
        <w:t>codifica</w:t>
      </w:r>
      <w:r>
        <w:rPr>
          <w:color w:val="FF0000"/>
        </w:rPr>
        <w:t xml:space="preserve">dos </w:t>
      </w:r>
      <w:r w:rsidRPr="00147751">
        <w:rPr>
          <w:color w:val="FF0000"/>
        </w:rPr>
        <w:t>em alguma linguagem de programação</w:t>
      </w:r>
      <w:r>
        <w:rPr>
          <w:color w:val="FF0000"/>
        </w:rPr>
        <w:t xml:space="preserve">, contendo as </w:t>
      </w:r>
      <w:r w:rsidRPr="00147751">
        <w:rPr>
          <w:color w:val="FF0000"/>
        </w:rPr>
        <w:t xml:space="preserve">seguintes informações: Nome/Código do Artefato/Componente, Tipo [Tela, programa, subprograma, </w:t>
      </w:r>
      <w:r w:rsidRPr="00147751">
        <w:rPr>
          <w:i/>
          <w:color w:val="FF0000"/>
        </w:rPr>
        <w:t>Stored Procedure</w:t>
      </w:r>
      <w:r w:rsidRPr="00147751">
        <w:rPr>
          <w:color w:val="FF0000"/>
        </w:rPr>
        <w:t>, etc.]</w:t>
      </w:r>
      <w:r>
        <w:rPr>
          <w:color w:val="FF0000"/>
        </w:rPr>
        <w:t>.</w:t>
      </w:r>
    </w:p>
    <w:p w14:paraId="1DCAF2DB" w14:textId="77777777" w:rsidR="001325A4" w:rsidRPr="007728FA" w:rsidRDefault="001325A4" w:rsidP="001325A4"/>
    <w:p w14:paraId="0DD3825F" w14:textId="77777777" w:rsidR="001325A4" w:rsidRDefault="001325A4" w:rsidP="001325A4">
      <w:pPr>
        <w:pStyle w:val="Ttulo3"/>
      </w:pPr>
      <w:bookmarkStart w:id="168" w:name="_Toc415779836"/>
      <w:r>
        <w:lastRenderedPageBreak/>
        <w:t xml:space="preserve">Planejamento e Execução </w:t>
      </w:r>
      <w:r w:rsidRPr="00147751">
        <w:t xml:space="preserve">dos </w:t>
      </w:r>
      <w:r>
        <w:t>Testes Unitários</w:t>
      </w:r>
      <w:bookmarkEnd w:id="168"/>
    </w:p>
    <w:p w14:paraId="063D1C94" w14:textId="77777777" w:rsidR="001325A4" w:rsidRDefault="001325A4" w:rsidP="001325A4">
      <w:pPr>
        <w:rPr>
          <w:color w:val="FF0000"/>
        </w:rPr>
      </w:pPr>
      <w:r>
        <w:rPr>
          <w:color w:val="FF0000"/>
        </w:rPr>
        <w:t>Relacionar segundo a tabela modelo abaixo todos os testes unitários que foram planejados e executados.</w:t>
      </w:r>
    </w:p>
    <w:p w14:paraId="717E17BB" w14:textId="77777777" w:rsidR="00DA583F" w:rsidRPr="00617235" w:rsidRDefault="0006315B" w:rsidP="0006315B">
      <w:pPr>
        <w:pStyle w:val="Legenda"/>
        <w:keepNext/>
      </w:pPr>
      <w:bookmarkStart w:id="169" w:name="_Toc415782071"/>
      <w:r>
        <w:t xml:space="preserve">Tabela </w:t>
      </w:r>
      <w:r w:rsidR="00B82BAE">
        <w:fldChar w:fldCharType="begin"/>
      </w:r>
      <w:r w:rsidR="00883C4F">
        <w:instrText xml:space="preserve"> SEQ Tabela \* ARABIC </w:instrText>
      </w:r>
      <w:r w:rsidR="00B82BAE">
        <w:fldChar w:fldCharType="separate"/>
      </w:r>
      <w:r w:rsidR="004A46AC">
        <w:rPr>
          <w:noProof/>
        </w:rPr>
        <w:t>26</w:t>
      </w:r>
      <w:r w:rsidR="00B82BAE">
        <w:rPr>
          <w:noProof/>
        </w:rPr>
        <w:fldChar w:fldCharType="end"/>
      </w:r>
      <w:r>
        <w:t xml:space="preserve"> - </w:t>
      </w:r>
      <w:r w:rsidR="00DA583F">
        <w:t>Modelo para Planejamento e Execução dos Testes Unitários</w:t>
      </w:r>
      <w:bookmarkEnd w:id="169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1843"/>
        <w:gridCol w:w="2268"/>
        <w:gridCol w:w="2268"/>
        <w:gridCol w:w="1275"/>
      </w:tblGrid>
      <w:tr w:rsidR="005B2D8F" w:rsidRPr="00660808" w14:paraId="6757A165" w14:textId="77777777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D614318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</w:p>
        </w:tc>
      </w:tr>
      <w:tr w:rsidR="005B2D8F" w:rsidRPr="00660808" w14:paraId="51B577A9" w14:textId="77777777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7D789F1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12D3ABC2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D70F6B5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5B2D8F" w:rsidRPr="00660808" w14:paraId="1453C9DB" w14:textId="77777777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9BC7C8A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F02946D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7104C85A" w14:textId="77777777" w:rsidR="005B2D8F" w:rsidRPr="00660808" w:rsidRDefault="005B2D8F" w:rsidP="005B2D8F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F870BB8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AD988C1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6603811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B2D8F" w:rsidRPr="00660808" w14:paraId="394C64E3" w14:textId="77777777" w:rsidTr="003C7048">
        <w:trPr>
          <w:trHeight w:val="300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739CB0" w14:textId="77777777" w:rsidR="005B2D8F" w:rsidRPr="00F33F7D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74F0CB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somente de Usuários cadastrados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EA891C9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23EDD82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- Usuário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8983F7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já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987EFD" w14:textId="77777777" w:rsidR="00F33F7D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77DFCDE0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C71C0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8BF26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DFC896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F1AE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57E5D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dados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1A0FDF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75C88CA1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EA11EB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BE54D7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9883B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7C2E4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073FF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senha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2DC418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1EFB4B31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C7FA5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DCC7FB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F0CE3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1024BCE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- Usuário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707D9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não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8E7A6C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612E4F44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8054F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4964F9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B36FF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DBF3F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2BD16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senha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0E3C5A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06F8CBC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A3C63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F8C02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F0F95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99DED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0690FB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troca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de senha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F4D3D6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2A0C7EA1" w14:textId="77777777" w:rsidTr="003C7048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6F9E3" w14:textId="77777777" w:rsidR="005B2D8F" w:rsidRPr="00F33F7D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95D616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Incluir/Alterar/Excluir/Consultar - Cadastro de PRODUTO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5E6E10B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Manter Cadastro de PRODUTO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3F834E9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Incluir Produto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69B23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já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E7DCC0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6CF63DF7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2A7E7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01259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5CBA7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6A7B2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02DCF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dados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E47F59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3DE1ADAF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4154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A0477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171F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DD3E1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A39E6B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dados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015334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34D66E3C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0EA7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BFB38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57ACF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992846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Alterar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EE17C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não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139F63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14:paraId="5F38F5FE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FC266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E18B4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A94D4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5995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D9946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dados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1FD4F2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14:paraId="58CDC5E3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2065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F8FA4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A5B5F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4234C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EF4F5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dados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C2CA0A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14:paraId="74D749F3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70C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4D526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5FCCE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A459C2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Excluir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8562C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não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2A8258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D21EA6C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CE34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E7886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9F74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40070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5A863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com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DBAA52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7A0C536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B1AE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B32E4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038CC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3D45A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A4EAF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já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vendido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D69F0F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E410929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A7C6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42BEA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98DA9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806CF77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Inativar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51BE5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não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FF7BE6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2DA17D8B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9453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B1D26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E0CD4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0C009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441AE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com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C8A652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18A515B3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A0AC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5B25A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FDFC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F83E3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Consultar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779FEB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não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3ECF58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613DE9D2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E266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53337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EA99C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B161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2AD77B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existente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996ED6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</w:tbl>
    <w:p w14:paraId="1F401494" w14:textId="77777777" w:rsidR="00E255C1" w:rsidRPr="00DA187B" w:rsidRDefault="00E255C1" w:rsidP="00E255C1"/>
    <w:p w14:paraId="78622BD5" w14:textId="77777777" w:rsidR="00E255C1" w:rsidRDefault="00E255C1" w:rsidP="00E255C1">
      <w:pPr>
        <w:pStyle w:val="Ttulo2"/>
        <w:rPr>
          <w:lang w:val="fr-FR"/>
        </w:rPr>
      </w:pPr>
      <w:bookmarkStart w:id="170" w:name="_Toc415779837"/>
      <w:r>
        <w:rPr>
          <w:lang w:val="fr-FR"/>
        </w:rPr>
        <w:t>Produtos da Etapa de TESTES INTEGRADOS</w:t>
      </w:r>
      <w:bookmarkEnd w:id="170"/>
    </w:p>
    <w:p w14:paraId="693881D0" w14:textId="77777777" w:rsidR="00E255C1" w:rsidRDefault="00E255C1" w:rsidP="00E255C1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Pr="005F7D49">
        <w:rPr>
          <w:color w:val="FF0000"/>
        </w:rPr>
        <w:t>TESTES</w:t>
      </w:r>
      <w:r>
        <w:rPr>
          <w:color w:val="FF0000"/>
        </w:rPr>
        <w:t xml:space="preserve"> INTEGRADOS e relacionar os documentos que foram gerados nesta Etapa, que serão apresentados nos itens que se seguem.</w:t>
      </w:r>
    </w:p>
    <w:p w14:paraId="37D8F715" w14:textId="77777777" w:rsidR="00E255C1" w:rsidRPr="007728FA" w:rsidRDefault="00E255C1" w:rsidP="00E255C1"/>
    <w:p w14:paraId="198BB766" w14:textId="77777777" w:rsidR="00E255C1" w:rsidRDefault="00E255C1" w:rsidP="00E255C1">
      <w:pPr>
        <w:pStyle w:val="Ttulo3"/>
      </w:pPr>
      <w:bookmarkStart w:id="171" w:name="_Toc415779838"/>
      <w:r>
        <w:t>Relação da</w:t>
      </w:r>
      <w:r w:rsidRPr="00147751">
        <w:t xml:space="preserve">s </w:t>
      </w:r>
      <w:r>
        <w:t>Integrações e Interfaces com outros Sistemas e Aplicativos</w:t>
      </w:r>
      <w:bookmarkEnd w:id="171"/>
    </w:p>
    <w:p w14:paraId="20078492" w14:textId="77777777" w:rsidR="00E255C1" w:rsidRDefault="00E255C1" w:rsidP="00E255C1">
      <w:pPr>
        <w:rPr>
          <w:color w:val="FF0000"/>
        </w:rPr>
      </w:pPr>
      <w:r>
        <w:rPr>
          <w:color w:val="FF0000"/>
        </w:rPr>
        <w:t xml:space="preserve">Relacionar em uma tabela todas as Integrações e Interfaces que o Sistema desenvolvido possui com outros Sistemas de Informações ou Aplicativos, como envio de e-mail, envio de SMS, etc, </w:t>
      </w:r>
      <w:r>
        <w:rPr>
          <w:color w:val="FF0000"/>
        </w:rPr>
        <w:lastRenderedPageBreak/>
        <w:t xml:space="preserve">contendo as </w:t>
      </w:r>
      <w:r w:rsidRPr="00147751">
        <w:rPr>
          <w:color w:val="FF0000"/>
        </w:rPr>
        <w:t>seguintes informações: Nome</w:t>
      </w:r>
      <w:r>
        <w:rPr>
          <w:color w:val="FF0000"/>
        </w:rPr>
        <w:t xml:space="preserve"> do Sistema ou Aplicativo</w:t>
      </w:r>
      <w:r w:rsidRPr="00147751">
        <w:rPr>
          <w:color w:val="FF0000"/>
        </w:rPr>
        <w:t xml:space="preserve">, </w:t>
      </w:r>
      <w:r>
        <w:rPr>
          <w:color w:val="FF0000"/>
        </w:rPr>
        <w:t>Dados Recebidos e Dados Enviados.</w:t>
      </w:r>
    </w:p>
    <w:p w14:paraId="5B759793" w14:textId="77777777" w:rsidR="00E255C1" w:rsidRPr="007728FA" w:rsidRDefault="00E255C1" w:rsidP="00E255C1"/>
    <w:p w14:paraId="4944C7A1" w14:textId="77777777" w:rsidR="00E255C1" w:rsidRDefault="00E255C1" w:rsidP="00E255C1">
      <w:pPr>
        <w:pStyle w:val="Ttulo3"/>
      </w:pPr>
      <w:bookmarkStart w:id="172" w:name="_Toc415779839"/>
      <w:r>
        <w:t xml:space="preserve">Planejamento e Execução </w:t>
      </w:r>
      <w:r w:rsidRPr="00147751">
        <w:t xml:space="preserve">dos </w:t>
      </w:r>
      <w:r>
        <w:t xml:space="preserve">Testes </w:t>
      </w:r>
      <w:r w:rsidR="00A2201E">
        <w:t>Integrados</w:t>
      </w:r>
      <w:bookmarkEnd w:id="172"/>
    </w:p>
    <w:p w14:paraId="6EAB5489" w14:textId="77777777" w:rsidR="00291ABD" w:rsidRPr="00291ABD" w:rsidRDefault="00E255C1" w:rsidP="00E255C1">
      <w:pPr>
        <w:rPr>
          <w:color w:val="FF0000"/>
        </w:rPr>
      </w:pPr>
      <w:r>
        <w:rPr>
          <w:color w:val="FF0000"/>
        </w:rPr>
        <w:t>Relacionar segundo a tabela modelo abaixo todos os testes que foram planejados e executados.</w:t>
      </w:r>
      <w:r w:rsidR="00291ABD">
        <w:rPr>
          <w:color w:val="FF0000"/>
        </w:rPr>
        <w:t xml:space="preserve"> Além dos testes de v</w:t>
      </w:r>
      <w:r w:rsidR="00291ABD" w:rsidRPr="00291ABD">
        <w:rPr>
          <w:color w:val="FF0000"/>
        </w:rPr>
        <w:t>erificação final do funcionamento completo do Sistema, com o acionamento de todas as funcionalidades</w:t>
      </w:r>
      <w:r w:rsidR="00291ABD">
        <w:rPr>
          <w:color w:val="FF0000"/>
        </w:rPr>
        <w:t xml:space="preserve"> e dos testes de v</w:t>
      </w:r>
      <w:r w:rsidR="00291ABD" w:rsidRPr="00291ABD">
        <w:rPr>
          <w:color w:val="FF0000"/>
        </w:rPr>
        <w:t xml:space="preserve">erificação de todas as Interfaces </w:t>
      </w:r>
      <w:r w:rsidR="00B861B4">
        <w:rPr>
          <w:color w:val="FF0000"/>
        </w:rPr>
        <w:t xml:space="preserve">e Integrações </w:t>
      </w:r>
      <w:r w:rsidR="00291ABD" w:rsidRPr="00291ABD">
        <w:rPr>
          <w:color w:val="FF0000"/>
        </w:rPr>
        <w:t>com outros Sistemas ou ambientes externos, como envio de e-mail, SMS, etc</w:t>
      </w:r>
      <w:r w:rsidR="00291ABD">
        <w:rPr>
          <w:color w:val="FF0000"/>
        </w:rPr>
        <w:t>, devem ser v</w:t>
      </w:r>
      <w:r w:rsidR="00291ABD" w:rsidRPr="00291ABD">
        <w:rPr>
          <w:color w:val="FF0000"/>
        </w:rPr>
        <w:t>erifica</w:t>
      </w:r>
      <w:r w:rsidR="00291ABD">
        <w:rPr>
          <w:color w:val="FF0000"/>
        </w:rPr>
        <w:t xml:space="preserve">dos </w:t>
      </w:r>
      <w:r w:rsidR="00291ABD" w:rsidRPr="00291ABD">
        <w:rPr>
          <w:color w:val="FF0000"/>
        </w:rPr>
        <w:t>o</w:t>
      </w:r>
      <w:r w:rsidR="00291ABD">
        <w:rPr>
          <w:color w:val="FF0000"/>
        </w:rPr>
        <w:t>s</w:t>
      </w:r>
      <w:r w:rsidR="00291ABD" w:rsidRPr="00B861B4">
        <w:rPr>
          <w:color w:val="FF0000"/>
          <w:u w:val="single"/>
        </w:rPr>
        <w:t>requisitos não funcionais</w:t>
      </w:r>
      <w:r w:rsidR="00291ABD" w:rsidRPr="00291ABD">
        <w:rPr>
          <w:color w:val="FF0000"/>
        </w:rPr>
        <w:t>, como performance (teste de performance e teste de stress), segurança e outros.</w:t>
      </w:r>
    </w:p>
    <w:p w14:paraId="3DD6FEEF" w14:textId="77777777" w:rsidR="00291ABD" w:rsidRDefault="00291ABD" w:rsidP="00E255C1">
      <w:pPr>
        <w:rPr>
          <w:color w:val="FF0000"/>
        </w:rPr>
      </w:pPr>
    </w:p>
    <w:p w14:paraId="7BFEF7B4" w14:textId="77777777" w:rsidR="00E255C1" w:rsidRPr="00617235" w:rsidRDefault="00A2201E" w:rsidP="00A2201E">
      <w:pPr>
        <w:pStyle w:val="Legenda"/>
      </w:pPr>
      <w:bookmarkStart w:id="173" w:name="_Toc415782072"/>
      <w:r>
        <w:t xml:space="preserve">Tabela </w:t>
      </w:r>
      <w:r w:rsidR="00B82BAE">
        <w:fldChar w:fldCharType="begin"/>
      </w:r>
      <w:r w:rsidR="00883C4F">
        <w:instrText xml:space="preserve"> SEQ Tabela \* ARABIC </w:instrText>
      </w:r>
      <w:r w:rsidR="00B82BAE">
        <w:fldChar w:fldCharType="separate"/>
      </w:r>
      <w:r w:rsidR="004A46AC">
        <w:rPr>
          <w:noProof/>
        </w:rPr>
        <w:t>27</w:t>
      </w:r>
      <w:r w:rsidR="00B82BAE">
        <w:rPr>
          <w:noProof/>
        </w:rPr>
        <w:fldChar w:fldCharType="end"/>
      </w:r>
      <w:r>
        <w:t xml:space="preserve"> - Modelo para Planejamento e Execução dos Testes Integrados</w:t>
      </w:r>
      <w:bookmarkEnd w:id="173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1843"/>
        <w:gridCol w:w="2126"/>
        <w:gridCol w:w="2268"/>
        <w:gridCol w:w="1417"/>
      </w:tblGrid>
      <w:tr w:rsidR="00E255C1" w:rsidRPr="00660808" w14:paraId="475DE613" w14:textId="77777777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F71AF45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  <w:r w:rsidR="00F33F7D">
              <w:rPr>
                <w:b/>
                <w:bCs/>
                <w:color w:val="000000"/>
                <w:sz w:val="22"/>
                <w:szCs w:val="22"/>
              </w:rPr>
              <w:t xml:space="preserve"> INTEGRADOS</w:t>
            </w:r>
          </w:p>
        </w:tc>
      </w:tr>
      <w:tr w:rsidR="00E255C1" w:rsidRPr="00660808" w14:paraId="20854750" w14:textId="77777777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850320D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379D240B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27C95A3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E255C1" w:rsidRPr="00660808" w14:paraId="2FC8ACF1" w14:textId="77777777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40D8B46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6A4D3A6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7C584B43" w14:textId="77777777" w:rsidR="00E255C1" w:rsidRPr="00660808" w:rsidRDefault="00E255C1" w:rsidP="00A2201E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24C3FE0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23B5C01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A454DDB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E255C1" w:rsidRPr="00660808" w14:paraId="261C2502" w14:textId="77777777" w:rsidTr="00F33F7D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9F5FFC" w14:textId="77777777" w:rsidR="00E255C1" w:rsidRPr="00F33F7D" w:rsidRDefault="00E255C1" w:rsidP="00A2201E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32167F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 completa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95D8B5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 produtos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A7780A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</w:t>
            </w:r>
            <w:r w:rsidR="00E255C1" w:rsidRPr="00F33F7D">
              <w:rPr>
                <w:color w:val="0000FF"/>
                <w:sz w:val="22"/>
                <w:szCs w:val="22"/>
              </w:rPr>
              <w:t xml:space="preserve"> - Usuário novo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B4DAC5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3987D0" w14:textId="77777777" w:rsidR="00F33F7D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14:paraId="77A410B5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48D87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638AE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92D5F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E7E44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3EA7A1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 qtde&gt;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B1BCC9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14:paraId="14B4EBAE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1D79B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93CC8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BF04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C7AF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9A4622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Mais de 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818415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E255C1" w:rsidRPr="00660808" w14:paraId="602CC59D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221B6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44976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327EF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AFBD2A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</w:t>
            </w:r>
            <w:r w:rsidR="00E255C1" w:rsidRPr="00F33F7D">
              <w:rPr>
                <w:color w:val="0000FF"/>
                <w:sz w:val="22"/>
                <w:szCs w:val="22"/>
              </w:rPr>
              <w:t xml:space="preserve"> - Usuário velho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F8B6B8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868F1A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14:paraId="0A843AF7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60AD4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A24FB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99357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648A6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5DCC30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 qtde&gt;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6F3D02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14:paraId="2972ADE2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C2EA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052CB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4E9AC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409B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FC51F9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Mais de 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E1AB3A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</w:tbl>
    <w:p w14:paraId="2F857A77" w14:textId="77777777" w:rsidR="002B7D4A" w:rsidRPr="00D6459D" w:rsidRDefault="002B7D4A" w:rsidP="00D6459D"/>
    <w:p w14:paraId="2EB7E606" w14:textId="77777777" w:rsidR="00301E38" w:rsidRPr="008C0BFE" w:rsidRDefault="00396A14">
      <w:pPr>
        <w:pStyle w:val="Ttulo1"/>
        <w:pageBreakBefore/>
        <w:rPr>
          <w:sz w:val="28"/>
        </w:rPr>
      </w:pPr>
      <w:bookmarkStart w:id="174" w:name="_Toc415779840"/>
      <w:r w:rsidRPr="008C0BFE">
        <w:rPr>
          <w:sz w:val="28"/>
        </w:rPr>
        <w:lastRenderedPageBreak/>
        <w:t>Plano de I</w:t>
      </w:r>
      <w:r w:rsidR="00301E38" w:rsidRPr="008C0BFE">
        <w:rPr>
          <w:sz w:val="28"/>
        </w:rPr>
        <w:t>mplantação</w:t>
      </w:r>
      <w:bookmarkEnd w:id="174"/>
    </w:p>
    <w:p w14:paraId="60002FE5" w14:textId="77777777" w:rsidR="00301E38" w:rsidRPr="00414648" w:rsidRDefault="00301E38" w:rsidP="002C0578">
      <w:pPr>
        <w:rPr>
          <w:color w:val="FF0000"/>
        </w:rPr>
      </w:pPr>
      <w:r w:rsidRPr="00414648">
        <w:rPr>
          <w:color w:val="FF0000"/>
        </w:rPr>
        <w:t xml:space="preserve">Descrever quais são os passos necessários para realizar a implantação do </w:t>
      </w:r>
      <w:r w:rsidR="00414648">
        <w:rPr>
          <w:color w:val="FF0000"/>
        </w:rPr>
        <w:t xml:space="preserve">Sistema de Informações </w:t>
      </w:r>
      <w:r w:rsidRPr="00414648">
        <w:rPr>
          <w:color w:val="FF0000"/>
        </w:rPr>
        <w:t>a partir do código fonte.Neste item devem estar descritas informações de hardware e software recomendadas</w:t>
      </w:r>
      <w:r w:rsidR="00414648">
        <w:rPr>
          <w:color w:val="FF0000"/>
        </w:rPr>
        <w:t xml:space="preserve"> para instalação do S</w:t>
      </w:r>
      <w:r w:rsidRPr="00414648">
        <w:rPr>
          <w:color w:val="FF0000"/>
        </w:rPr>
        <w:t>istema de modo que o ambiente possa ser reproduzido em ambiente de produção.Descrever também os passos para tornar o sistema disponível para uso, mencionando inclusive passos para inicialização do</w:t>
      </w:r>
      <w:r w:rsidR="00414648">
        <w:rPr>
          <w:color w:val="FF0000"/>
        </w:rPr>
        <w:t>s S</w:t>
      </w:r>
      <w:r w:rsidRPr="00414648">
        <w:rPr>
          <w:color w:val="FF0000"/>
        </w:rPr>
        <w:t>ervidor</w:t>
      </w:r>
      <w:r w:rsidR="00414648">
        <w:rPr>
          <w:color w:val="FF0000"/>
        </w:rPr>
        <w:t>es onde o S</w:t>
      </w:r>
      <w:r w:rsidRPr="00414648">
        <w:rPr>
          <w:color w:val="FF0000"/>
        </w:rPr>
        <w:t>istema estará publicado.</w:t>
      </w:r>
    </w:p>
    <w:p w14:paraId="023A5B7B" w14:textId="77777777" w:rsidR="00301E38" w:rsidRDefault="00301E38" w:rsidP="002C0578"/>
    <w:p w14:paraId="13D437C2" w14:textId="77777777" w:rsidR="00301E38" w:rsidRPr="008C0BFE" w:rsidRDefault="00301E38">
      <w:pPr>
        <w:pStyle w:val="Ttulo1"/>
        <w:pageBreakBefore/>
        <w:rPr>
          <w:sz w:val="28"/>
        </w:rPr>
      </w:pPr>
      <w:bookmarkStart w:id="175" w:name="_Toc269327113"/>
      <w:bookmarkStart w:id="176" w:name="_Toc269327236"/>
      <w:bookmarkStart w:id="177" w:name="_Toc415779841"/>
      <w:r w:rsidRPr="008C0BFE">
        <w:rPr>
          <w:sz w:val="28"/>
        </w:rPr>
        <w:lastRenderedPageBreak/>
        <w:t>C</w:t>
      </w:r>
      <w:bookmarkEnd w:id="175"/>
      <w:bookmarkEnd w:id="176"/>
      <w:r w:rsidRPr="008C0BFE">
        <w:rPr>
          <w:sz w:val="28"/>
        </w:rPr>
        <w:t>onclusão</w:t>
      </w:r>
      <w:bookmarkEnd w:id="177"/>
    </w:p>
    <w:p w14:paraId="4F6BB830" w14:textId="77777777" w:rsidR="00F96C8F" w:rsidRPr="00204410" w:rsidRDefault="00301E38" w:rsidP="002C0578">
      <w:pPr>
        <w:rPr>
          <w:color w:val="FF0000"/>
        </w:rPr>
      </w:pPr>
      <w:r w:rsidRPr="00204410">
        <w:rPr>
          <w:color w:val="FF0000"/>
        </w:rPr>
        <w:t xml:space="preserve">Síntese final do trabalho, a conclusão constitui-se </w:t>
      </w:r>
      <w:r w:rsidRPr="00F91B58">
        <w:rPr>
          <w:color w:val="FF0000"/>
          <w:u w:val="single"/>
        </w:rPr>
        <w:t>de uma resposta à hipótese enunciada na introdução</w:t>
      </w:r>
      <w:r w:rsidRPr="00204410">
        <w:rPr>
          <w:color w:val="FF0000"/>
        </w:rPr>
        <w:t xml:space="preserve">. </w:t>
      </w:r>
      <w:r w:rsidR="00F96C8F" w:rsidRPr="00204410">
        <w:rPr>
          <w:color w:val="FF0000"/>
        </w:rPr>
        <w:t xml:space="preserve">Deve-se ressaltar o escopo da implementação realizada </w:t>
      </w:r>
      <w:r w:rsidR="007D3EA8" w:rsidRPr="007D3EA8">
        <w:rPr>
          <w:color w:val="0000FF"/>
        </w:rPr>
        <w:t xml:space="preserve">(por exemplo: </w:t>
      </w:r>
      <w:r w:rsidR="00F91B58">
        <w:rPr>
          <w:color w:val="0000FF"/>
        </w:rPr>
        <w:t xml:space="preserve">Os </w:t>
      </w:r>
      <w:r w:rsidR="007D3EA8" w:rsidRPr="007D3EA8">
        <w:rPr>
          <w:color w:val="0000FF"/>
        </w:rPr>
        <w:t>dados do B</w:t>
      </w:r>
      <w:r w:rsidR="00814A28" w:rsidRPr="007D3EA8">
        <w:rPr>
          <w:color w:val="0000FF"/>
        </w:rPr>
        <w:t xml:space="preserve">anco </w:t>
      </w:r>
      <w:r w:rsidR="007D3EA8" w:rsidRPr="007D3EA8">
        <w:rPr>
          <w:color w:val="0000FF"/>
        </w:rPr>
        <w:t xml:space="preserve">de Dados </w:t>
      </w:r>
      <w:r w:rsidR="00F91B58">
        <w:rPr>
          <w:color w:val="0000FF"/>
        </w:rPr>
        <w:t xml:space="preserve">foram </w:t>
      </w:r>
      <w:r w:rsidR="00814A28" w:rsidRPr="007D3EA8">
        <w:rPr>
          <w:color w:val="0000FF"/>
        </w:rPr>
        <w:t>inseridos manualmente</w:t>
      </w:r>
      <w:proofErr w:type="gramStart"/>
      <w:r w:rsidR="00814A28" w:rsidRPr="007D3EA8">
        <w:rPr>
          <w:color w:val="0000FF"/>
        </w:rPr>
        <w:t>)</w:t>
      </w:r>
      <w:r w:rsidR="00EB4855">
        <w:rPr>
          <w:color w:val="FF0000"/>
        </w:rPr>
        <w:t>.</w:t>
      </w:r>
      <w:r w:rsidRPr="00204410">
        <w:rPr>
          <w:color w:val="FF0000"/>
        </w:rPr>
        <w:t>Não</w:t>
      </w:r>
      <w:proofErr w:type="gramEnd"/>
      <w:r w:rsidRPr="00204410">
        <w:rPr>
          <w:color w:val="FF0000"/>
        </w:rPr>
        <w:t xml:space="preserve"> </w:t>
      </w:r>
      <w:r w:rsidR="00204410">
        <w:rPr>
          <w:color w:val="FF0000"/>
        </w:rPr>
        <w:t>é</w:t>
      </w:r>
      <w:r w:rsidR="00EB4855" w:rsidRPr="00204410">
        <w:rPr>
          <w:color w:val="FF0000"/>
        </w:rPr>
        <w:t>permit</w:t>
      </w:r>
      <w:r w:rsidR="00EB4855">
        <w:rPr>
          <w:color w:val="FF0000"/>
        </w:rPr>
        <w:t>ida</w:t>
      </w:r>
      <w:r w:rsidRPr="00204410">
        <w:rPr>
          <w:color w:val="FF0000"/>
        </w:rPr>
        <w:t>a inclusão de dados novos nesse capítulo.</w:t>
      </w:r>
      <w:r w:rsidR="00167EA7">
        <w:rPr>
          <w:color w:val="FF0000"/>
        </w:rPr>
        <w:t xml:space="preserve">Apresentar as “Lições Aprendidas”, as dificuldades encontradas, os conflitos e como foram superados. Informar se o Sistema desenvolvido será comercializado ou se novas </w:t>
      </w:r>
      <w:r w:rsidR="00167EA7" w:rsidRPr="00204410">
        <w:rPr>
          <w:color w:val="FF0000"/>
        </w:rPr>
        <w:t xml:space="preserve">funcionalidades </w:t>
      </w:r>
      <w:r w:rsidR="00167EA7">
        <w:rPr>
          <w:color w:val="FF0000"/>
        </w:rPr>
        <w:t>serão adicionadas na evolução do S</w:t>
      </w:r>
      <w:r w:rsidR="00167EA7" w:rsidRPr="00204410">
        <w:rPr>
          <w:color w:val="FF0000"/>
        </w:rPr>
        <w:t>istema</w:t>
      </w:r>
      <w:r w:rsidR="00167EA7">
        <w:rPr>
          <w:color w:val="FF0000"/>
        </w:rPr>
        <w:t>.</w:t>
      </w:r>
    </w:p>
    <w:p w14:paraId="7285E872" w14:textId="77777777" w:rsidR="00F96C8F" w:rsidRDefault="00F96C8F" w:rsidP="002C0578">
      <w:pPr>
        <w:rPr>
          <w:color w:val="0000FF"/>
        </w:rPr>
      </w:pPr>
    </w:p>
    <w:p w14:paraId="1633438B" w14:textId="77777777" w:rsidR="00321C8F" w:rsidRPr="008C0BFE" w:rsidRDefault="00321C8F" w:rsidP="00321C8F">
      <w:pPr>
        <w:pStyle w:val="Ttulo1"/>
        <w:pageBreakBefore/>
        <w:ind w:left="431" w:hanging="431"/>
        <w:rPr>
          <w:sz w:val="28"/>
        </w:rPr>
      </w:pPr>
      <w:bookmarkStart w:id="178" w:name="_Toc415779842"/>
      <w:r w:rsidRPr="008C0BFE">
        <w:rPr>
          <w:sz w:val="28"/>
        </w:rPr>
        <w:lastRenderedPageBreak/>
        <w:t>Bibliografia</w:t>
      </w:r>
      <w:bookmarkEnd w:id="178"/>
    </w:p>
    <w:p w14:paraId="47B2F527" w14:textId="77777777" w:rsidR="00321C8F" w:rsidRPr="004D494A" w:rsidRDefault="00321C8F" w:rsidP="00321C8F">
      <w:pPr>
        <w:pStyle w:val="Bibliografia"/>
        <w:spacing w:after="120"/>
        <w:rPr>
          <w:noProof/>
          <w:color w:val="0000FF"/>
        </w:rPr>
      </w:pPr>
      <w:r w:rsidRPr="004D494A">
        <w:rPr>
          <w:color w:val="0000FF"/>
        </w:rPr>
        <w:t>LAKATOS, Eva Maria; MARCONI, Marina de Andrade.</w:t>
      </w:r>
      <w:r w:rsidRPr="004D494A">
        <w:rPr>
          <w:b/>
          <w:bCs/>
          <w:color w:val="0000FF"/>
        </w:rPr>
        <w:t>Fundamentos de metodologiacientífica</w:t>
      </w:r>
      <w:r w:rsidRPr="004D494A">
        <w:rPr>
          <w:bCs/>
          <w:color w:val="0000FF"/>
        </w:rPr>
        <w:t>. São Paulo: Atlas, 2007.</w:t>
      </w:r>
    </w:p>
    <w:p w14:paraId="3773A1D9" w14:textId="77777777" w:rsidR="00321C8F" w:rsidRPr="004D494A" w:rsidRDefault="00321C8F" w:rsidP="00321C8F">
      <w:pPr>
        <w:pStyle w:val="Bibliografia"/>
        <w:spacing w:after="120"/>
        <w:rPr>
          <w:noProof/>
          <w:color w:val="0000FF"/>
        </w:rPr>
      </w:pPr>
      <w:r w:rsidRPr="004D494A">
        <w:rPr>
          <w:bCs/>
          <w:noProof/>
          <w:color w:val="0000FF"/>
        </w:rPr>
        <w:t>VERIS FACULDADES.</w:t>
      </w:r>
      <w:r w:rsidRPr="004D494A">
        <w:rPr>
          <w:b/>
          <w:iCs/>
          <w:noProof/>
          <w:color w:val="0000FF"/>
        </w:rPr>
        <w:t>Manual paraNormalização de Trabalhos Acadêmicos</w:t>
      </w:r>
      <w:r w:rsidRPr="004D494A">
        <w:rPr>
          <w:i/>
          <w:iCs/>
          <w:noProof/>
          <w:color w:val="0000FF"/>
        </w:rPr>
        <w:t xml:space="preserve">. </w:t>
      </w:r>
      <w:r w:rsidRPr="004D494A">
        <w:rPr>
          <w:noProof/>
          <w:color w:val="0000FF"/>
        </w:rPr>
        <w:t>São Paulo, 2009.</w:t>
      </w:r>
    </w:p>
    <w:p w14:paraId="6A14E303" w14:textId="77777777" w:rsidR="00321C8F" w:rsidRPr="00EA564D" w:rsidRDefault="00321C8F" w:rsidP="00321C8F">
      <w:pPr>
        <w:pStyle w:val="Bibliografia"/>
        <w:ind w:left="340" w:hanging="340"/>
      </w:pPr>
    </w:p>
    <w:p w14:paraId="3E55DA7C" w14:textId="77777777" w:rsidR="00321C8F" w:rsidRPr="00C8671A" w:rsidRDefault="00321C8F" w:rsidP="00321C8F">
      <w:r w:rsidRPr="00F91B58">
        <w:rPr>
          <w:color w:val="FF0000"/>
          <w:u w:val="single"/>
        </w:rPr>
        <w:t xml:space="preserve">Toda publicação, livro, etc existente aqui deve estar referenciado no texto principal da Monografia e </w:t>
      </w:r>
      <w:r w:rsidRPr="00F30120">
        <w:rPr>
          <w:b/>
          <w:color w:val="FF0000"/>
          <w:u w:val="single"/>
        </w:rPr>
        <w:t>vice-versa</w:t>
      </w:r>
      <w:r>
        <w:rPr>
          <w:color w:val="FF0000"/>
        </w:rPr>
        <w:t>.</w:t>
      </w:r>
    </w:p>
    <w:p w14:paraId="7EAB8C34" w14:textId="77777777" w:rsidR="00F96C8F" w:rsidRDefault="00F96C8F" w:rsidP="002C0578">
      <w:pPr>
        <w:rPr>
          <w:color w:val="0000FF"/>
        </w:rPr>
      </w:pPr>
    </w:p>
    <w:p w14:paraId="162E99D5" w14:textId="77777777" w:rsidR="00F40F8E" w:rsidRDefault="00F40F8E" w:rsidP="002C0578">
      <w:pPr>
        <w:rPr>
          <w:color w:val="0000FF"/>
        </w:rPr>
      </w:pPr>
    </w:p>
    <w:p w14:paraId="14D04C6F" w14:textId="77777777" w:rsidR="00F40F8E" w:rsidRPr="000E0E05" w:rsidRDefault="00F40F8E" w:rsidP="002C0578">
      <w:pPr>
        <w:rPr>
          <w:color w:val="0000FF"/>
        </w:rPr>
        <w:sectPr w:rsidR="00F40F8E" w:rsidRPr="000E0E05" w:rsidSect="00564278">
          <w:headerReference w:type="default" r:id="rId22"/>
          <w:footerReference w:type="default" r:id="rId23"/>
          <w:headerReference w:type="first" r:id="rId24"/>
          <w:pgSz w:w="11907" w:h="16840" w:code="9"/>
          <w:pgMar w:top="1701" w:right="1134" w:bottom="1134" w:left="1418" w:header="1134" w:footer="0" w:gutter="0"/>
          <w:pgNumType w:start="15"/>
          <w:cols w:space="720"/>
          <w:docGrid w:linePitch="326"/>
        </w:sectPr>
      </w:pPr>
    </w:p>
    <w:p w14:paraId="1610FFD0" w14:textId="77777777" w:rsidR="00F40F8E" w:rsidRPr="008C0BFE" w:rsidRDefault="000C670F" w:rsidP="00CF1D36">
      <w:pPr>
        <w:pStyle w:val="Ttulo1"/>
        <w:pageBreakBefore/>
        <w:numPr>
          <w:ilvl w:val="0"/>
          <w:numId w:val="0"/>
        </w:numPr>
        <w:jc w:val="center"/>
        <w:rPr>
          <w:sz w:val="28"/>
        </w:rPr>
      </w:pPr>
      <w:bookmarkStart w:id="179" w:name="_Toc415779843"/>
      <w:r w:rsidRPr="008C0BFE">
        <w:rPr>
          <w:sz w:val="28"/>
        </w:rPr>
        <w:lastRenderedPageBreak/>
        <w:t>APÊNDICE</w:t>
      </w:r>
      <w:r w:rsidR="00EF6243" w:rsidRPr="004D494A">
        <w:rPr>
          <w:color w:val="0000FF"/>
          <w:sz w:val="28"/>
        </w:rPr>
        <w:t xml:space="preserve">A </w:t>
      </w:r>
      <w:r w:rsidR="004D494A" w:rsidRPr="004D494A">
        <w:rPr>
          <w:color w:val="0000FF"/>
          <w:sz w:val="28"/>
        </w:rPr>
        <w:t>-</w:t>
      </w:r>
      <w:r w:rsidR="004D494A">
        <w:rPr>
          <w:color w:val="0000FF"/>
          <w:sz w:val="28"/>
        </w:rPr>
        <w:t>Nome</w:t>
      </w:r>
      <w:bookmarkEnd w:id="179"/>
    </w:p>
    <w:p w14:paraId="25329EF6" w14:textId="77777777" w:rsidR="00F40F8E" w:rsidRDefault="00CF1D36" w:rsidP="00CF1D36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="000C670F" w:rsidRPr="004D494A">
        <w:rPr>
          <w:color w:val="FF0000"/>
        </w:rPr>
        <w:t>documentos</w:t>
      </w:r>
      <w:r w:rsidR="000C670F">
        <w:rPr>
          <w:color w:val="FF0000"/>
        </w:rPr>
        <w:t>/textos/figuras/tabelas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 w:rsidR="000C670F">
        <w:rPr>
          <w:color w:val="FF0000"/>
        </w:rPr>
        <w:t xml:space="preserve"> principal</w:t>
      </w:r>
      <w:r w:rsidR="000C670F">
        <w:rPr>
          <w:color w:val="FF0000"/>
          <w:u w:val="single"/>
        </w:rPr>
        <w:t xml:space="preserve">de autoria do </w:t>
      </w:r>
      <w:r w:rsidRPr="000C670F">
        <w:rPr>
          <w:color w:val="FF0000"/>
          <w:u w:val="single"/>
        </w:rPr>
        <w:t>pr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prio autor</w:t>
      </w:r>
      <w:r w:rsidR="000C670F"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 xml:space="preserve">sculas na </w:t>
      </w:r>
      <w:r w:rsidR="000C670F" w:rsidRPr="00CF1D36">
        <w:rPr>
          <w:color w:val="FF0000"/>
        </w:rPr>
        <w:t>sequência</w:t>
      </w:r>
      <w:r w:rsidRPr="00CF1D36">
        <w:rPr>
          <w:color w:val="FF0000"/>
        </w:rPr>
        <w:t xml:space="preserve">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="008E11B3">
        <w:rPr>
          <w:color w:val="FF0000"/>
        </w:rPr>
        <w:t xml:space="preserve">tulos (Ex.: </w:t>
      </w:r>
      <w:r w:rsidRPr="00CF1D36">
        <w:rPr>
          <w:color w:val="FF0000"/>
        </w:rPr>
        <w:t>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A </w:t>
      </w:r>
      <w:r w:rsidR="00E00901">
        <w:rPr>
          <w:color w:val="FF0000"/>
        </w:rPr>
        <w:t>-</w:t>
      </w:r>
      <w:r w:rsidRPr="00CF1D36">
        <w:rPr>
          <w:color w:val="FF0000"/>
        </w:rPr>
        <w:t xml:space="preserve"> Roteiro da Entrevista). </w:t>
      </w:r>
      <w:r w:rsidRPr="00883C4F">
        <w:rPr>
          <w:color w:val="FF0000"/>
          <w:u w:val="single"/>
        </w:rPr>
        <w:t>Devem sercitados no texto</w:t>
      </w:r>
      <w:r w:rsidRPr="00CF1D36">
        <w:rPr>
          <w:color w:val="FF0000"/>
        </w:rPr>
        <w:t xml:space="preserve"> seguidos de letra de ordem, sendo apresentados entrepar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 w:rsidR="00E00901">
        <w:rPr>
          <w:color w:val="FF0000"/>
        </w:rPr>
        <w:t>no meio da frase</w:t>
      </w:r>
      <w:r w:rsidRPr="00CF1D36">
        <w:rPr>
          <w:color w:val="FF0000"/>
        </w:rPr>
        <w:t>, o</w:t>
      </w:r>
      <w:r w:rsidR="008E11B3">
        <w:rPr>
          <w:color w:val="FF0000"/>
        </w:rPr>
        <w:t>termo</w:t>
      </w:r>
      <w:r w:rsidRPr="00CF1D36">
        <w:rPr>
          <w:color w:val="FF0000"/>
        </w:rPr>
        <w:t xml:space="preserve">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</w:t>
      </w:r>
      <w:r w:rsidR="008E11B3" w:rsidRPr="00CF1D36">
        <w:rPr>
          <w:color w:val="FF0000"/>
        </w:rPr>
        <w:t>vem</w:t>
      </w:r>
      <w:r w:rsidRPr="00CF1D36">
        <w:rPr>
          <w:color w:val="FF0000"/>
        </w:rPr>
        <w:t xml:space="preserve">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 xml:space="preserve">sculas dobradas (Ex.: </w:t>
      </w:r>
      <w:r w:rsidR="008E11B3" w:rsidRPr="00CF1D36">
        <w:rPr>
          <w:color w:val="FF0000"/>
        </w:rPr>
        <w:t>AP</w:t>
      </w:r>
      <w:r w:rsidR="008E11B3" w:rsidRPr="00CF1D36">
        <w:rPr>
          <w:rFonts w:hint="eastAsia"/>
          <w:color w:val="FF0000"/>
        </w:rPr>
        <w:t>Ê</w:t>
      </w:r>
      <w:r w:rsidR="008E11B3" w:rsidRPr="00CF1D36">
        <w:rPr>
          <w:color w:val="FF0000"/>
        </w:rPr>
        <w:t xml:space="preserve">NDICE </w:t>
      </w:r>
      <w:r w:rsidRPr="00CF1D36">
        <w:rPr>
          <w:color w:val="FF0000"/>
        </w:rPr>
        <w:t>AA).</w:t>
      </w:r>
    </w:p>
    <w:p w14:paraId="22091963" w14:textId="77777777" w:rsidR="00051E1D" w:rsidRDefault="00051E1D" w:rsidP="00CF1D36">
      <w:pPr>
        <w:rPr>
          <w:color w:val="FF0000"/>
        </w:rPr>
      </w:pPr>
    </w:p>
    <w:p w14:paraId="521FB285" w14:textId="77777777"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25108411" w14:textId="77777777" w:rsidR="00051E1D" w:rsidRDefault="00051E1D" w:rsidP="00CF1D36">
      <w:pPr>
        <w:rPr>
          <w:color w:val="FF0000"/>
        </w:rPr>
      </w:pPr>
    </w:p>
    <w:p w14:paraId="05A73B4C" w14:textId="77777777" w:rsidR="00F40F8E" w:rsidRDefault="00F40F8E" w:rsidP="00F40F8E">
      <w:pPr>
        <w:rPr>
          <w:color w:val="0000FF"/>
        </w:rPr>
      </w:pPr>
    </w:p>
    <w:p w14:paraId="7B9A9225" w14:textId="77777777" w:rsidR="004D494A" w:rsidRPr="008C0BFE" w:rsidRDefault="000C670F" w:rsidP="00CF1D36">
      <w:pPr>
        <w:pStyle w:val="Ttulo1"/>
        <w:pageBreakBefore/>
        <w:numPr>
          <w:ilvl w:val="0"/>
          <w:numId w:val="0"/>
        </w:numPr>
        <w:jc w:val="center"/>
        <w:rPr>
          <w:sz w:val="28"/>
        </w:rPr>
      </w:pPr>
      <w:bookmarkStart w:id="180" w:name="_Toc415779844"/>
      <w:r w:rsidRPr="008C0BFE">
        <w:rPr>
          <w:sz w:val="28"/>
        </w:rPr>
        <w:lastRenderedPageBreak/>
        <w:t>APÊNDICE</w:t>
      </w:r>
      <w:r w:rsidR="004D494A" w:rsidRPr="004D494A">
        <w:rPr>
          <w:color w:val="0000FF"/>
          <w:sz w:val="28"/>
        </w:rPr>
        <w:t>B -</w:t>
      </w:r>
      <w:r w:rsidR="004D494A">
        <w:rPr>
          <w:color w:val="0000FF"/>
          <w:sz w:val="28"/>
        </w:rPr>
        <w:t>Nome</w:t>
      </w:r>
      <w:bookmarkEnd w:id="180"/>
    </w:p>
    <w:p w14:paraId="73E596D7" w14:textId="77777777"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>
        <w:rPr>
          <w:color w:val="FF0000"/>
          <w:u w:val="single"/>
        </w:rPr>
        <w:t xml:space="preserve">de autoria do </w:t>
      </w:r>
      <w:r w:rsidRPr="000C670F">
        <w:rPr>
          <w:color w:val="FF0000"/>
          <w:u w:val="single"/>
        </w:rPr>
        <w:t>pr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prio autor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>
        <w:rPr>
          <w:color w:val="FF0000"/>
        </w:rPr>
        <w:t xml:space="preserve">tulos (Ex.: </w:t>
      </w:r>
      <w:r w:rsidRPr="00CF1D36">
        <w:rPr>
          <w:color w:val="FF0000"/>
        </w:rPr>
        <w:t>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A </w:t>
      </w:r>
      <w:r>
        <w:rPr>
          <w:color w:val="FF0000"/>
        </w:rPr>
        <w:t>-</w:t>
      </w:r>
      <w:r w:rsidRPr="00CF1D36">
        <w:rPr>
          <w:color w:val="FF0000"/>
        </w:rPr>
        <w:t xml:space="preserve"> Roteiro da Entrevista).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NDICE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NDICE AA).</w:t>
      </w:r>
    </w:p>
    <w:p w14:paraId="49D8AA9E" w14:textId="77777777" w:rsidR="00301E38" w:rsidRDefault="00301E38" w:rsidP="002C0578"/>
    <w:p w14:paraId="18165AA0" w14:textId="77777777"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2C9F5CD4" w14:textId="77777777" w:rsidR="00301E38" w:rsidRDefault="00301E38" w:rsidP="002C0578"/>
    <w:p w14:paraId="78B90D66" w14:textId="77777777" w:rsidR="00301E38" w:rsidRDefault="00301E38" w:rsidP="002C0578"/>
    <w:p w14:paraId="6E4400D5" w14:textId="77777777" w:rsidR="00FC40EE" w:rsidRDefault="00FC40EE">
      <w:pPr>
        <w:sectPr w:rsidR="00FC40EE">
          <w:headerReference w:type="first" r:id="rId25"/>
          <w:footerReference w:type="first" r:id="rId26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14:paraId="41E0D21B" w14:textId="77777777" w:rsidR="00301E38" w:rsidRPr="00BD11F3" w:rsidRDefault="000C670F" w:rsidP="00CF1D36">
      <w:pPr>
        <w:pStyle w:val="Ttulo1"/>
        <w:numPr>
          <w:ilvl w:val="0"/>
          <w:numId w:val="0"/>
        </w:numPr>
        <w:jc w:val="center"/>
        <w:rPr>
          <w:sz w:val="28"/>
        </w:rPr>
      </w:pPr>
      <w:bookmarkStart w:id="181" w:name="_Toc415779845"/>
      <w:r w:rsidRPr="00BD11F3">
        <w:rPr>
          <w:sz w:val="28"/>
        </w:rPr>
        <w:lastRenderedPageBreak/>
        <w:t xml:space="preserve">ANEXO </w:t>
      </w:r>
      <w:r w:rsidR="00301E38" w:rsidRPr="004D494A">
        <w:rPr>
          <w:color w:val="0000FF"/>
          <w:sz w:val="28"/>
        </w:rPr>
        <w:t>A</w:t>
      </w:r>
      <w:r w:rsidR="004D494A" w:rsidRPr="004D494A">
        <w:rPr>
          <w:color w:val="0000FF"/>
          <w:sz w:val="28"/>
        </w:rPr>
        <w:t xml:space="preserve"> - Nome</w:t>
      </w:r>
      <w:bookmarkEnd w:id="181"/>
    </w:p>
    <w:p w14:paraId="68E930D8" w14:textId="77777777"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>
        <w:rPr>
          <w:color w:val="FF0000"/>
          <w:u w:val="single"/>
        </w:rPr>
        <w:t xml:space="preserve">de autoria de outros </w:t>
      </w:r>
      <w:r w:rsidRPr="000C670F">
        <w:rPr>
          <w:color w:val="FF0000"/>
          <w:u w:val="single"/>
        </w:rPr>
        <w:t>autor</w:t>
      </w:r>
      <w:r>
        <w:rPr>
          <w:color w:val="FF0000"/>
          <w:u w:val="single"/>
        </w:rPr>
        <w:t>es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 xml:space="preserve">tulos (Ex.: ANEXOA </w:t>
      </w:r>
      <w:r>
        <w:rPr>
          <w:color w:val="FF0000"/>
        </w:rPr>
        <w:t>-</w:t>
      </w:r>
      <w:r w:rsidRPr="00CF1D36">
        <w:rPr>
          <w:color w:val="FF0000"/>
        </w:rPr>
        <w:t xml:space="preserve"> Projeto Piloto).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ANEXO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ANEXOAA).</w:t>
      </w:r>
    </w:p>
    <w:p w14:paraId="5503C2E8" w14:textId="77777777" w:rsidR="006E59BA" w:rsidRDefault="006E59BA" w:rsidP="006E59BA"/>
    <w:p w14:paraId="0C592277" w14:textId="77777777"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528BDD16" w14:textId="77777777" w:rsidR="006E59BA" w:rsidRDefault="006E59BA" w:rsidP="006E59BA"/>
    <w:p w14:paraId="5AAD7520" w14:textId="77777777" w:rsidR="004D494A" w:rsidRDefault="004D494A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14:paraId="4B732830" w14:textId="77777777" w:rsidR="004D494A" w:rsidRPr="00BD11F3" w:rsidRDefault="000C670F" w:rsidP="00CF1D36">
      <w:pPr>
        <w:pStyle w:val="Ttulo1"/>
        <w:numPr>
          <w:ilvl w:val="0"/>
          <w:numId w:val="0"/>
        </w:numPr>
        <w:jc w:val="center"/>
        <w:rPr>
          <w:sz w:val="28"/>
        </w:rPr>
      </w:pPr>
      <w:bookmarkStart w:id="182" w:name="_Toc415779846"/>
      <w:r w:rsidRPr="00BD11F3">
        <w:rPr>
          <w:sz w:val="28"/>
        </w:rPr>
        <w:lastRenderedPageBreak/>
        <w:t xml:space="preserve">ANEXO </w:t>
      </w:r>
      <w:r w:rsidR="004D494A">
        <w:rPr>
          <w:color w:val="0000FF"/>
          <w:sz w:val="28"/>
        </w:rPr>
        <w:t>B</w:t>
      </w:r>
      <w:r w:rsidR="004D494A" w:rsidRPr="004D494A">
        <w:rPr>
          <w:color w:val="0000FF"/>
          <w:sz w:val="28"/>
        </w:rPr>
        <w:t xml:space="preserve"> - Nome</w:t>
      </w:r>
      <w:bookmarkEnd w:id="182"/>
    </w:p>
    <w:p w14:paraId="1BD991EE" w14:textId="77777777"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>
        <w:rPr>
          <w:color w:val="FF0000"/>
          <w:u w:val="single"/>
        </w:rPr>
        <w:t xml:space="preserve">de autoria de outros </w:t>
      </w:r>
      <w:r w:rsidRPr="000C670F">
        <w:rPr>
          <w:color w:val="FF0000"/>
          <w:u w:val="single"/>
        </w:rPr>
        <w:t>autor</w:t>
      </w:r>
      <w:r>
        <w:rPr>
          <w:color w:val="FF0000"/>
          <w:u w:val="single"/>
        </w:rPr>
        <w:t>es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 xml:space="preserve">tulos (Ex.: ANEXOA </w:t>
      </w:r>
      <w:r>
        <w:rPr>
          <w:color w:val="FF0000"/>
        </w:rPr>
        <w:t>-</w:t>
      </w:r>
      <w:r w:rsidRPr="00CF1D36">
        <w:rPr>
          <w:color w:val="FF0000"/>
        </w:rPr>
        <w:t xml:space="preserve"> Projeto Piloto).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ANEXO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ANEXOAA).</w:t>
      </w:r>
    </w:p>
    <w:p w14:paraId="04C01ECC" w14:textId="77777777" w:rsidR="006E59BA" w:rsidRDefault="006E59BA" w:rsidP="006E59BA"/>
    <w:p w14:paraId="596A2896" w14:textId="77777777"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58A3F056" w14:textId="77777777" w:rsidR="00051E1D" w:rsidRPr="006E59BA" w:rsidRDefault="00051E1D" w:rsidP="006E59BA"/>
    <w:sectPr w:rsidR="00051E1D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Diney" w:date="2015-04-02T13:41:00Z" w:initials="D">
    <w:p w14:paraId="01F35C6E" w14:textId="77777777" w:rsidR="006571E6" w:rsidRDefault="006571E6" w:rsidP="00D71174">
      <w:pPr>
        <w:pStyle w:val="Textodecomentrio"/>
      </w:pPr>
      <w:r>
        <w:rPr>
          <w:rStyle w:val="Refdecomentrio"/>
        </w:rPr>
        <w:annotationRef/>
      </w:r>
      <w:r>
        <w:t>Computador com acesso a internet</w:t>
      </w:r>
    </w:p>
  </w:comment>
  <w:comment w:id="11" w:author="Diney" w:date="2015-04-02T13:42:00Z" w:initials="D">
    <w:p w14:paraId="702D89D3" w14:textId="77777777" w:rsidR="006571E6" w:rsidRDefault="006571E6" w:rsidP="00D71174">
      <w:pPr>
        <w:pStyle w:val="Textodecomentrio"/>
      </w:pPr>
      <w:r>
        <w:rPr>
          <w:rStyle w:val="Refdecomentrio"/>
        </w:rPr>
        <w:annotationRef/>
      </w:r>
      <w:r>
        <w:t>Estejam em um computador com acesso a internet</w:t>
      </w:r>
    </w:p>
  </w:comment>
  <w:comment w:id="14" w:author="Diney" w:date="2015-04-02T13:42:00Z" w:initials="D">
    <w:p w14:paraId="1E0D67C1" w14:textId="77777777" w:rsidR="006571E6" w:rsidRDefault="006571E6" w:rsidP="006E4C81">
      <w:pPr>
        <w:pStyle w:val="Textodecomentrio"/>
      </w:pPr>
      <w:r>
        <w:rPr>
          <w:rStyle w:val="Refdecomentrio"/>
        </w:rPr>
        <w:annotationRef/>
      </w:r>
      <w:r>
        <w:t>Sugiro remover</w:t>
      </w:r>
    </w:p>
  </w:comment>
  <w:comment w:id="15" w:author="Diney" w:date="2015-04-02T13:42:00Z" w:initials="D">
    <w:p w14:paraId="03522A83" w14:textId="77777777" w:rsidR="006571E6" w:rsidRDefault="006571E6" w:rsidP="006E4C81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  <w:comment w:id="16" w:author="Diney" w:date="2015-04-02T13:42:00Z" w:initials="D">
    <w:p w14:paraId="02359D70" w14:textId="77777777" w:rsidR="006571E6" w:rsidRDefault="006571E6" w:rsidP="006E4C81">
      <w:pPr>
        <w:pStyle w:val="Textodecomentrio"/>
      </w:pPr>
      <w:r>
        <w:rPr>
          <w:rStyle w:val="Refdecomentrio"/>
        </w:rPr>
        <w:annotationRef/>
      </w:r>
      <w:proofErr w:type="gramStart"/>
      <w:r>
        <w:t>remover</w:t>
      </w:r>
      <w:proofErr w:type="gramEnd"/>
    </w:p>
  </w:comment>
  <w:comment w:id="17" w:author="Diney" w:date="2015-04-02T13:42:00Z" w:initials="D">
    <w:p w14:paraId="5DE58DDB" w14:textId="77777777" w:rsidR="006571E6" w:rsidRDefault="006571E6" w:rsidP="006E4C81">
      <w:pPr>
        <w:pStyle w:val="Textodecomentrio"/>
      </w:pPr>
      <w:r>
        <w:rPr>
          <w:rStyle w:val="Refdecomentrio"/>
        </w:rPr>
        <w:annotationRef/>
      </w:r>
      <w:proofErr w:type="gramStart"/>
      <w:r>
        <w:t>remover</w:t>
      </w:r>
      <w:proofErr w:type="gramEnd"/>
    </w:p>
  </w:comment>
  <w:comment w:id="127" w:author="User" w:date="2015-03-29T19:39:00Z" w:initials="U">
    <w:p w14:paraId="75B2A365" w14:textId="77777777" w:rsidR="006571E6" w:rsidRDefault="006571E6" w:rsidP="006571E6">
      <w:pPr>
        <w:pStyle w:val="Textodecomentrio"/>
      </w:pPr>
      <w:r>
        <w:rPr>
          <w:rStyle w:val="Refdecomentrio"/>
        </w:rPr>
        <w:annotationRef/>
      </w:r>
    </w:p>
    <w:p w14:paraId="613348BC" w14:textId="77777777" w:rsidR="006571E6" w:rsidRDefault="006571E6" w:rsidP="006571E6">
      <w:pPr>
        <w:pStyle w:val="Textodecomentrio"/>
      </w:pPr>
      <w:r>
        <w:t xml:space="preserve">Será que não são dois casos de </w:t>
      </w:r>
      <w:proofErr w:type="gramStart"/>
      <w:r>
        <w:t>fluxo 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F35C6E" w15:done="0"/>
  <w15:commentEx w15:paraId="702D89D3" w15:done="0"/>
  <w15:commentEx w15:paraId="1E0D67C1" w15:done="0"/>
  <w15:commentEx w15:paraId="03522A83" w15:done="0"/>
  <w15:commentEx w15:paraId="02359D70" w15:done="0"/>
  <w15:commentEx w15:paraId="5DE58DDB" w15:done="0"/>
  <w15:commentEx w15:paraId="613348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B6DF8" w14:textId="77777777" w:rsidR="000635A4" w:rsidRDefault="000635A4">
      <w:r>
        <w:separator/>
      </w:r>
    </w:p>
  </w:endnote>
  <w:endnote w:type="continuationSeparator" w:id="0">
    <w:p w14:paraId="04003CDB" w14:textId="77777777" w:rsidR="000635A4" w:rsidRDefault="00063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6D557" w14:textId="77777777" w:rsidR="006571E6" w:rsidRDefault="006571E6" w:rsidP="00D32F11">
    <w:pPr>
      <w:pStyle w:val="Rodap"/>
      <w:tabs>
        <w:tab w:val="left" w:pos="4275"/>
      </w:tabs>
    </w:pPr>
  </w:p>
  <w:p w14:paraId="1F43656A" w14:textId="77777777" w:rsidR="006571E6" w:rsidRPr="00931C9A" w:rsidRDefault="006571E6">
    <w:pPr>
      <w:pStyle w:val="Rodap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47EA7" w14:textId="77777777" w:rsidR="006571E6" w:rsidRDefault="006571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ACEC3" w14:textId="77777777" w:rsidR="000635A4" w:rsidRDefault="000635A4">
      <w:r>
        <w:separator/>
      </w:r>
    </w:p>
  </w:footnote>
  <w:footnote w:type="continuationSeparator" w:id="0">
    <w:p w14:paraId="029C2FE1" w14:textId="77777777" w:rsidR="000635A4" w:rsidRDefault="000635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929DD" w14:textId="77777777" w:rsidR="006571E6" w:rsidRDefault="006571E6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87681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B37BA36" w14:textId="77777777" w:rsidR="006571E6" w:rsidRDefault="006571E6">
    <w:pPr>
      <w:pStyle w:val="Cabealho"/>
      <w:framePr w:wrap="auto" w:vAnchor="text" w:hAnchor="margin" w:xAlign="right" w:y="1"/>
      <w:ind w:right="360"/>
      <w:rPr>
        <w:rStyle w:val="Nmerodepgina"/>
      </w:rPr>
    </w:pPr>
  </w:p>
  <w:p w14:paraId="13EF6291" w14:textId="77777777" w:rsidR="006571E6" w:rsidRDefault="006571E6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B8EBD" w14:textId="77777777" w:rsidR="006571E6" w:rsidRDefault="006571E6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1613B" w14:textId="77777777" w:rsidR="006571E6" w:rsidRDefault="006571E6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14:paraId="1DCBD865" w14:textId="77777777" w:rsidR="006571E6" w:rsidRDefault="006571E6">
    <w:pPr>
      <w:pStyle w:val="Cabealho"/>
      <w:framePr w:wrap="auto" w:vAnchor="text" w:hAnchor="margin" w:xAlign="right" w:y="1"/>
      <w:ind w:right="360"/>
      <w:rPr>
        <w:rStyle w:val="Nmerodepgina"/>
      </w:rPr>
    </w:pPr>
  </w:p>
  <w:p w14:paraId="30396ADE" w14:textId="77777777" w:rsidR="006571E6" w:rsidRDefault="006571E6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617C3" w14:textId="77777777" w:rsidR="006571E6" w:rsidRDefault="006571E6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711664"/>
      <w:docPartObj>
        <w:docPartGallery w:val="Page Numbers (Top of Page)"/>
        <w:docPartUnique/>
      </w:docPartObj>
    </w:sdtPr>
    <w:sdtContent>
      <w:p w14:paraId="5B12A321" w14:textId="77777777" w:rsidR="006571E6" w:rsidRDefault="006571E6" w:rsidP="0056427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681">
          <w:rPr>
            <w:noProof/>
          </w:rPr>
          <w:t>16</w:t>
        </w:r>
        <w: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45424" w14:textId="77777777" w:rsidR="006571E6" w:rsidRPr="00931C9A" w:rsidRDefault="006571E6" w:rsidP="00931C9A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2629030"/>
      <w:docPartObj>
        <w:docPartGallery w:val="Page Numbers (Top of Page)"/>
        <w:docPartUnique/>
      </w:docPartObj>
    </w:sdtPr>
    <w:sdtContent>
      <w:p w14:paraId="15CD4813" w14:textId="77777777" w:rsidR="006571E6" w:rsidRPr="00321C8F" w:rsidRDefault="006571E6" w:rsidP="00321C8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681">
          <w:rPr>
            <w:noProof/>
          </w:rPr>
          <w:t>66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1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5">
    <w:nsid w:val="436A7C84"/>
    <w:multiLevelType w:val="hybridMultilevel"/>
    <w:tmpl w:val="8A708FA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>
    <w:nsid w:val="4C4D6007"/>
    <w:multiLevelType w:val="hybridMultilevel"/>
    <w:tmpl w:val="4CCC9DE6"/>
    <w:lvl w:ilvl="0" w:tplc="812A875A">
      <w:start w:val="1"/>
      <w:numFmt w:val="bullet"/>
      <w:lvlText w:val="•"/>
      <w:lvlJc w:val="left"/>
      <w:pPr>
        <w:tabs>
          <w:tab w:val="num" w:pos="1140"/>
        </w:tabs>
        <w:ind w:left="114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391F90"/>
    <w:multiLevelType w:val="hybridMultilevel"/>
    <w:tmpl w:val="3842AC6E"/>
    <w:lvl w:ilvl="0" w:tplc="812A87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64A63E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BDD8B816">
      <w:start w:val="167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696CEC6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86032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B1CED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D63674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CB4AB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672ED3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9">
    <w:nsid w:val="50FA5233"/>
    <w:multiLevelType w:val="hybridMultilevel"/>
    <w:tmpl w:val="B41E56BC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1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2">
    <w:nsid w:val="5DF30E75"/>
    <w:multiLevelType w:val="hybridMultilevel"/>
    <w:tmpl w:val="BB4CC7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0"/>
  </w:num>
  <w:num w:numId="6">
    <w:abstractNumId w:val="13"/>
  </w:num>
  <w:num w:numId="7">
    <w:abstractNumId w:val="3"/>
  </w:num>
  <w:num w:numId="8">
    <w:abstractNumId w:val="2"/>
  </w:num>
  <w:num w:numId="9">
    <w:abstractNumId w:val="7"/>
  </w:num>
  <w:num w:numId="10">
    <w:abstractNumId w:val="13"/>
  </w:num>
  <w:num w:numId="11">
    <w:abstractNumId w:val="0"/>
  </w:num>
  <w:num w:numId="12">
    <w:abstractNumId w:val="8"/>
  </w:num>
  <w:num w:numId="13">
    <w:abstractNumId w:val="5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2"/>
  </w:num>
  <w:num w:numId="33">
    <w:abstractNumId w:val="13"/>
  </w:num>
  <w:num w:numId="34">
    <w:abstractNumId w:val="13"/>
  </w:num>
  <w:num w:numId="35">
    <w:abstractNumId w:val="6"/>
  </w:num>
  <w:num w:numId="36">
    <w:abstractNumId w:val="13"/>
  </w:num>
  <w:num w:numId="37">
    <w:abstractNumId w:val="9"/>
  </w:num>
  <w:num w:numId="38">
    <w:abstractNumId w:val="13"/>
  </w:num>
  <w:num w:numId="39">
    <w:abstractNumId w:val="13"/>
  </w:num>
  <w:num w:numId="4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1E38"/>
    <w:rsid w:val="00001041"/>
    <w:rsid w:val="00004090"/>
    <w:rsid w:val="00007B6E"/>
    <w:rsid w:val="00010ABB"/>
    <w:rsid w:val="000156AA"/>
    <w:rsid w:val="000156CA"/>
    <w:rsid w:val="00023014"/>
    <w:rsid w:val="000247B7"/>
    <w:rsid w:val="00024D8A"/>
    <w:rsid w:val="0004101A"/>
    <w:rsid w:val="00044A15"/>
    <w:rsid w:val="00051E1D"/>
    <w:rsid w:val="0006307A"/>
    <w:rsid w:val="0006315B"/>
    <w:rsid w:val="000635A4"/>
    <w:rsid w:val="000671E4"/>
    <w:rsid w:val="00092364"/>
    <w:rsid w:val="000A49DA"/>
    <w:rsid w:val="000B6E94"/>
    <w:rsid w:val="000C147A"/>
    <w:rsid w:val="000C670F"/>
    <w:rsid w:val="000D44B2"/>
    <w:rsid w:val="000E0E05"/>
    <w:rsid w:val="000E1F39"/>
    <w:rsid w:val="000E7F6E"/>
    <w:rsid w:val="000F1B36"/>
    <w:rsid w:val="000F54E3"/>
    <w:rsid w:val="00103138"/>
    <w:rsid w:val="00117D3E"/>
    <w:rsid w:val="0012260D"/>
    <w:rsid w:val="001325A4"/>
    <w:rsid w:val="00147751"/>
    <w:rsid w:val="00155A58"/>
    <w:rsid w:val="00167EA7"/>
    <w:rsid w:val="00182AFB"/>
    <w:rsid w:val="00194E7D"/>
    <w:rsid w:val="001A395E"/>
    <w:rsid w:val="001B2DB6"/>
    <w:rsid w:val="001B53AD"/>
    <w:rsid w:val="001C01A3"/>
    <w:rsid w:val="001F2CDB"/>
    <w:rsid w:val="001F46C7"/>
    <w:rsid w:val="001F4BE6"/>
    <w:rsid w:val="001F5051"/>
    <w:rsid w:val="00200019"/>
    <w:rsid w:val="0020255E"/>
    <w:rsid w:val="00204410"/>
    <w:rsid w:val="002236A6"/>
    <w:rsid w:val="00240627"/>
    <w:rsid w:val="00255476"/>
    <w:rsid w:val="00271F89"/>
    <w:rsid w:val="002820F5"/>
    <w:rsid w:val="002846BA"/>
    <w:rsid w:val="00291ABD"/>
    <w:rsid w:val="00291E46"/>
    <w:rsid w:val="00296EE9"/>
    <w:rsid w:val="002A3647"/>
    <w:rsid w:val="002B1853"/>
    <w:rsid w:val="002B4B30"/>
    <w:rsid w:val="002B7D4A"/>
    <w:rsid w:val="002C0578"/>
    <w:rsid w:val="002E1474"/>
    <w:rsid w:val="002E2BF3"/>
    <w:rsid w:val="002E52F1"/>
    <w:rsid w:val="002E5FE3"/>
    <w:rsid w:val="002F0E7A"/>
    <w:rsid w:val="002F11F8"/>
    <w:rsid w:val="00301E38"/>
    <w:rsid w:val="00301F0A"/>
    <w:rsid w:val="00302A9D"/>
    <w:rsid w:val="00303604"/>
    <w:rsid w:val="00314FF5"/>
    <w:rsid w:val="00317F6E"/>
    <w:rsid w:val="00321C8F"/>
    <w:rsid w:val="003229E5"/>
    <w:rsid w:val="003234FD"/>
    <w:rsid w:val="00325588"/>
    <w:rsid w:val="00327547"/>
    <w:rsid w:val="0033128D"/>
    <w:rsid w:val="003313C2"/>
    <w:rsid w:val="0034770D"/>
    <w:rsid w:val="003662F9"/>
    <w:rsid w:val="00366693"/>
    <w:rsid w:val="00377E25"/>
    <w:rsid w:val="00393DA9"/>
    <w:rsid w:val="00396A14"/>
    <w:rsid w:val="003B70D3"/>
    <w:rsid w:val="003C7048"/>
    <w:rsid w:val="003D4761"/>
    <w:rsid w:val="003D5DB9"/>
    <w:rsid w:val="003E2A3F"/>
    <w:rsid w:val="003E2A6A"/>
    <w:rsid w:val="003E312D"/>
    <w:rsid w:val="003E691D"/>
    <w:rsid w:val="00414648"/>
    <w:rsid w:val="00417819"/>
    <w:rsid w:val="00434852"/>
    <w:rsid w:val="0046072B"/>
    <w:rsid w:val="0046461D"/>
    <w:rsid w:val="00465C1A"/>
    <w:rsid w:val="004A00E8"/>
    <w:rsid w:val="004A0334"/>
    <w:rsid w:val="004A2827"/>
    <w:rsid w:val="004A456F"/>
    <w:rsid w:val="004A46AC"/>
    <w:rsid w:val="004B76E7"/>
    <w:rsid w:val="004C6A35"/>
    <w:rsid w:val="004C7509"/>
    <w:rsid w:val="004D2F1F"/>
    <w:rsid w:val="004D494A"/>
    <w:rsid w:val="004D7B6A"/>
    <w:rsid w:val="004E1604"/>
    <w:rsid w:val="004E3F7C"/>
    <w:rsid w:val="004E4411"/>
    <w:rsid w:val="004F0CD6"/>
    <w:rsid w:val="004F57C7"/>
    <w:rsid w:val="00501685"/>
    <w:rsid w:val="0050732B"/>
    <w:rsid w:val="00510C16"/>
    <w:rsid w:val="00511EEA"/>
    <w:rsid w:val="00516492"/>
    <w:rsid w:val="00531BC4"/>
    <w:rsid w:val="00535365"/>
    <w:rsid w:val="00536500"/>
    <w:rsid w:val="005523CC"/>
    <w:rsid w:val="00556F32"/>
    <w:rsid w:val="00557C10"/>
    <w:rsid w:val="00557F33"/>
    <w:rsid w:val="005607DD"/>
    <w:rsid w:val="00564278"/>
    <w:rsid w:val="0057572E"/>
    <w:rsid w:val="00583787"/>
    <w:rsid w:val="0058450A"/>
    <w:rsid w:val="005873C7"/>
    <w:rsid w:val="005941F8"/>
    <w:rsid w:val="005A0CF0"/>
    <w:rsid w:val="005A52D3"/>
    <w:rsid w:val="005B135D"/>
    <w:rsid w:val="005B2D8F"/>
    <w:rsid w:val="005B4D84"/>
    <w:rsid w:val="005D61A9"/>
    <w:rsid w:val="005F7D49"/>
    <w:rsid w:val="00600142"/>
    <w:rsid w:val="00600BEC"/>
    <w:rsid w:val="00617235"/>
    <w:rsid w:val="00645CF3"/>
    <w:rsid w:val="00646FFF"/>
    <w:rsid w:val="00650476"/>
    <w:rsid w:val="006571E6"/>
    <w:rsid w:val="006606FF"/>
    <w:rsid w:val="00660808"/>
    <w:rsid w:val="00671397"/>
    <w:rsid w:val="00682056"/>
    <w:rsid w:val="00685730"/>
    <w:rsid w:val="00691F40"/>
    <w:rsid w:val="006A2115"/>
    <w:rsid w:val="006C4D7B"/>
    <w:rsid w:val="006C6FD3"/>
    <w:rsid w:val="006D003F"/>
    <w:rsid w:val="006D201F"/>
    <w:rsid w:val="006D2549"/>
    <w:rsid w:val="006D25B7"/>
    <w:rsid w:val="006D58DD"/>
    <w:rsid w:val="006E4C81"/>
    <w:rsid w:val="006E59BA"/>
    <w:rsid w:val="006F78ED"/>
    <w:rsid w:val="00701869"/>
    <w:rsid w:val="00702C9A"/>
    <w:rsid w:val="00707C1E"/>
    <w:rsid w:val="00725B02"/>
    <w:rsid w:val="00725F5C"/>
    <w:rsid w:val="00726253"/>
    <w:rsid w:val="00730E86"/>
    <w:rsid w:val="00732A6F"/>
    <w:rsid w:val="007728FA"/>
    <w:rsid w:val="00775F67"/>
    <w:rsid w:val="00784EC4"/>
    <w:rsid w:val="00786B62"/>
    <w:rsid w:val="00787681"/>
    <w:rsid w:val="00790A1C"/>
    <w:rsid w:val="007A57D5"/>
    <w:rsid w:val="007A73CB"/>
    <w:rsid w:val="007B59AD"/>
    <w:rsid w:val="007C0240"/>
    <w:rsid w:val="007D0A62"/>
    <w:rsid w:val="007D3EA8"/>
    <w:rsid w:val="007D59F5"/>
    <w:rsid w:val="007F1045"/>
    <w:rsid w:val="007F2903"/>
    <w:rsid w:val="007F2D5A"/>
    <w:rsid w:val="007F352A"/>
    <w:rsid w:val="007F3800"/>
    <w:rsid w:val="007F3E5B"/>
    <w:rsid w:val="007F5BC9"/>
    <w:rsid w:val="0080198C"/>
    <w:rsid w:val="00803E9C"/>
    <w:rsid w:val="00807707"/>
    <w:rsid w:val="008118FC"/>
    <w:rsid w:val="008123A3"/>
    <w:rsid w:val="00814A28"/>
    <w:rsid w:val="00825FD7"/>
    <w:rsid w:val="0083119D"/>
    <w:rsid w:val="008469B0"/>
    <w:rsid w:val="0085319F"/>
    <w:rsid w:val="00863461"/>
    <w:rsid w:val="00870B15"/>
    <w:rsid w:val="00883C4F"/>
    <w:rsid w:val="008C0BFE"/>
    <w:rsid w:val="008D5521"/>
    <w:rsid w:val="008D7102"/>
    <w:rsid w:val="008E11B3"/>
    <w:rsid w:val="008E305B"/>
    <w:rsid w:val="008E3B2F"/>
    <w:rsid w:val="008F46DB"/>
    <w:rsid w:val="008F62B9"/>
    <w:rsid w:val="009007CF"/>
    <w:rsid w:val="00901456"/>
    <w:rsid w:val="009047CD"/>
    <w:rsid w:val="0091175B"/>
    <w:rsid w:val="00924A08"/>
    <w:rsid w:val="00931C9A"/>
    <w:rsid w:val="00950EC1"/>
    <w:rsid w:val="00960570"/>
    <w:rsid w:val="009677AE"/>
    <w:rsid w:val="00971824"/>
    <w:rsid w:val="0099207A"/>
    <w:rsid w:val="00997046"/>
    <w:rsid w:val="009B1104"/>
    <w:rsid w:val="009C218F"/>
    <w:rsid w:val="009C3BC4"/>
    <w:rsid w:val="009C3C06"/>
    <w:rsid w:val="009C6EE2"/>
    <w:rsid w:val="009D3DB6"/>
    <w:rsid w:val="009D55CC"/>
    <w:rsid w:val="009F3F54"/>
    <w:rsid w:val="009F5755"/>
    <w:rsid w:val="009F57A5"/>
    <w:rsid w:val="00A030A8"/>
    <w:rsid w:val="00A12C9D"/>
    <w:rsid w:val="00A21756"/>
    <w:rsid w:val="00A2201E"/>
    <w:rsid w:val="00A24E4B"/>
    <w:rsid w:val="00A278B1"/>
    <w:rsid w:val="00A33A86"/>
    <w:rsid w:val="00A57D79"/>
    <w:rsid w:val="00A61A8E"/>
    <w:rsid w:val="00A8014E"/>
    <w:rsid w:val="00A82050"/>
    <w:rsid w:val="00A96874"/>
    <w:rsid w:val="00AA6AF8"/>
    <w:rsid w:val="00AB4EFF"/>
    <w:rsid w:val="00AB7D00"/>
    <w:rsid w:val="00AE086F"/>
    <w:rsid w:val="00AE1535"/>
    <w:rsid w:val="00AE206C"/>
    <w:rsid w:val="00AE4362"/>
    <w:rsid w:val="00AF539F"/>
    <w:rsid w:val="00B016AC"/>
    <w:rsid w:val="00B10CE8"/>
    <w:rsid w:val="00B11938"/>
    <w:rsid w:val="00B14DBF"/>
    <w:rsid w:val="00B22EC8"/>
    <w:rsid w:val="00B25680"/>
    <w:rsid w:val="00B327CF"/>
    <w:rsid w:val="00B37F95"/>
    <w:rsid w:val="00B444CA"/>
    <w:rsid w:val="00B44D2E"/>
    <w:rsid w:val="00B4545F"/>
    <w:rsid w:val="00B50308"/>
    <w:rsid w:val="00B56DB1"/>
    <w:rsid w:val="00B71CEA"/>
    <w:rsid w:val="00B77CD5"/>
    <w:rsid w:val="00B82BAE"/>
    <w:rsid w:val="00B861B4"/>
    <w:rsid w:val="00BB3488"/>
    <w:rsid w:val="00BB74A3"/>
    <w:rsid w:val="00BC05DD"/>
    <w:rsid w:val="00BC07C1"/>
    <w:rsid w:val="00BD0DE1"/>
    <w:rsid w:val="00BD11B9"/>
    <w:rsid w:val="00BD11F3"/>
    <w:rsid w:val="00BD311A"/>
    <w:rsid w:val="00BD6247"/>
    <w:rsid w:val="00BE0E40"/>
    <w:rsid w:val="00BE71C9"/>
    <w:rsid w:val="00BE7AA4"/>
    <w:rsid w:val="00BF10CB"/>
    <w:rsid w:val="00BF5254"/>
    <w:rsid w:val="00C06BF6"/>
    <w:rsid w:val="00C177D0"/>
    <w:rsid w:val="00C20E81"/>
    <w:rsid w:val="00C27EA6"/>
    <w:rsid w:val="00C31BDA"/>
    <w:rsid w:val="00C36C27"/>
    <w:rsid w:val="00C42AEF"/>
    <w:rsid w:val="00C465E4"/>
    <w:rsid w:val="00C468C7"/>
    <w:rsid w:val="00C54670"/>
    <w:rsid w:val="00C57F6A"/>
    <w:rsid w:val="00C6115E"/>
    <w:rsid w:val="00C630F3"/>
    <w:rsid w:val="00C6578A"/>
    <w:rsid w:val="00C84620"/>
    <w:rsid w:val="00C85DEC"/>
    <w:rsid w:val="00C92E4A"/>
    <w:rsid w:val="00C93F19"/>
    <w:rsid w:val="00CC7E54"/>
    <w:rsid w:val="00CD267D"/>
    <w:rsid w:val="00CF1972"/>
    <w:rsid w:val="00CF1D36"/>
    <w:rsid w:val="00D0131B"/>
    <w:rsid w:val="00D06849"/>
    <w:rsid w:val="00D07DE4"/>
    <w:rsid w:val="00D22A72"/>
    <w:rsid w:val="00D22C70"/>
    <w:rsid w:val="00D32F11"/>
    <w:rsid w:val="00D400CE"/>
    <w:rsid w:val="00D45ED4"/>
    <w:rsid w:val="00D577A6"/>
    <w:rsid w:val="00D61FC4"/>
    <w:rsid w:val="00D6459D"/>
    <w:rsid w:val="00D64EF2"/>
    <w:rsid w:val="00D657C6"/>
    <w:rsid w:val="00D71174"/>
    <w:rsid w:val="00D73345"/>
    <w:rsid w:val="00D7611F"/>
    <w:rsid w:val="00D80149"/>
    <w:rsid w:val="00D95434"/>
    <w:rsid w:val="00D96B00"/>
    <w:rsid w:val="00DA02F6"/>
    <w:rsid w:val="00DA187B"/>
    <w:rsid w:val="00DA583F"/>
    <w:rsid w:val="00DA5E8A"/>
    <w:rsid w:val="00DA6250"/>
    <w:rsid w:val="00DB5E7A"/>
    <w:rsid w:val="00DC400E"/>
    <w:rsid w:val="00DD02B5"/>
    <w:rsid w:val="00DD1BCC"/>
    <w:rsid w:val="00DD71F1"/>
    <w:rsid w:val="00DE0071"/>
    <w:rsid w:val="00DE72A6"/>
    <w:rsid w:val="00DF3F14"/>
    <w:rsid w:val="00DF46DA"/>
    <w:rsid w:val="00E00901"/>
    <w:rsid w:val="00E02FD8"/>
    <w:rsid w:val="00E0771C"/>
    <w:rsid w:val="00E14DD1"/>
    <w:rsid w:val="00E17F76"/>
    <w:rsid w:val="00E255C1"/>
    <w:rsid w:val="00E357C3"/>
    <w:rsid w:val="00E36CB2"/>
    <w:rsid w:val="00E370D6"/>
    <w:rsid w:val="00E3716E"/>
    <w:rsid w:val="00E37A1B"/>
    <w:rsid w:val="00E5090E"/>
    <w:rsid w:val="00E52E91"/>
    <w:rsid w:val="00E61772"/>
    <w:rsid w:val="00E776E4"/>
    <w:rsid w:val="00E83139"/>
    <w:rsid w:val="00E868C5"/>
    <w:rsid w:val="00E9228C"/>
    <w:rsid w:val="00E94141"/>
    <w:rsid w:val="00E95892"/>
    <w:rsid w:val="00EA1324"/>
    <w:rsid w:val="00EA3155"/>
    <w:rsid w:val="00EB30C4"/>
    <w:rsid w:val="00EB4855"/>
    <w:rsid w:val="00EB4C5D"/>
    <w:rsid w:val="00EF6243"/>
    <w:rsid w:val="00F04DAE"/>
    <w:rsid w:val="00F05159"/>
    <w:rsid w:val="00F0518C"/>
    <w:rsid w:val="00F0668C"/>
    <w:rsid w:val="00F12F17"/>
    <w:rsid w:val="00F25506"/>
    <w:rsid w:val="00F30120"/>
    <w:rsid w:val="00F33F7D"/>
    <w:rsid w:val="00F40F8E"/>
    <w:rsid w:val="00F435DB"/>
    <w:rsid w:val="00F44212"/>
    <w:rsid w:val="00F53152"/>
    <w:rsid w:val="00F5748F"/>
    <w:rsid w:val="00F6503E"/>
    <w:rsid w:val="00F678DA"/>
    <w:rsid w:val="00F72234"/>
    <w:rsid w:val="00F7426C"/>
    <w:rsid w:val="00F853D5"/>
    <w:rsid w:val="00F856C3"/>
    <w:rsid w:val="00F91B58"/>
    <w:rsid w:val="00F969C5"/>
    <w:rsid w:val="00F96C8F"/>
    <w:rsid w:val="00FA7A60"/>
    <w:rsid w:val="00FA7F83"/>
    <w:rsid w:val="00FB1106"/>
    <w:rsid w:val="00FB1A04"/>
    <w:rsid w:val="00FC1B71"/>
    <w:rsid w:val="00FC40EE"/>
    <w:rsid w:val="00FD0762"/>
    <w:rsid w:val="00FE1545"/>
    <w:rsid w:val="00FE3975"/>
    <w:rsid w:val="00FE7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1EB49E"/>
  <w15:docId w15:val="{22113A27-36EC-4021-9A5D-AD6914C0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9C5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9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uiPriority w:val="99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9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9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uiPriority w:val="9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F856C3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9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0">
    <w:name w:val="InfoBlue"/>
    <w:basedOn w:val="Normal"/>
    <w:next w:val="Corpodetexto"/>
    <w:autoRedefine/>
    <w:rsid w:val="001B2DB6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color w:val="0000FF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paragraph" w:styleId="SemEspaamento">
    <w:name w:val="No Spacing"/>
    <w:uiPriority w:val="1"/>
    <w:qFormat/>
    <w:rsid w:val="00691F40"/>
    <w:pPr>
      <w:jc w:val="both"/>
    </w:pPr>
    <w:rPr>
      <w:rFonts w:ascii="Times New Roman" w:hAnsi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7117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17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174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571E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571E6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A23EAACB-E241-47FC-93C0-12B514162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63</Pages>
  <Words>10616</Words>
  <Characters>57329</Characters>
  <Application>Microsoft Office Word</Application>
  <DocSecurity>0</DocSecurity>
  <Lines>477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COP</Company>
  <LinksUpToDate>false</LinksUpToDate>
  <CharactersWithSpaces>67810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rtosta</dc:creator>
  <cp:keywords>TCC</cp:keywords>
  <cp:lastModifiedBy>Ana Paula S</cp:lastModifiedBy>
  <cp:revision>46</cp:revision>
  <cp:lastPrinted>2007-10-23T21:29:00Z</cp:lastPrinted>
  <dcterms:created xsi:type="dcterms:W3CDTF">2014-05-12T21:45:00Z</dcterms:created>
  <dcterms:modified xsi:type="dcterms:W3CDTF">2015-04-03T02:53:00Z</dcterms:modified>
  <cp:category>IBTA</cp:category>
</cp:coreProperties>
</file>