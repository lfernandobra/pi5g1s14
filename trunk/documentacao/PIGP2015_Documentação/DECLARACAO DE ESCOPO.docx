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D7AD9" w14:textId="77777777" w:rsidR="00E4675F" w:rsidRPr="001B6260" w:rsidRDefault="00C372E5" w:rsidP="001B6260">
      <w:pPr>
        <w:ind w:left="0"/>
        <w:jc w:val="left"/>
        <w:rPr>
          <w:sz w:val="28"/>
        </w:rPr>
      </w:pPr>
      <w:r w:rsidRPr="001B6260">
        <w:rPr>
          <w:sz w:val="28"/>
        </w:rPr>
        <w:t>METROCAMP/IBMEC – Análise e Desenvolvimento de Sistemas - ADS</w:t>
      </w:r>
    </w:p>
    <w:p w14:paraId="236EC8E0" w14:textId="77777777" w:rsidR="00C372E5" w:rsidRDefault="00C372E5" w:rsidP="001B6260">
      <w:pPr>
        <w:ind w:left="0"/>
        <w:rPr>
          <w:sz w:val="28"/>
        </w:rPr>
      </w:pPr>
    </w:p>
    <w:p w14:paraId="6C1CFE62" w14:textId="77777777" w:rsidR="001B6260" w:rsidRDefault="001B6260" w:rsidP="001B6260">
      <w:pPr>
        <w:ind w:left="0"/>
        <w:rPr>
          <w:sz w:val="28"/>
        </w:rPr>
      </w:pPr>
    </w:p>
    <w:p w14:paraId="2F57DA9B" w14:textId="77777777" w:rsidR="001B6260" w:rsidRPr="001B6260" w:rsidRDefault="001B6260" w:rsidP="001B6260">
      <w:pPr>
        <w:ind w:left="0"/>
        <w:rPr>
          <w:sz w:val="28"/>
        </w:rPr>
      </w:pPr>
    </w:p>
    <w:p w14:paraId="586A4074" w14:textId="34F1F51C"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 xml:space="preserve">Disciplina: Gerenciamento de Projetos de software – </w:t>
      </w:r>
      <w:r w:rsidR="00550CB2">
        <w:rPr>
          <w:sz w:val="28"/>
        </w:rPr>
        <w:t>5</w:t>
      </w:r>
      <w:r w:rsidRPr="001B6260">
        <w:rPr>
          <w:sz w:val="28"/>
        </w:rPr>
        <w:t>º. Semestre</w:t>
      </w:r>
    </w:p>
    <w:p w14:paraId="7F377B4D" w14:textId="77777777" w:rsidR="00C372E5" w:rsidRPr="001B6260" w:rsidRDefault="00C372E5" w:rsidP="001B6260">
      <w:pPr>
        <w:ind w:left="0"/>
        <w:rPr>
          <w:sz w:val="28"/>
        </w:rPr>
      </w:pPr>
    </w:p>
    <w:p w14:paraId="0E823F06" w14:textId="77777777"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 xml:space="preserve">Professor: Anselmo Lotufo </w:t>
      </w:r>
      <w:proofErr w:type="spellStart"/>
      <w:r w:rsidRPr="001B6260">
        <w:rPr>
          <w:sz w:val="28"/>
        </w:rPr>
        <w:t>Conejo</w:t>
      </w:r>
      <w:proofErr w:type="spellEnd"/>
    </w:p>
    <w:p w14:paraId="35B87B02" w14:textId="77777777" w:rsidR="00C372E5" w:rsidRPr="001B6260" w:rsidRDefault="00C372E5" w:rsidP="001B6260">
      <w:pPr>
        <w:ind w:left="0"/>
        <w:rPr>
          <w:sz w:val="28"/>
        </w:rPr>
      </w:pPr>
    </w:p>
    <w:p w14:paraId="0153CD8D" w14:textId="77777777" w:rsidR="00C372E5" w:rsidRPr="001B6260" w:rsidRDefault="00C372E5" w:rsidP="001B6260">
      <w:pPr>
        <w:ind w:left="0"/>
        <w:rPr>
          <w:sz w:val="28"/>
        </w:rPr>
      </w:pPr>
    </w:p>
    <w:p w14:paraId="07015B30" w14:textId="77777777" w:rsidR="00C372E5" w:rsidRPr="001B6260" w:rsidRDefault="00C372E5" w:rsidP="001B6260">
      <w:pPr>
        <w:ind w:left="0"/>
        <w:rPr>
          <w:sz w:val="28"/>
        </w:rPr>
      </w:pPr>
    </w:p>
    <w:p w14:paraId="5A14066C" w14:textId="77777777" w:rsidR="00C372E5" w:rsidRPr="001B6260" w:rsidRDefault="00C372E5" w:rsidP="00EC1813">
      <w:pPr>
        <w:ind w:left="0"/>
        <w:jc w:val="center"/>
        <w:rPr>
          <w:sz w:val="44"/>
        </w:rPr>
      </w:pPr>
      <w:r w:rsidRPr="001B6260">
        <w:rPr>
          <w:sz w:val="44"/>
        </w:rPr>
        <w:t>DECLARAÇÃO DE ESCOPO</w:t>
      </w:r>
    </w:p>
    <w:p w14:paraId="4D47353D" w14:textId="77777777" w:rsidR="00C372E5" w:rsidRPr="00EC1813" w:rsidRDefault="00C372E5" w:rsidP="00EC1813">
      <w:pPr>
        <w:ind w:left="0"/>
        <w:jc w:val="center"/>
        <w:rPr>
          <w:sz w:val="36"/>
        </w:rPr>
      </w:pPr>
      <w:r w:rsidRPr="00EC1813">
        <w:rPr>
          <w:sz w:val="36"/>
        </w:rPr>
        <w:t>GAED – Gerenciamento de Atividades Escolar Digital</w:t>
      </w:r>
    </w:p>
    <w:p w14:paraId="3FD238C8" w14:textId="77777777" w:rsidR="00C372E5" w:rsidRDefault="00C372E5" w:rsidP="001B6260">
      <w:pPr>
        <w:ind w:left="0"/>
        <w:rPr>
          <w:sz w:val="28"/>
        </w:rPr>
      </w:pPr>
    </w:p>
    <w:p w14:paraId="7ED91F67" w14:textId="77777777" w:rsidR="00EC1813" w:rsidRDefault="00EC1813" w:rsidP="001B6260">
      <w:pPr>
        <w:ind w:left="0"/>
        <w:rPr>
          <w:sz w:val="28"/>
        </w:rPr>
      </w:pPr>
    </w:p>
    <w:p w14:paraId="6A96AEF2" w14:textId="77777777" w:rsidR="00EC1813" w:rsidRDefault="00EC1813" w:rsidP="001B6260">
      <w:pPr>
        <w:ind w:left="0"/>
        <w:rPr>
          <w:sz w:val="28"/>
        </w:rPr>
      </w:pPr>
    </w:p>
    <w:p w14:paraId="31C275EC" w14:textId="77777777" w:rsidR="00EC1813" w:rsidRDefault="00EC1813" w:rsidP="001B6260">
      <w:pPr>
        <w:ind w:left="0"/>
        <w:rPr>
          <w:sz w:val="28"/>
        </w:rPr>
      </w:pPr>
    </w:p>
    <w:p w14:paraId="0C32A9D1" w14:textId="77777777" w:rsidR="00EC1813" w:rsidRPr="001B6260" w:rsidRDefault="00EC1813" w:rsidP="001B6260">
      <w:pPr>
        <w:ind w:left="0"/>
        <w:rPr>
          <w:sz w:val="28"/>
        </w:rPr>
      </w:pPr>
    </w:p>
    <w:p w14:paraId="0EA96A8E" w14:textId="77777777"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>Grupo</w:t>
      </w:r>
    </w:p>
    <w:p w14:paraId="146982D6" w14:textId="77777777" w:rsidR="00C372E5" w:rsidRPr="001B6260" w:rsidRDefault="00C372E5" w:rsidP="001B6260">
      <w:pPr>
        <w:ind w:left="0"/>
        <w:rPr>
          <w:sz w:val="28"/>
        </w:rPr>
      </w:pPr>
    </w:p>
    <w:p w14:paraId="2ECCF687" w14:textId="77777777"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Alunos: Ana Paula </w:t>
      </w:r>
      <w:r w:rsidR="007A35B9" w:rsidRPr="001B6260">
        <w:rPr>
          <w:sz w:val="28"/>
        </w:rPr>
        <w:t>Siqueira (</w:t>
      </w:r>
      <w:hyperlink r:id="rId8" w:history="1">
        <w:r w:rsidRPr="001B6260">
          <w:rPr>
            <w:rStyle w:val="Hyperlink"/>
            <w:sz w:val="28"/>
          </w:rPr>
          <w:t>paulabia80@gmail.com</w:t>
        </w:r>
      </w:hyperlink>
      <w:r w:rsidRPr="001B6260">
        <w:rPr>
          <w:sz w:val="28"/>
        </w:rPr>
        <w:t>)</w:t>
      </w:r>
    </w:p>
    <w:p w14:paraId="081A6805" w14:textId="77777777"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 Luis Fernando Brandão (</w:t>
      </w:r>
      <w:hyperlink r:id="rId9" w:history="1">
        <w:r w:rsidRPr="001B6260">
          <w:rPr>
            <w:rStyle w:val="Hyperlink"/>
            <w:sz w:val="28"/>
          </w:rPr>
          <w:t>lfbrandao@gmail.com</w:t>
        </w:r>
      </w:hyperlink>
      <w:r w:rsidRPr="001B6260">
        <w:rPr>
          <w:sz w:val="28"/>
        </w:rPr>
        <w:t>)</w:t>
      </w:r>
    </w:p>
    <w:p w14:paraId="78154C86" w14:textId="77777777"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Luiza Helena Favaretto (</w:t>
      </w:r>
      <w:hyperlink r:id="rId10" w:history="1">
        <w:r w:rsidRPr="001B6260">
          <w:rPr>
            <w:rStyle w:val="Hyperlink"/>
            <w:sz w:val="28"/>
          </w:rPr>
          <w:t>luizaatp@yahoo.com.br</w:t>
        </w:r>
      </w:hyperlink>
    </w:p>
    <w:p w14:paraId="6425A02C" w14:textId="77777777" w:rsidR="00C372E5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</w:t>
      </w:r>
      <w:proofErr w:type="spellStart"/>
      <w:r w:rsidRPr="001B6260">
        <w:rPr>
          <w:sz w:val="28"/>
        </w:rPr>
        <w:t>Waldinei</w:t>
      </w:r>
      <w:proofErr w:type="spellEnd"/>
      <w:r w:rsidRPr="001B6260">
        <w:rPr>
          <w:sz w:val="28"/>
        </w:rPr>
        <w:t xml:space="preserve"> Pereira da Silva (</w:t>
      </w:r>
      <w:hyperlink r:id="rId11" w:history="1">
        <w:r w:rsidR="00EC1813" w:rsidRPr="00445588">
          <w:rPr>
            <w:rStyle w:val="Hyperlink"/>
            <w:sz w:val="28"/>
          </w:rPr>
          <w:t>pwaldinei@gmail.com</w:t>
        </w:r>
      </w:hyperlink>
      <w:r w:rsidRPr="001B6260">
        <w:rPr>
          <w:sz w:val="28"/>
        </w:rPr>
        <w:t>)</w:t>
      </w:r>
    </w:p>
    <w:p w14:paraId="127E9C9E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1E4B0AB4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3FE662CC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046909EC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4CAE6618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598F8BDF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72F5CC17" w14:textId="77777777" w:rsidR="00EC1813" w:rsidRDefault="00EC1813" w:rsidP="00EC1813">
      <w:pPr>
        <w:spacing w:line="240" w:lineRule="auto"/>
        <w:ind w:left="0"/>
        <w:jc w:val="center"/>
        <w:rPr>
          <w:sz w:val="28"/>
        </w:rPr>
      </w:pPr>
      <w:r>
        <w:rPr>
          <w:sz w:val="28"/>
        </w:rPr>
        <w:lastRenderedPageBreak/>
        <w:t>DECLARAÇÃO DE ESCOPO</w:t>
      </w:r>
    </w:p>
    <w:p w14:paraId="5AA385A4" w14:textId="77777777" w:rsidR="00EC1813" w:rsidRDefault="00EC1813" w:rsidP="00EC1813">
      <w:pPr>
        <w:spacing w:line="240" w:lineRule="auto"/>
        <w:ind w:left="0"/>
        <w:jc w:val="center"/>
        <w:rPr>
          <w:sz w:val="28"/>
        </w:rPr>
      </w:pPr>
    </w:p>
    <w:p w14:paraId="4E4AC503" w14:textId="77777777" w:rsidR="00EC1813" w:rsidRDefault="00EC1813" w:rsidP="00EC1813">
      <w:pPr>
        <w:spacing w:line="240" w:lineRule="auto"/>
        <w:ind w:left="0"/>
        <w:jc w:val="center"/>
        <w:rPr>
          <w:sz w:val="28"/>
        </w:rPr>
      </w:pPr>
      <w:r>
        <w:rPr>
          <w:sz w:val="28"/>
        </w:rPr>
        <w:t>11 DE NOVEMBRO DE 2014</w:t>
      </w:r>
    </w:p>
    <w:p w14:paraId="2574D52A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0E227444" w14:textId="77777777" w:rsidR="00EC1813" w:rsidRDefault="00EC1813" w:rsidP="001B6260">
      <w:pPr>
        <w:spacing w:line="240" w:lineRule="auto"/>
        <w:ind w:left="0"/>
        <w:rPr>
          <w:sz w:val="28"/>
        </w:rPr>
      </w:pPr>
      <w:r>
        <w:rPr>
          <w:sz w:val="28"/>
        </w:rPr>
        <w:t xml:space="preserve">Este documento tem como objetivo descrever detalhadamente todo o TRABALHO da Equipe do Projeto que deverá ser realizado para se atingir os OBJETIVOS do Projeto, assim como sua representação gráfica (EAP/WBS). Além disso, deve explicitar as EXCLUSÕES </w:t>
      </w:r>
      <w:r w:rsidR="00275923">
        <w:rPr>
          <w:sz w:val="28"/>
        </w:rPr>
        <w:t>do Projeto (aquilo que não será feito) as PREMISSAS (aquilo que é dado como certo) e as RESTRIÇÕES (aquilo que restringe e limita as ações do Gerente de Projeto) do Projeto. Também devem ser descritas e limita as ENTREGAS/</w:t>
      </w:r>
      <w:proofErr w:type="spellStart"/>
      <w:r w:rsidR="00275923" w:rsidRPr="00275923">
        <w:rPr>
          <w:i/>
          <w:sz w:val="28"/>
        </w:rPr>
        <w:t>Deliverable</w:t>
      </w:r>
      <w:proofErr w:type="spellEnd"/>
      <w:r w:rsidR="00275923">
        <w:rPr>
          <w:sz w:val="28"/>
        </w:rPr>
        <w:t xml:space="preserve"> que serão produzidas pelo Projeto e finalmente, deve conter a descrição do ESCOPO do PRODUTO (requisitos, funcionalidades e características), assim como quais são os critérios para aceitação do PRODUTO por parte do Cliente.</w:t>
      </w:r>
    </w:p>
    <w:p w14:paraId="5AD31D88" w14:textId="77777777" w:rsidR="00275923" w:rsidRDefault="00275923" w:rsidP="001B6260">
      <w:pPr>
        <w:spacing w:line="240" w:lineRule="auto"/>
        <w:ind w:left="0"/>
        <w:rPr>
          <w:sz w:val="28"/>
        </w:rPr>
      </w:pPr>
    </w:p>
    <w:p w14:paraId="7020D986" w14:textId="77777777" w:rsidR="00275923" w:rsidRDefault="00275923" w:rsidP="001B6260">
      <w:pPr>
        <w:spacing w:line="240" w:lineRule="auto"/>
        <w:ind w:left="0"/>
        <w:rPr>
          <w:sz w:val="28"/>
        </w:rPr>
      </w:pPr>
    </w:p>
    <w:p w14:paraId="3745D1D5" w14:textId="77777777" w:rsidR="00275923" w:rsidRPr="00B22E61" w:rsidRDefault="00275923" w:rsidP="00275923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 w:rsidRPr="00B22E61">
        <w:rPr>
          <w:b/>
          <w:sz w:val="28"/>
        </w:rPr>
        <w:t>ESCOPO DO PROJETO</w:t>
      </w:r>
    </w:p>
    <w:p w14:paraId="0C8F9E71" w14:textId="77777777" w:rsidR="00275923" w:rsidRDefault="00275923" w:rsidP="00275923">
      <w:pPr>
        <w:spacing w:line="240" w:lineRule="auto"/>
        <w:ind w:left="360"/>
        <w:rPr>
          <w:sz w:val="28"/>
        </w:rPr>
      </w:pPr>
      <w:r>
        <w:rPr>
          <w:sz w:val="28"/>
        </w:rPr>
        <w:t>Abaixo segue a descrição das Atividades e Subatividades que serão executadas pela equipe do Projeto de modo a se atingir os Objetivos do Projeto</w:t>
      </w:r>
    </w:p>
    <w:p w14:paraId="7CBE0227" w14:textId="77777777" w:rsidR="009D06DD" w:rsidRDefault="009D06DD" w:rsidP="00275923">
      <w:pPr>
        <w:spacing w:line="240" w:lineRule="auto"/>
        <w:ind w:left="360"/>
        <w:rPr>
          <w:sz w:val="28"/>
        </w:rPr>
      </w:pPr>
    </w:p>
    <w:p w14:paraId="20659FB6" w14:textId="77777777" w:rsidR="00275923" w:rsidRDefault="00275923" w:rsidP="00275923">
      <w:pPr>
        <w:pStyle w:val="PargrafodaLista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 xml:space="preserve">Desenvolvimento do Sistema </w:t>
      </w:r>
    </w:p>
    <w:p w14:paraId="75ACC13C" w14:textId="77777777" w:rsidR="00831B7C" w:rsidRPr="007E5E20" w:rsidRDefault="00831B7C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7A35B9">
        <w:rPr>
          <w:b/>
          <w:sz w:val="28"/>
        </w:rPr>
        <w:t>Cadastro de</w:t>
      </w:r>
      <w:r w:rsidRPr="007E5E20">
        <w:rPr>
          <w:sz w:val="28"/>
        </w:rPr>
        <w:t xml:space="preserve"> </w:t>
      </w:r>
      <w:r w:rsidRPr="007E5E20">
        <w:rPr>
          <w:b/>
          <w:sz w:val="28"/>
        </w:rPr>
        <w:t>Usuário</w:t>
      </w:r>
    </w:p>
    <w:p w14:paraId="7F7E1CDE" w14:textId="77777777" w:rsidR="007A35B9" w:rsidRPr="007A35B9" w:rsidRDefault="00831B7C" w:rsidP="009D06DD">
      <w:pPr>
        <w:pStyle w:val="PargrafodaLista"/>
        <w:spacing w:line="240" w:lineRule="auto"/>
        <w:ind w:left="1416"/>
        <w:rPr>
          <w:sz w:val="28"/>
        </w:rPr>
      </w:pPr>
      <w:r>
        <w:rPr>
          <w:sz w:val="28"/>
        </w:rPr>
        <w:t xml:space="preserve">Deve permitir o acesso às páginas Web, de acordo com o perfil do usuário, (secretaria, professor, aluno, responsável, gestor) </w:t>
      </w:r>
      <w:r w:rsidR="007A35B9">
        <w:rPr>
          <w:sz w:val="28"/>
        </w:rPr>
        <w:t>aos quais incluem atributos como:</w:t>
      </w:r>
    </w:p>
    <w:p w14:paraId="24267D71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Login</w:t>
      </w:r>
      <w:proofErr w:type="spellEnd"/>
    </w:p>
    <w:p w14:paraId="73A71736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Senha</w:t>
      </w:r>
    </w:p>
    <w:p w14:paraId="6C32778A" w14:textId="77777777" w:rsidR="00717F3E" w:rsidRDefault="00717F3E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Perfil (Secretaria, Professor, Aluno, Responsável, Gestor)</w:t>
      </w:r>
    </w:p>
    <w:p w14:paraId="6720CBF6" w14:textId="77777777" w:rsidR="007A35B9" w:rsidRDefault="007A35B9" w:rsidP="007A35B9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Nome</w:t>
      </w:r>
    </w:p>
    <w:p w14:paraId="703D8CAF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Sobrenome</w:t>
      </w:r>
    </w:p>
    <w:p w14:paraId="044AFA22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Data de nascimento</w:t>
      </w:r>
    </w:p>
    <w:p w14:paraId="4B6A94D6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Sexo</w:t>
      </w:r>
    </w:p>
    <w:p w14:paraId="52DCAF35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Email</w:t>
      </w:r>
      <w:proofErr w:type="spellEnd"/>
    </w:p>
    <w:p w14:paraId="773A5972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Endereço</w:t>
      </w:r>
    </w:p>
    <w:p w14:paraId="14865869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Status (Ativo/Inativo)</w:t>
      </w:r>
    </w:p>
    <w:p w14:paraId="00FA8080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Foto</w:t>
      </w:r>
    </w:p>
    <w:p w14:paraId="25206580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CPF</w:t>
      </w:r>
    </w:p>
    <w:p w14:paraId="66E29F6A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RG</w:t>
      </w:r>
    </w:p>
    <w:p w14:paraId="5E8D44B1" w14:textId="77777777" w:rsidR="00CF295A" w:rsidRDefault="00CF295A" w:rsidP="00CF295A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 w:rsidRPr="00011CE1">
        <w:rPr>
          <w:sz w:val="28"/>
        </w:rPr>
        <w:lastRenderedPageBreak/>
        <w:t xml:space="preserve">Data de ingresso </w:t>
      </w:r>
    </w:p>
    <w:p w14:paraId="13131805" w14:textId="09A0E0CE" w:rsidR="00CF295A" w:rsidRDefault="00CF295A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Data de saída</w:t>
      </w:r>
    </w:p>
    <w:p w14:paraId="1F0A8887" w14:textId="77777777" w:rsidR="00831B7C" w:rsidRDefault="00831B7C" w:rsidP="00831B7C">
      <w:pPr>
        <w:pStyle w:val="PargrafodaLista"/>
        <w:spacing w:line="240" w:lineRule="auto"/>
        <w:ind w:left="1155"/>
        <w:rPr>
          <w:sz w:val="28"/>
        </w:rPr>
      </w:pPr>
    </w:p>
    <w:p w14:paraId="72246B1F" w14:textId="77777777" w:rsidR="007A35B9" w:rsidRDefault="007A35B9" w:rsidP="00831B7C">
      <w:pPr>
        <w:pStyle w:val="PargrafodaLista"/>
        <w:spacing w:line="240" w:lineRule="auto"/>
        <w:ind w:left="1155"/>
        <w:rPr>
          <w:sz w:val="28"/>
        </w:rPr>
      </w:pPr>
    </w:p>
    <w:p w14:paraId="7A2E7A6C" w14:textId="77777777" w:rsidR="007A35B9" w:rsidRPr="00831B7C" w:rsidRDefault="007A35B9" w:rsidP="00831B7C">
      <w:pPr>
        <w:pStyle w:val="PargrafodaLista"/>
        <w:spacing w:line="240" w:lineRule="auto"/>
        <w:ind w:left="1155"/>
        <w:rPr>
          <w:sz w:val="28"/>
        </w:rPr>
      </w:pPr>
    </w:p>
    <w:p w14:paraId="641B6C4E" w14:textId="77777777" w:rsidR="004E611C" w:rsidRPr="00717F3E" w:rsidRDefault="007A35B9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Aluno</w:t>
      </w:r>
      <w:r w:rsidR="00275923">
        <w:rPr>
          <w:sz w:val="28"/>
        </w:rPr>
        <w:t xml:space="preserve"> – Formulário de Alunos que serve para cadastrar os dados </w:t>
      </w:r>
      <w:r>
        <w:rPr>
          <w:sz w:val="28"/>
        </w:rPr>
        <w:t xml:space="preserve">de alunos a serem </w:t>
      </w:r>
      <w:r w:rsidR="00275923">
        <w:rPr>
          <w:sz w:val="28"/>
        </w:rPr>
        <w:t>matriculados</w:t>
      </w:r>
      <w:r w:rsidR="007E5E20">
        <w:rPr>
          <w:sz w:val="28"/>
        </w:rPr>
        <w:t xml:space="preserve">, </w:t>
      </w:r>
      <w:r>
        <w:rPr>
          <w:sz w:val="28"/>
        </w:rPr>
        <w:t xml:space="preserve">que herdam atributos do </w:t>
      </w:r>
      <w:r w:rsidR="00717F3E" w:rsidRPr="00717F3E">
        <w:rPr>
          <w:b/>
          <w:sz w:val="28"/>
        </w:rPr>
        <w:t>C</w:t>
      </w:r>
      <w:r w:rsidRPr="00717F3E">
        <w:rPr>
          <w:b/>
          <w:sz w:val="28"/>
        </w:rPr>
        <w:t xml:space="preserve">adastro de </w:t>
      </w:r>
      <w:r w:rsidR="00717F3E" w:rsidRPr="00717F3E">
        <w:rPr>
          <w:b/>
          <w:sz w:val="28"/>
        </w:rPr>
        <w:t>U</w:t>
      </w:r>
      <w:r w:rsidRPr="00717F3E">
        <w:rPr>
          <w:b/>
          <w:sz w:val="28"/>
        </w:rPr>
        <w:t>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 w:rsidR="00717F3E">
        <w:rPr>
          <w:sz w:val="28"/>
        </w:rPr>
        <w:t xml:space="preserve"> </w:t>
      </w:r>
      <w:r w:rsidR="00717F3E" w:rsidRPr="00717F3E">
        <w:rPr>
          <w:b/>
          <w:sz w:val="28"/>
        </w:rPr>
        <w:t>Aluno</w:t>
      </w:r>
      <w:r>
        <w:rPr>
          <w:sz w:val="28"/>
        </w:rPr>
        <w:t xml:space="preserve"> </w:t>
      </w:r>
      <w:r w:rsidR="007E5E20">
        <w:rPr>
          <w:sz w:val="28"/>
        </w:rPr>
        <w:t>que devem incluir itens como:</w:t>
      </w:r>
    </w:p>
    <w:p w14:paraId="0B16DBE8" w14:textId="77777777" w:rsidR="00275923" w:rsidRDefault="004E611C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 w:rsidRPr="004E611C">
        <w:rPr>
          <w:sz w:val="28"/>
        </w:rPr>
        <w:t>Responsável</w:t>
      </w:r>
      <w:r w:rsidR="00717F3E">
        <w:rPr>
          <w:sz w:val="28"/>
        </w:rPr>
        <w:t xml:space="preserve"> (pai, mãe ou responsável por matricula-lo)</w:t>
      </w:r>
    </w:p>
    <w:p w14:paraId="06FF1885" w14:textId="77777777"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Escola anterior (se houver), caso seja aluno novo deve estar em branco</w:t>
      </w:r>
    </w:p>
    <w:p w14:paraId="035C5381" w14:textId="77777777" w:rsidR="00717F3E" w:rsidRDefault="00717F3E" w:rsidP="00717F3E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Série anterior, caso seja aluno novo deve estar em branco</w:t>
      </w:r>
    </w:p>
    <w:p w14:paraId="6DFC2D71" w14:textId="77777777"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Escola atual</w:t>
      </w:r>
    </w:p>
    <w:p w14:paraId="7E684387" w14:textId="77777777"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Série atual</w:t>
      </w:r>
    </w:p>
    <w:p w14:paraId="00F39F70" w14:textId="77777777" w:rsidR="00717F3E" w:rsidRPr="004E611C" w:rsidRDefault="00717F3E" w:rsidP="00717F3E">
      <w:pPr>
        <w:pStyle w:val="PargrafodaLista"/>
        <w:spacing w:line="240" w:lineRule="auto"/>
        <w:ind w:left="1875"/>
        <w:rPr>
          <w:sz w:val="28"/>
        </w:rPr>
      </w:pPr>
    </w:p>
    <w:p w14:paraId="1D3835E0" w14:textId="77777777" w:rsidR="007E5E20" w:rsidRDefault="00F40E3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Professor</w:t>
      </w:r>
      <w:r w:rsidR="00275923">
        <w:rPr>
          <w:sz w:val="28"/>
        </w:rPr>
        <w:t xml:space="preserve"> </w:t>
      </w:r>
      <w:r w:rsidR="007E5E20">
        <w:rPr>
          <w:sz w:val="28"/>
        </w:rPr>
        <w:t>–</w:t>
      </w:r>
      <w:r w:rsidR="00275923">
        <w:rPr>
          <w:sz w:val="28"/>
        </w:rPr>
        <w:t xml:space="preserve"> </w:t>
      </w:r>
      <w:r w:rsidR="007E5E20">
        <w:rPr>
          <w:sz w:val="28"/>
        </w:rPr>
        <w:t xml:space="preserve">Formulário de professores que serve para cadastrar os </w:t>
      </w:r>
      <w:r w:rsidR="00717F3E">
        <w:rPr>
          <w:sz w:val="28"/>
        </w:rPr>
        <w:t xml:space="preserve">dados de </w:t>
      </w:r>
      <w:r w:rsidR="007E5E20">
        <w:rPr>
          <w:sz w:val="28"/>
        </w:rPr>
        <w:t>professores</w:t>
      </w:r>
      <w:r w:rsidR="00717F3E">
        <w:rPr>
          <w:sz w:val="28"/>
        </w:rPr>
        <w:t>,</w:t>
      </w:r>
      <w:r w:rsidR="00717F3E" w:rsidRPr="00717F3E">
        <w:rPr>
          <w:sz w:val="28"/>
        </w:rPr>
        <w:t xml:space="preserve"> </w:t>
      </w:r>
      <w:r w:rsidR="00717F3E">
        <w:rPr>
          <w:sz w:val="28"/>
        </w:rPr>
        <w:t xml:space="preserve">que herdam atributos do </w:t>
      </w:r>
      <w:r w:rsidR="00717F3E" w:rsidRPr="00717F3E">
        <w:rPr>
          <w:b/>
          <w:sz w:val="28"/>
        </w:rPr>
        <w:t>Cadastro de Usuário</w:t>
      </w:r>
      <w:r w:rsidR="00717F3E">
        <w:rPr>
          <w:sz w:val="28"/>
        </w:rPr>
        <w:t xml:space="preserve"> aos quais são designados com o </w:t>
      </w:r>
      <w:r w:rsidR="00717F3E" w:rsidRPr="00717F3E">
        <w:rPr>
          <w:b/>
          <w:sz w:val="28"/>
        </w:rPr>
        <w:t>Perfil</w:t>
      </w:r>
      <w:r w:rsidR="00717F3E">
        <w:rPr>
          <w:sz w:val="28"/>
        </w:rPr>
        <w:t xml:space="preserve"> </w:t>
      </w:r>
      <w:r w:rsidR="00717F3E">
        <w:rPr>
          <w:b/>
          <w:sz w:val="28"/>
        </w:rPr>
        <w:t>Professor</w:t>
      </w:r>
      <w:r w:rsidR="00717F3E">
        <w:rPr>
          <w:sz w:val="28"/>
        </w:rPr>
        <w:t xml:space="preserve"> que devem incluir itens como:</w:t>
      </w:r>
    </w:p>
    <w:p w14:paraId="55DAE7E9" w14:textId="77777777" w:rsidR="00F40E31" w:rsidRPr="00011CE1" w:rsidRDefault="00F40E31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 xml:space="preserve">Formação </w:t>
      </w:r>
      <w:r w:rsidR="00011CE1">
        <w:rPr>
          <w:sz w:val="28"/>
        </w:rPr>
        <w:t xml:space="preserve">acadêmica: </w:t>
      </w:r>
      <w:r>
        <w:rPr>
          <w:sz w:val="28"/>
        </w:rPr>
        <w:t>(Licenciatura, Bacharelado)</w:t>
      </w:r>
      <w:r w:rsidR="00011CE1">
        <w:rPr>
          <w:sz w:val="28"/>
        </w:rPr>
        <w:t>, instituição, ano de conclusão.</w:t>
      </w:r>
    </w:p>
    <w:p w14:paraId="49FFAA6D" w14:textId="77777777" w:rsidR="00F40E31" w:rsidRDefault="00F40E31" w:rsidP="00F40E31">
      <w:pPr>
        <w:pStyle w:val="PargrafodaLista"/>
        <w:spacing w:line="240" w:lineRule="auto"/>
        <w:ind w:left="1875"/>
        <w:rPr>
          <w:sz w:val="28"/>
        </w:rPr>
      </w:pPr>
    </w:p>
    <w:p w14:paraId="7039F268" w14:textId="77777777" w:rsidR="00EA7CF6" w:rsidRPr="00831B7C" w:rsidRDefault="00EA7CF6" w:rsidP="00EA7CF6">
      <w:pPr>
        <w:pStyle w:val="PargrafodaLista"/>
        <w:spacing w:line="240" w:lineRule="auto"/>
        <w:ind w:left="1875"/>
        <w:rPr>
          <w:sz w:val="28"/>
        </w:rPr>
      </w:pPr>
    </w:p>
    <w:p w14:paraId="7A1585AD" w14:textId="77777777" w:rsidR="00EA7CF6" w:rsidRPr="00F40E31" w:rsidRDefault="00F40E3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Cadastro de </w:t>
      </w:r>
      <w:r w:rsidR="00EA7CF6">
        <w:rPr>
          <w:b/>
          <w:sz w:val="28"/>
        </w:rPr>
        <w:t>Gestor</w:t>
      </w:r>
      <w:r w:rsidR="00EA7CF6">
        <w:rPr>
          <w:sz w:val="28"/>
        </w:rPr>
        <w:t xml:space="preserve"> – Formulário de gestor</w:t>
      </w:r>
      <w:r>
        <w:rPr>
          <w:sz w:val="28"/>
        </w:rPr>
        <w:t>es</w:t>
      </w:r>
      <w:r w:rsidR="00EA7CF6">
        <w:rPr>
          <w:sz w:val="28"/>
        </w:rPr>
        <w:t xml:space="preserve"> que serve para cadastrar os </w:t>
      </w:r>
      <w:r>
        <w:rPr>
          <w:sz w:val="28"/>
        </w:rPr>
        <w:t>dados dos gestores,</w:t>
      </w:r>
      <w:r w:rsidR="00EA7CF6">
        <w:rPr>
          <w:sz w:val="28"/>
        </w:rPr>
        <w:t xml:space="preserve"> que </w:t>
      </w:r>
      <w:r>
        <w:rPr>
          <w:sz w:val="28"/>
        </w:rPr>
        <w:t xml:space="preserve">herdam atributos do </w:t>
      </w:r>
      <w:r w:rsidRPr="00717F3E">
        <w:rPr>
          <w:b/>
          <w:sz w:val="28"/>
        </w:rPr>
        <w:t>Cadastro de Usuário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>
        <w:rPr>
          <w:b/>
          <w:sz w:val="28"/>
        </w:rPr>
        <w:t>Gestor</w:t>
      </w:r>
      <w:r>
        <w:rPr>
          <w:sz w:val="28"/>
        </w:rPr>
        <w:t xml:space="preserve"> que devem incluir itens como:</w:t>
      </w:r>
    </w:p>
    <w:p w14:paraId="3621655F" w14:textId="77777777" w:rsidR="00F40E31" w:rsidRPr="00011CE1" w:rsidRDefault="00F40E31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Formação acadêmica (Bacharelado, Mestrado, Doutorado</w:t>
      </w:r>
      <w:r w:rsidR="00011CE1">
        <w:rPr>
          <w:sz w:val="28"/>
        </w:rPr>
        <w:t>), instituição, ano de conclusão.</w:t>
      </w:r>
    </w:p>
    <w:p w14:paraId="3A3AB4B2" w14:textId="77777777" w:rsidR="007E5E20" w:rsidRDefault="007E5E20" w:rsidP="007E5E20">
      <w:pPr>
        <w:spacing w:line="240" w:lineRule="auto"/>
        <w:rPr>
          <w:sz w:val="28"/>
        </w:rPr>
      </w:pPr>
    </w:p>
    <w:p w14:paraId="7932D991" w14:textId="77777777" w:rsidR="00EA7CF6" w:rsidRPr="007E5E20" w:rsidRDefault="00EA7CF6" w:rsidP="007E5E20">
      <w:pPr>
        <w:spacing w:line="240" w:lineRule="auto"/>
        <w:rPr>
          <w:sz w:val="28"/>
        </w:rPr>
      </w:pPr>
    </w:p>
    <w:p w14:paraId="2ED185C4" w14:textId="77777777" w:rsidR="00011CE1" w:rsidRDefault="00011CE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Cadastro de </w:t>
      </w:r>
      <w:r w:rsidR="00831B7C">
        <w:rPr>
          <w:b/>
          <w:sz w:val="28"/>
        </w:rPr>
        <w:t>Responsável</w:t>
      </w:r>
      <w:r w:rsidR="00831B7C">
        <w:rPr>
          <w:sz w:val="28"/>
        </w:rPr>
        <w:t xml:space="preserve"> – Formulário de pais e o/ou responsável</w:t>
      </w:r>
      <w:r>
        <w:rPr>
          <w:sz w:val="28"/>
        </w:rPr>
        <w:t>,</w:t>
      </w:r>
      <w:r w:rsidRPr="00011CE1">
        <w:rPr>
          <w:sz w:val="28"/>
        </w:rPr>
        <w:t xml:space="preserve"> </w:t>
      </w:r>
      <w:r>
        <w:rPr>
          <w:sz w:val="28"/>
        </w:rPr>
        <w:t xml:space="preserve">serve para relacionar os responsáveis aos alunos matriculados, herdam atributos </w:t>
      </w:r>
      <w:r w:rsidRPr="00717F3E">
        <w:rPr>
          <w:b/>
          <w:sz w:val="28"/>
        </w:rPr>
        <w:t>Cadastro de Usuário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>
        <w:rPr>
          <w:b/>
          <w:sz w:val="28"/>
        </w:rPr>
        <w:t>Responsável</w:t>
      </w:r>
      <w:r>
        <w:rPr>
          <w:sz w:val="28"/>
        </w:rPr>
        <w:t xml:space="preserve"> que devem incluir itens como:</w:t>
      </w:r>
    </w:p>
    <w:p w14:paraId="6654CA4B" w14:textId="77777777" w:rsidR="00831B7C" w:rsidRPr="00EA7CF6" w:rsidRDefault="00011CE1" w:rsidP="00831B7C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lastRenderedPageBreak/>
        <w:t>Situação atual (Adimplente/Inadimplente)</w:t>
      </w:r>
    </w:p>
    <w:p w14:paraId="1A7B90D4" w14:textId="77777777" w:rsidR="00CF295A" w:rsidRDefault="00CF295A" w:rsidP="00CF295A">
      <w:pPr>
        <w:spacing w:line="240" w:lineRule="auto"/>
        <w:rPr>
          <w:sz w:val="28"/>
        </w:rPr>
      </w:pPr>
    </w:p>
    <w:p w14:paraId="06D4512C" w14:textId="15EB5FEF" w:rsidR="00CF295A" w:rsidRDefault="00CF295A" w:rsidP="00CF295A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CF295A">
        <w:rPr>
          <w:b/>
          <w:sz w:val="28"/>
        </w:rPr>
        <w:t>Cadastro de Secretária</w:t>
      </w:r>
      <w:r w:rsidRPr="00CF295A">
        <w:rPr>
          <w:sz w:val="28"/>
        </w:rPr>
        <w:t xml:space="preserve"> – </w:t>
      </w:r>
      <w:r>
        <w:rPr>
          <w:sz w:val="28"/>
        </w:rPr>
        <w:t xml:space="preserve">Formulário de secretária que serve para cadastrar os dados da secretária, que herdam atributos do </w:t>
      </w:r>
      <w:r w:rsidRPr="00717F3E">
        <w:rPr>
          <w:b/>
          <w:sz w:val="28"/>
        </w:rPr>
        <w:t>Cadastro de Usuário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 w:rsidRPr="00CF295A">
        <w:rPr>
          <w:b/>
          <w:sz w:val="28"/>
        </w:rPr>
        <w:t>Secretária</w:t>
      </w:r>
      <w:r>
        <w:rPr>
          <w:sz w:val="28"/>
        </w:rPr>
        <w:t xml:space="preserve"> que devem incluir itens como:</w:t>
      </w:r>
    </w:p>
    <w:p w14:paraId="17A30F28" w14:textId="623792B9" w:rsidR="00CF295A" w:rsidRDefault="00777869" w:rsidP="00CF295A">
      <w:pPr>
        <w:pStyle w:val="PargrafodaLista"/>
        <w:numPr>
          <w:ilvl w:val="0"/>
          <w:numId w:val="26"/>
        </w:numPr>
        <w:spacing w:line="240" w:lineRule="auto"/>
        <w:rPr>
          <w:sz w:val="28"/>
        </w:rPr>
      </w:pPr>
      <w:r>
        <w:rPr>
          <w:sz w:val="28"/>
        </w:rPr>
        <w:t>Experiência anterior (entidade)</w:t>
      </w:r>
    </w:p>
    <w:p w14:paraId="693CB6B8" w14:textId="09E9BD6C" w:rsidR="00CF295A" w:rsidRDefault="00777869" w:rsidP="00CF295A">
      <w:pPr>
        <w:pStyle w:val="PargrafodaLista"/>
        <w:numPr>
          <w:ilvl w:val="0"/>
          <w:numId w:val="26"/>
        </w:numPr>
        <w:spacing w:line="240" w:lineRule="auto"/>
        <w:rPr>
          <w:sz w:val="28"/>
        </w:rPr>
      </w:pPr>
      <w:r>
        <w:rPr>
          <w:sz w:val="28"/>
        </w:rPr>
        <w:t>Experiência na área estudantil (mês)</w:t>
      </w:r>
    </w:p>
    <w:p w14:paraId="0CF25AF4" w14:textId="7303579E" w:rsidR="00CF295A" w:rsidRPr="00CF295A" w:rsidRDefault="00777869" w:rsidP="00CD683A">
      <w:pPr>
        <w:pStyle w:val="PargrafodaLista"/>
        <w:numPr>
          <w:ilvl w:val="0"/>
          <w:numId w:val="26"/>
        </w:numPr>
        <w:spacing w:line="240" w:lineRule="auto"/>
        <w:rPr>
          <w:sz w:val="28"/>
        </w:rPr>
      </w:pPr>
      <w:r w:rsidRPr="00777869">
        <w:rPr>
          <w:sz w:val="28"/>
        </w:rPr>
        <w:t xml:space="preserve">Formação Acadêmica </w:t>
      </w:r>
      <w:r>
        <w:rPr>
          <w:sz w:val="28"/>
        </w:rPr>
        <w:t>(Licenciatura, Bacharelado), instituição, ano de conclusão.</w:t>
      </w:r>
    </w:p>
    <w:p w14:paraId="01CBFF96" w14:textId="77777777" w:rsidR="00CF295A" w:rsidRPr="00CF295A" w:rsidRDefault="00CF295A" w:rsidP="00CF295A">
      <w:pPr>
        <w:spacing w:line="240" w:lineRule="auto"/>
        <w:rPr>
          <w:sz w:val="28"/>
        </w:rPr>
      </w:pPr>
    </w:p>
    <w:p w14:paraId="59081BEF" w14:textId="78FC6C51" w:rsidR="00011CE1" w:rsidRPr="00CF295A" w:rsidRDefault="00011CE1" w:rsidP="00CF295A">
      <w:pPr>
        <w:pStyle w:val="PargrafodaLista"/>
        <w:spacing w:line="240" w:lineRule="auto"/>
        <w:ind w:left="1875"/>
        <w:rPr>
          <w:sz w:val="28"/>
        </w:rPr>
      </w:pPr>
    </w:p>
    <w:p w14:paraId="2724905E" w14:textId="77777777" w:rsidR="00495C73" w:rsidRPr="009E5477" w:rsidRDefault="007E5E20" w:rsidP="009D06DD">
      <w:pPr>
        <w:pStyle w:val="PargrafodaLista"/>
        <w:numPr>
          <w:ilvl w:val="2"/>
          <w:numId w:val="2"/>
        </w:numPr>
        <w:spacing w:line="240" w:lineRule="auto"/>
        <w:rPr>
          <w:b/>
          <w:sz w:val="28"/>
        </w:rPr>
      </w:pPr>
      <w:r w:rsidRPr="009E5477">
        <w:rPr>
          <w:b/>
          <w:sz w:val="28"/>
        </w:rPr>
        <w:t xml:space="preserve">Cadastro de </w:t>
      </w:r>
      <w:r w:rsidRPr="007B2BC8">
        <w:rPr>
          <w:b/>
          <w:sz w:val="28"/>
        </w:rPr>
        <w:t>turmas</w:t>
      </w:r>
      <w:r w:rsidR="007B2BC8">
        <w:rPr>
          <w:b/>
          <w:sz w:val="28"/>
        </w:rPr>
        <w:t xml:space="preserve"> </w:t>
      </w:r>
      <w:r w:rsidR="007B2BC8">
        <w:rPr>
          <w:sz w:val="28"/>
        </w:rPr>
        <w:t>–</w:t>
      </w:r>
      <w:r w:rsidR="007B2BC8">
        <w:rPr>
          <w:b/>
          <w:sz w:val="28"/>
        </w:rPr>
        <w:t xml:space="preserve"> </w:t>
      </w:r>
      <w:r w:rsidR="007A612E" w:rsidRPr="007B2BC8">
        <w:rPr>
          <w:sz w:val="28"/>
        </w:rPr>
        <w:t>Formulário</w:t>
      </w:r>
      <w:r w:rsidR="007B2BC8">
        <w:rPr>
          <w:sz w:val="28"/>
        </w:rPr>
        <w:t xml:space="preserve"> designado para o cadastro de turmas. </w:t>
      </w:r>
    </w:p>
    <w:p w14:paraId="40C3393F" w14:textId="77777777" w:rsidR="007B2BC8" w:rsidRDefault="007B2BC8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Identificador da turma (</w:t>
      </w:r>
      <w:proofErr w:type="spellStart"/>
      <w:r w:rsidRPr="009358C1">
        <w:rPr>
          <w:b/>
          <w:sz w:val="28"/>
        </w:rPr>
        <w:t>idTurma</w:t>
      </w:r>
      <w:proofErr w:type="spellEnd"/>
      <w:r>
        <w:rPr>
          <w:sz w:val="28"/>
        </w:rPr>
        <w:t>)</w:t>
      </w:r>
    </w:p>
    <w:p w14:paraId="1C77EA39" w14:textId="77777777" w:rsidR="007B2BC8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Série</w:t>
      </w:r>
    </w:p>
    <w:p w14:paraId="3F61595C" w14:textId="77777777" w:rsidR="007A612E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Ano</w:t>
      </w:r>
    </w:p>
    <w:p w14:paraId="14ADF14C" w14:textId="77777777" w:rsidR="007A612E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Nome da Turma</w:t>
      </w:r>
    </w:p>
    <w:p w14:paraId="700EA009" w14:textId="77777777" w:rsidR="007A612E" w:rsidRPr="004951A8" w:rsidRDefault="007A612E" w:rsidP="004951A8">
      <w:pPr>
        <w:spacing w:line="240" w:lineRule="auto"/>
        <w:ind w:left="0"/>
        <w:rPr>
          <w:b/>
          <w:sz w:val="28"/>
        </w:rPr>
      </w:pPr>
    </w:p>
    <w:p w14:paraId="7C1E78A5" w14:textId="77777777" w:rsidR="00EA7CF6" w:rsidRDefault="00EA7CF6" w:rsidP="009D06DD">
      <w:pPr>
        <w:pStyle w:val="PargrafodaLista"/>
        <w:numPr>
          <w:ilvl w:val="3"/>
          <w:numId w:val="2"/>
        </w:numPr>
        <w:spacing w:line="240" w:lineRule="auto"/>
        <w:rPr>
          <w:sz w:val="28"/>
        </w:rPr>
      </w:pPr>
      <w:r w:rsidRPr="004951A8">
        <w:rPr>
          <w:b/>
          <w:sz w:val="28"/>
        </w:rPr>
        <w:t>Alocação de turmas</w:t>
      </w:r>
      <w:r w:rsidR="004951A8" w:rsidRPr="004951A8">
        <w:rPr>
          <w:sz w:val="28"/>
        </w:rPr>
        <w:t xml:space="preserve"> – </w:t>
      </w:r>
      <w:r w:rsidR="004951A8">
        <w:rPr>
          <w:sz w:val="28"/>
        </w:rPr>
        <w:t>Função</w:t>
      </w:r>
      <w:r w:rsidR="004951A8" w:rsidRPr="004951A8">
        <w:rPr>
          <w:sz w:val="28"/>
        </w:rPr>
        <w:t xml:space="preserve"> designad</w:t>
      </w:r>
      <w:r w:rsidR="004951A8">
        <w:rPr>
          <w:sz w:val="28"/>
        </w:rPr>
        <w:t>a</w:t>
      </w:r>
      <w:r w:rsidR="004951A8" w:rsidRPr="004951A8">
        <w:rPr>
          <w:sz w:val="28"/>
        </w:rPr>
        <w:t xml:space="preserve"> para a alocação de turmas com os alunos matriculados.</w:t>
      </w:r>
    </w:p>
    <w:p w14:paraId="38074A0D" w14:textId="77777777" w:rsidR="009358C1" w:rsidRPr="004951A8" w:rsidRDefault="009358C1" w:rsidP="009358C1">
      <w:pPr>
        <w:pStyle w:val="PargrafodaLista"/>
        <w:spacing w:line="240" w:lineRule="auto"/>
        <w:ind w:left="1155"/>
        <w:rPr>
          <w:sz w:val="28"/>
        </w:rPr>
      </w:pPr>
    </w:p>
    <w:p w14:paraId="0AB0B529" w14:textId="27440531" w:rsidR="004951A8" w:rsidRDefault="004951A8" w:rsidP="009D06DD">
      <w:pPr>
        <w:pStyle w:val="PargrafodaLista"/>
        <w:numPr>
          <w:ilvl w:val="3"/>
          <w:numId w:val="2"/>
        </w:numPr>
        <w:spacing w:line="240" w:lineRule="auto"/>
        <w:rPr>
          <w:sz w:val="28"/>
        </w:rPr>
      </w:pPr>
      <w:r w:rsidRPr="004951A8">
        <w:rPr>
          <w:b/>
          <w:sz w:val="28"/>
        </w:rPr>
        <w:t>Alteração de turmas</w:t>
      </w:r>
      <w:r>
        <w:rPr>
          <w:sz w:val="28"/>
        </w:rPr>
        <w:t xml:space="preserve"> – Função designada para alteração da alocação dos alunos matriculados </w:t>
      </w:r>
      <w:r w:rsidR="00311863">
        <w:rPr>
          <w:sz w:val="28"/>
        </w:rPr>
        <w:t>à</w:t>
      </w:r>
      <w:r>
        <w:rPr>
          <w:sz w:val="28"/>
        </w:rPr>
        <w:t xml:space="preserve"> turma.</w:t>
      </w:r>
    </w:p>
    <w:p w14:paraId="3822909B" w14:textId="77777777" w:rsidR="009358C1" w:rsidRPr="009358C1" w:rsidRDefault="009358C1" w:rsidP="009358C1">
      <w:pPr>
        <w:spacing w:line="240" w:lineRule="auto"/>
        <w:ind w:left="0"/>
        <w:rPr>
          <w:sz w:val="28"/>
        </w:rPr>
      </w:pPr>
    </w:p>
    <w:p w14:paraId="21125251" w14:textId="77777777" w:rsidR="004951A8" w:rsidRDefault="004951A8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Listar Turmas</w:t>
      </w:r>
      <w:r>
        <w:rPr>
          <w:sz w:val="28"/>
        </w:rPr>
        <w:t xml:space="preserve"> – Função designada para listar as turmas cadastradas no sistema</w:t>
      </w:r>
    </w:p>
    <w:p w14:paraId="56ECB641" w14:textId="77777777" w:rsidR="009358C1" w:rsidRPr="009358C1" w:rsidRDefault="009358C1" w:rsidP="009358C1">
      <w:pPr>
        <w:spacing w:line="240" w:lineRule="auto"/>
        <w:ind w:left="0"/>
        <w:rPr>
          <w:sz w:val="28"/>
        </w:rPr>
      </w:pPr>
    </w:p>
    <w:p w14:paraId="5218CABB" w14:textId="77777777" w:rsidR="004951A8" w:rsidRDefault="004951A8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Visualizar Turma </w:t>
      </w:r>
      <w:r>
        <w:rPr>
          <w:sz w:val="28"/>
        </w:rPr>
        <w:t>– Função designada a visualização de uma turma especifica.</w:t>
      </w:r>
    </w:p>
    <w:p w14:paraId="1C265016" w14:textId="77777777" w:rsidR="004951A8" w:rsidRPr="004951A8" w:rsidRDefault="004951A8" w:rsidP="004951A8">
      <w:pPr>
        <w:spacing w:line="240" w:lineRule="auto"/>
        <w:rPr>
          <w:sz w:val="28"/>
        </w:rPr>
      </w:pPr>
    </w:p>
    <w:p w14:paraId="04DB21E7" w14:textId="316D55FC" w:rsidR="007E5E20" w:rsidRDefault="007E5E20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 w:rsidRPr="009358C1">
        <w:rPr>
          <w:b/>
          <w:sz w:val="28"/>
        </w:rPr>
        <w:t>Cadastro de Boletim</w:t>
      </w:r>
      <w:r w:rsidR="009358C1">
        <w:rPr>
          <w:sz w:val="28"/>
        </w:rPr>
        <w:t xml:space="preserve"> – Formulário designado para o cadastro de um boletim relacionado à turma</w:t>
      </w:r>
      <w:r w:rsidR="00FE3857">
        <w:rPr>
          <w:sz w:val="28"/>
        </w:rPr>
        <w:t xml:space="preserve"> e as disciplinas atribuídas á ela</w:t>
      </w:r>
      <w:r w:rsidR="009358C1">
        <w:rPr>
          <w:sz w:val="28"/>
        </w:rPr>
        <w:t>.</w:t>
      </w:r>
    </w:p>
    <w:p w14:paraId="65B06073" w14:textId="77777777" w:rsidR="009358C1" w:rsidRDefault="009358C1" w:rsidP="009358C1">
      <w:pPr>
        <w:pStyle w:val="PargrafodaLista"/>
        <w:numPr>
          <w:ilvl w:val="0"/>
          <w:numId w:val="16"/>
        </w:numPr>
        <w:rPr>
          <w:sz w:val="28"/>
        </w:rPr>
      </w:pPr>
      <w:r>
        <w:rPr>
          <w:sz w:val="28"/>
        </w:rPr>
        <w:t>Identificador de boletim (</w:t>
      </w:r>
      <w:proofErr w:type="spellStart"/>
      <w:r w:rsidRPr="009358C1">
        <w:rPr>
          <w:b/>
          <w:sz w:val="28"/>
        </w:rPr>
        <w:t>idBoletim</w:t>
      </w:r>
      <w:proofErr w:type="spellEnd"/>
      <w:r>
        <w:rPr>
          <w:sz w:val="28"/>
        </w:rPr>
        <w:t>)</w:t>
      </w:r>
    </w:p>
    <w:p w14:paraId="3A710B32" w14:textId="77777777" w:rsidR="009358C1" w:rsidRPr="009358C1" w:rsidRDefault="009358C1" w:rsidP="009358C1">
      <w:pPr>
        <w:pStyle w:val="PargrafodaLista"/>
        <w:numPr>
          <w:ilvl w:val="0"/>
          <w:numId w:val="16"/>
        </w:numPr>
        <w:rPr>
          <w:sz w:val="28"/>
        </w:rPr>
      </w:pPr>
      <w:r>
        <w:rPr>
          <w:sz w:val="28"/>
        </w:rPr>
        <w:t>Bimestre</w:t>
      </w:r>
    </w:p>
    <w:p w14:paraId="1DC75AD4" w14:textId="77777777" w:rsidR="009358C1" w:rsidRPr="009358C1" w:rsidRDefault="009358C1" w:rsidP="009D06DD">
      <w:pPr>
        <w:pStyle w:val="PargrafodaLista"/>
        <w:numPr>
          <w:ilvl w:val="2"/>
          <w:numId w:val="2"/>
        </w:numPr>
        <w:spacing w:line="240" w:lineRule="auto"/>
        <w:rPr>
          <w:b/>
          <w:sz w:val="28"/>
        </w:rPr>
      </w:pPr>
      <w:r w:rsidRPr="009358C1">
        <w:rPr>
          <w:b/>
          <w:sz w:val="28"/>
        </w:rPr>
        <w:t>Inserir notas e faltas</w:t>
      </w:r>
      <w:r>
        <w:rPr>
          <w:b/>
          <w:sz w:val="28"/>
        </w:rPr>
        <w:t xml:space="preserve"> </w:t>
      </w:r>
      <w:r>
        <w:rPr>
          <w:sz w:val="28"/>
        </w:rPr>
        <w:t xml:space="preserve">– Função designada </w:t>
      </w:r>
      <w:r w:rsidR="00B21AA4">
        <w:rPr>
          <w:sz w:val="28"/>
        </w:rPr>
        <w:t>a</w:t>
      </w:r>
      <w:r>
        <w:rPr>
          <w:sz w:val="28"/>
        </w:rPr>
        <w:t xml:space="preserve"> inserir notas e faltas para disciplinas atribuídas </w:t>
      </w:r>
      <w:r w:rsidR="00B21AA4">
        <w:rPr>
          <w:sz w:val="28"/>
        </w:rPr>
        <w:t>a</w:t>
      </w:r>
      <w:r>
        <w:rPr>
          <w:sz w:val="28"/>
        </w:rPr>
        <w:t xml:space="preserve"> turma no Boletim</w:t>
      </w:r>
    </w:p>
    <w:p w14:paraId="03F42C72" w14:textId="77777777" w:rsidR="009358C1" w:rsidRPr="009358C1" w:rsidRDefault="009358C1" w:rsidP="009358C1">
      <w:pPr>
        <w:pStyle w:val="PargrafodaLista"/>
        <w:numPr>
          <w:ilvl w:val="0"/>
          <w:numId w:val="18"/>
        </w:numPr>
        <w:spacing w:line="240" w:lineRule="auto"/>
        <w:rPr>
          <w:b/>
          <w:sz w:val="28"/>
        </w:rPr>
      </w:pPr>
      <w:r>
        <w:rPr>
          <w:sz w:val="28"/>
        </w:rPr>
        <w:lastRenderedPageBreak/>
        <w:t>Notas</w:t>
      </w:r>
    </w:p>
    <w:p w14:paraId="4959B215" w14:textId="77777777" w:rsidR="009358C1" w:rsidRPr="009358C1" w:rsidRDefault="009358C1" w:rsidP="009358C1">
      <w:pPr>
        <w:pStyle w:val="PargrafodaLista"/>
        <w:numPr>
          <w:ilvl w:val="0"/>
          <w:numId w:val="18"/>
        </w:numPr>
        <w:spacing w:line="240" w:lineRule="auto"/>
        <w:rPr>
          <w:b/>
          <w:sz w:val="28"/>
        </w:rPr>
      </w:pPr>
      <w:r>
        <w:rPr>
          <w:sz w:val="28"/>
        </w:rPr>
        <w:t>Faltas</w:t>
      </w:r>
    </w:p>
    <w:p w14:paraId="1111B0F7" w14:textId="77777777" w:rsidR="009358C1" w:rsidRPr="009358C1" w:rsidRDefault="009358C1" w:rsidP="009358C1">
      <w:pPr>
        <w:spacing w:line="240" w:lineRule="auto"/>
        <w:rPr>
          <w:b/>
          <w:sz w:val="28"/>
        </w:rPr>
      </w:pPr>
    </w:p>
    <w:p w14:paraId="6EBEA555" w14:textId="77777777" w:rsidR="00B21AA4" w:rsidRDefault="009358C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Alterar boletim</w:t>
      </w:r>
      <w:r w:rsidRPr="00B21AA4">
        <w:rPr>
          <w:sz w:val="28"/>
        </w:rPr>
        <w:t xml:space="preserve"> – Função designada </w:t>
      </w:r>
      <w:r w:rsidR="00B21AA4" w:rsidRPr="00B21AA4">
        <w:rPr>
          <w:sz w:val="28"/>
        </w:rPr>
        <w:t>a</w:t>
      </w:r>
      <w:r w:rsidRPr="00B21AA4">
        <w:rPr>
          <w:sz w:val="28"/>
        </w:rPr>
        <w:t xml:space="preserve"> alteração das notas e faltas de uma turm</w:t>
      </w:r>
      <w:r w:rsidR="00B21AA4" w:rsidRPr="00B21AA4">
        <w:rPr>
          <w:sz w:val="28"/>
        </w:rPr>
        <w:t xml:space="preserve">a, visualizando todos os alunos. </w:t>
      </w:r>
    </w:p>
    <w:p w14:paraId="22D99129" w14:textId="77777777" w:rsidR="00B21AA4" w:rsidRDefault="00B21AA4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Visualizar boletim</w:t>
      </w:r>
      <w:r>
        <w:rPr>
          <w:sz w:val="28"/>
        </w:rPr>
        <w:t xml:space="preserve"> – Função designada a visualização do boletim por usuários Professor, Aluno e Responsável. </w:t>
      </w:r>
    </w:p>
    <w:p w14:paraId="0FA29F4C" w14:textId="77777777" w:rsid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- Professor: visualiza o boletim referente a matéria ao qual leciona em uma turma.</w:t>
      </w:r>
    </w:p>
    <w:p w14:paraId="6CC5F26F" w14:textId="77777777" w:rsid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- Aluno: visualiza o boletim de todas as disciplinas ao qual cursa em uma determinada turma.</w:t>
      </w:r>
    </w:p>
    <w:p w14:paraId="00F285A3" w14:textId="77777777" w:rsidR="009358C1" w:rsidRP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 xml:space="preserve">- Responsável: visualiza o boletim dos alunos aos quais é responsabilizado. </w:t>
      </w:r>
    </w:p>
    <w:p w14:paraId="72FD74AF" w14:textId="77777777" w:rsidR="00831B7C" w:rsidRPr="00B21AA4" w:rsidRDefault="00831B7C" w:rsidP="00B21AA4">
      <w:pPr>
        <w:spacing w:line="240" w:lineRule="auto"/>
        <w:ind w:left="0"/>
        <w:rPr>
          <w:sz w:val="28"/>
        </w:rPr>
      </w:pPr>
    </w:p>
    <w:p w14:paraId="00725FCE" w14:textId="77777777" w:rsidR="007E5E20" w:rsidRPr="00B21AA4" w:rsidRDefault="00831B7C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Cadastro de Ocorrência</w:t>
      </w:r>
      <w:r w:rsidR="00B21AA4" w:rsidRPr="00B21AA4">
        <w:rPr>
          <w:b/>
          <w:sz w:val="28"/>
        </w:rPr>
        <w:t xml:space="preserve"> </w:t>
      </w:r>
      <w:r w:rsidR="00B21AA4">
        <w:rPr>
          <w:sz w:val="28"/>
        </w:rPr>
        <w:t>–</w:t>
      </w:r>
      <w:r w:rsidR="00B21AA4" w:rsidRPr="00B21AA4">
        <w:rPr>
          <w:sz w:val="28"/>
        </w:rPr>
        <w:t xml:space="preserve"> </w:t>
      </w:r>
      <w:r w:rsidRPr="00B21AA4">
        <w:rPr>
          <w:sz w:val="28"/>
        </w:rPr>
        <w:t>Formulário</w:t>
      </w:r>
      <w:r w:rsidR="00B21AA4">
        <w:rPr>
          <w:sz w:val="28"/>
        </w:rPr>
        <w:t xml:space="preserve"> </w:t>
      </w:r>
      <w:r w:rsidRPr="00B21AA4">
        <w:rPr>
          <w:sz w:val="28"/>
        </w:rPr>
        <w:t>que registra um evento de um determinado aluno pelo professor, de forma a divulgar e registrar comportamentos e atitudes positivas e negativas.</w:t>
      </w:r>
    </w:p>
    <w:p w14:paraId="3ED21503" w14:textId="77777777" w:rsidR="00B21AA4" w:rsidRPr="00495C73" w:rsidRDefault="00B21AA4" w:rsidP="00B21AA4">
      <w:pPr>
        <w:pStyle w:val="PargrafodaLista"/>
        <w:numPr>
          <w:ilvl w:val="0"/>
          <w:numId w:val="8"/>
        </w:numPr>
        <w:spacing w:line="240" w:lineRule="auto"/>
        <w:rPr>
          <w:b/>
          <w:sz w:val="28"/>
        </w:rPr>
      </w:pPr>
      <w:r w:rsidRPr="00495C73">
        <w:rPr>
          <w:b/>
          <w:sz w:val="28"/>
        </w:rPr>
        <w:t>idOcorrencia</w:t>
      </w:r>
    </w:p>
    <w:p w14:paraId="1C7CF041" w14:textId="77777777" w:rsidR="00831B7C" w:rsidRDefault="00B21AA4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Descrição</w:t>
      </w:r>
    </w:p>
    <w:p w14:paraId="0019BC98" w14:textId="77777777"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Aluno</w:t>
      </w:r>
    </w:p>
    <w:p w14:paraId="7664B190" w14:textId="77777777"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Data</w:t>
      </w:r>
    </w:p>
    <w:p w14:paraId="0FFCD0CF" w14:textId="77777777"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Profes</w:t>
      </w:r>
      <w:r w:rsidR="00B21AA4">
        <w:rPr>
          <w:sz w:val="28"/>
        </w:rPr>
        <w:t>s</w:t>
      </w:r>
      <w:r>
        <w:rPr>
          <w:sz w:val="28"/>
        </w:rPr>
        <w:t>or</w:t>
      </w:r>
    </w:p>
    <w:p w14:paraId="70E36140" w14:textId="77777777" w:rsidR="009149DF" w:rsidRPr="009149DF" w:rsidRDefault="009149DF" w:rsidP="009149DF">
      <w:pPr>
        <w:spacing w:line="240" w:lineRule="auto"/>
        <w:rPr>
          <w:sz w:val="28"/>
        </w:rPr>
      </w:pPr>
    </w:p>
    <w:p w14:paraId="5E16BC19" w14:textId="77777777"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Alteração de Ocorrência</w:t>
      </w:r>
      <w:r>
        <w:rPr>
          <w:sz w:val="28"/>
        </w:rPr>
        <w:t xml:space="preserve"> – Função destinada a alteração de atributos de Ocorrência.</w:t>
      </w:r>
    </w:p>
    <w:p w14:paraId="293B01FF" w14:textId="77777777" w:rsidR="009149DF" w:rsidRPr="009149DF" w:rsidRDefault="009149DF" w:rsidP="009149DF">
      <w:pPr>
        <w:spacing w:line="240" w:lineRule="auto"/>
        <w:rPr>
          <w:sz w:val="28"/>
        </w:rPr>
      </w:pPr>
    </w:p>
    <w:p w14:paraId="57C8513A" w14:textId="77777777"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Visualizar listas de Ocorrências</w:t>
      </w:r>
      <w:r>
        <w:rPr>
          <w:sz w:val="28"/>
        </w:rPr>
        <w:t xml:space="preserve"> – Função destinada a visualização das listas ocorrências por data, aluno e professor.</w:t>
      </w:r>
    </w:p>
    <w:p w14:paraId="3AE103C0" w14:textId="77777777" w:rsidR="009149DF" w:rsidRPr="009149DF" w:rsidRDefault="009149DF" w:rsidP="009149DF">
      <w:pPr>
        <w:pStyle w:val="PargrafodaLista"/>
        <w:rPr>
          <w:sz w:val="28"/>
        </w:rPr>
      </w:pPr>
    </w:p>
    <w:p w14:paraId="6559A2E2" w14:textId="77777777"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Visualizar Ocorrência</w:t>
      </w:r>
      <w:r>
        <w:rPr>
          <w:sz w:val="28"/>
        </w:rPr>
        <w:t xml:space="preserve"> – Função destinada a visualização de uma ocorrência de acordo com o perfil:</w:t>
      </w:r>
    </w:p>
    <w:p w14:paraId="3ACA928A" w14:textId="77777777" w:rsidR="009149DF" w:rsidRPr="009149DF" w:rsidRDefault="009149DF" w:rsidP="009149DF">
      <w:pPr>
        <w:pStyle w:val="PargrafodaLista"/>
        <w:ind w:firstLine="435"/>
        <w:rPr>
          <w:sz w:val="28"/>
        </w:rPr>
      </w:pPr>
      <w:r>
        <w:rPr>
          <w:sz w:val="28"/>
        </w:rPr>
        <w:t xml:space="preserve">- </w:t>
      </w:r>
      <w:r w:rsidRPr="009149DF">
        <w:rPr>
          <w:sz w:val="28"/>
        </w:rPr>
        <w:t xml:space="preserve">Professor: visualiza </w:t>
      </w:r>
      <w:r>
        <w:rPr>
          <w:sz w:val="28"/>
        </w:rPr>
        <w:t>as</w:t>
      </w:r>
      <w:r w:rsidRPr="009149DF">
        <w:rPr>
          <w:sz w:val="28"/>
        </w:rPr>
        <w:t xml:space="preserve"> </w:t>
      </w:r>
      <w:r>
        <w:rPr>
          <w:sz w:val="28"/>
        </w:rPr>
        <w:t>ocorrências</w:t>
      </w:r>
      <w:r w:rsidRPr="009149DF">
        <w:rPr>
          <w:sz w:val="28"/>
        </w:rPr>
        <w:t xml:space="preserve"> referente a matéria ao qual leciona em uma turma.</w:t>
      </w:r>
    </w:p>
    <w:p w14:paraId="08649B31" w14:textId="77777777" w:rsidR="009149DF" w:rsidRPr="009149DF" w:rsidRDefault="009149DF" w:rsidP="009149DF">
      <w:pPr>
        <w:pStyle w:val="PargrafodaLista"/>
        <w:ind w:firstLine="435"/>
        <w:rPr>
          <w:sz w:val="28"/>
        </w:rPr>
      </w:pPr>
      <w:r w:rsidRPr="009149DF">
        <w:rPr>
          <w:sz w:val="28"/>
        </w:rPr>
        <w:t xml:space="preserve">- Aluno: visualiza </w:t>
      </w:r>
      <w:r>
        <w:rPr>
          <w:sz w:val="28"/>
        </w:rPr>
        <w:t>a</w:t>
      </w:r>
      <w:r w:rsidRPr="009149DF">
        <w:rPr>
          <w:sz w:val="28"/>
        </w:rPr>
        <w:t xml:space="preserve"> </w:t>
      </w:r>
      <w:r>
        <w:rPr>
          <w:sz w:val="28"/>
        </w:rPr>
        <w:t>ocorrência</w:t>
      </w:r>
      <w:r w:rsidRPr="009149DF">
        <w:rPr>
          <w:sz w:val="28"/>
        </w:rPr>
        <w:t xml:space="preserve"> ao qual </w:t>
      </w:r>
      <w:r>
        <w:rPr>
          <w:sz w:val="28"/>
        </w:rPr>
        <w:t>foi autuado.</w:t>
      </w:r>
    </w:p>
    <w:p w14:paraId="16A25F3A" w14:textId="77777777" w:rsidR="009149DF" w:rsidRDefault="009149DF" w:rsidP="009149DF">
      <w:pPr>
        <w:pStyle w:val="PargrafodaLista"/>
        <w:ind w:firstLine="435"/>
        <w:rPr>
          <w:sz w:val="28"/>
        </w:rPr>
      </w:pPr>
      <w:r>
        <w:rPr>
          <w:sz w:val="28"/>
        </w:rPr>
        <w:t xml:space="preserve">- </w:t>
      </w:r>
      <w:r w:rsidRPr="009149DF">
        <w:rPr>
          <w:sz w:val="28"/>
        </w:rPr>
        <w:t xml:space="preserve">Responsável: visualiza </w:t>
      </w:r>
      <w:r>
        <w:rPr>
          <w:sz w:val="28"/>
        </w:rPr>
        <w:t xml:space="preserve">as ocorrências </w:t>
      </w:r>
      <w:r w:rsidRPr="009149DF">
        <w:rPr>
          <w:sz w:val="28"/>
        </w:rPr>
        <w:t>dos alunos aos quais é responsabilizado.</w:t>
      </w:r>
    </w:p>
    <w:p w14:paraId="6E2BDEED" w14:textId="77777777" w:rsidR="009D06DD" w:rsidRPr="009D06DD" w:rsidRDefault="009D06DD" w:rsidP="009D06DD">
      <w:pPr>
        <w:spacing w:line="240" w:lineRule="auto"/>
        <w:ind w:left="0"/>
        <w:rPr>
          <w:sz w:val="28"/>
        </w:rPr>
      </w:pPr>
    </w:p>
    <w:p w14:paraId="24142668" w14:textId="77777777" w:rsidR="00495C73" w:rsidRPr="009149DF" w:rsidRDefault="00A22D76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tarefa</w:t>
      </w:r>
      <w:r w:rsidR="009149DF" w:rsidRPr="009149DF">
        <w:rPr>
          <w:sz w:val="28"/>
        </w:rPr>
        <w:t xml:space="preserve"> - </w:t>
      </w:r>
      <w:r w:rsidR="00495C73" w:rsidRPr="009149DF">
        <w:rPr>
          <w:sz w:val="28"/>
        </w:rPr>
        <w:t xml:space="preserve">Formulário que registra </w:t>
      </w:r>
      <w:r>
        <w:rPr>
          <w:sz w:val="28"/>
        </w:rPr>
        <w:t>tarefa</w:t>
      </w:r>
      <w:r w:rsidR="00495C73" w:rsidRPr="009149DF">
        <w:rPr>
          <w:sz w:val="28"/>
        </w:rPr>
        <w:t xml:space="preserve"> para </w:t>
      </w:r>
      <w:r>
        <w:rPr>
          <w:sz w:val="28"/>
        </w:rPr>
        <w:t xml:space="preserve">os alunos realizarem em </w:t>
      </w:r>
      <w:r w:rsidR="00495C73" w:rsidRPr="009149DF">
        <w:rPr>
          <w:sz w:val="28"/>
        </w:rPr>
        <w:t>casa</w:t>
      </w:r>
      <w:r>
        <w:rPr>
          <w:sz w:val="28"/>
        </w:rPr>
        <w:t xml:space="preserve"> ou escola</w:t>
      </w:r>
      <w:r w:rsidR="00495C73" w:rsidRPr="009149DF">
        <w:rPr>
          <w:sz w:val="28"/>
        </w:rPr>
        <w:t xml:space="preserve"> </w:t>
      </w:r>
      <w:r>
        <w:rPr>
          <w:sz w:val="28"/>
        </w:rPr>
        <w:t>ao qual o</w:t>
      </w:r>
      <w:r w:rsidR="00495C73" w:rsidRPr="009149DF">
        <w:rPr>
          <w:sz w:val="28"/>
        </w:rPr>
        <w:t xml:space="preserve"> professor orientou determinada turma</w:t>
      </w:r>
      <w:r>
        <w:rPr>
          <w:sz w:val="28"/>
        </w:rPr>
        <w:t>.</w:t>
      </w:r>
    </w:p>
    <w:p w14:paraId="34122472" w14:textId="77777777" w:rsidR="00A22D76" w:rsidRPr="00A22D76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b/>
          <w:sz w:val="28"/>
        </w:rPr>
      </w:pPr>
      <w:proofErr w:type="gramStart"/>
      <w:r w:rsidRPr="00A22D76">
        <w:rPr>
          <w:b/>
          <w:sz w:val="28"/>
        </w:rPr>
        <w:t>idTarefa</w:t>
      </w:r>
      <w:proofErr w:type="gramEnd"/>
    </w:p>
    <w:p w14:paraId="370CF9E3" w14:textId="77777777"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Descrição da tarefa</w:t>
      </w:r>
    </w:p>
    <w:p w14:paraId="07DB5674" w14:textId="77777777" w:rsidR="00495C73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Disciplina</w:t>
      </w:r>
    </w:p>
    <w:p w14:paraId="04906394" w14:textId="77777777" w:rsidR="00A22D76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Turma</w:t>
      </w:r>
    </w:p>
    <w:p w14:paraId="3248EA86" w14:textId="77777777"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Data da postagem</w:t>
      </w:r>
    </w:p>
    <w:p w14:paraId="3259F4A4" w14:textId="77777777"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Data da entrega</w:t>
      </w:r>
    </w:p>
    <w:p w14:paraId="400B08E0" w14:textId="77777777" w:rsidR="00A22D76" w:rsidRDefault="00A22D76" w:rsidP="00A22D76">
      <w:pPr>
        <w:pStyle w:val="PargrafodaLista"/>
        <w:spacing w:line="240" w:lineRule="auto"/>
        <w:ind w:left="1875"/>
        <w:rPr>
          <w:sz w:val="28"/>
        </w:rPr>
      </w:pPr>
    </w:p>
    <w:p w14:paraId="0260564A" w14:textId="77777777" w:rsidR="00A22D76" w:rsidRDefault="00A22D76" w:rsidP="00A22D76">
      <w:pPr>
        <w:pStyle w:val="PargrafodaLista"/>
        <w:spacing w:line="240" w:lineRule="auto"/>
        <w:ind w:left="1875"/>
        <w:rPr>
          <w:sz w:val="28"/>
        </w:rPr>
      </w:pPr>
    </w:p>
    <w:p w14:paraId="44DB115A" w14:textId="77777777" w:rsidR="00A22D76" w:rsidRPr="00A22D76" w:rsidRDefault="00A22D76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A22D76">
        <w:rPr>
          <w:b/>
          <w:sz w:val="28"/>
        </w:rPr>
        <w:t>Visualizar lista de tarefas</w:t>
      </w:r>
      <w:r>
        <w:rPr>
          <w:sz w:val="28"/>
        </w:rPr>
        <w:t xml:space="preserve"> - Função destinada a visualização das listas ocorrências por turma, professor e aluno.</w:t>
      </w:r>
    </w:p>
    <w:p w14:paraId="23357394" w14:textId="77777777" w:rsidR="00B22E61" w:rsidRDefault="00B22E61" w:rsidP="00A22D76">
      <w:pPr>
        <w:spacing w:line="240" w:lineRule="auto"/>
        <w:rPr>
          <w:sz w:val="28"/>
        </w:rPr>
      </w:pPr>
    </w:p>
    <w:p w14:paraId="549FC2FD" w14:textId="77777777" w:rsidR="00A22D76" w:rsidRPr="00A22D76" w:rsidRDefault="00A22D76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A22D76">
        <w:rPr>
          <w:b/>
          <w:sz w:val="28"/>
        </w:rPr>
        <w:t>Visualizar tarefa</w:t>
      </w:r>
      <w:r>
        <w:rPr>
          <w:sz w:val="28"/>
        </w:rPr>
        <w:t xml:space="preserve"> – Função destinada a visualização de uma tarefa designada ao aluno e responsável.</w:t>
      </w:r>
    </w:p>
    <w:p w14:paraId="10085607" w14:textId="77777777"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14:paraId="2AD91686" w14:textId="77777777"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14:paraId="6541CD32" w14:textId="77777777"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14:paraId="2869F20C" w14:textId="77777777" w:rsidR="00B22E61" w:rsidRPr="00A22D7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A22D76">
        <w:rPr>
          <w:b/>
          <w:sz w:val="28"/>
        </w:rPr>
        <w:t>Gerar interfaces WEB</w:t>
      </w:r>
    </w:p>
    <w:p w14:paraId="03778C02" w14:textId="77777777" w:rsidR="00495C73" w:rsidRDefault="00A81A1E" w:rsidP="00495C73">
      <w:pPr>
        <w:pStyle w:val="PargrafodaLista"/>
        <w:spacing w:line="240" w:lineRule="auto"/>
        <w:ind w:left="360"/>
        <w:rPr>
          <w:sz w:val="28"/>
        </w:rPr>
      </w:pPr>
      <w:r>
        <w:rPr>
          <w:sz w:val="28"/>
        </w:rPr>
        <w:t>Para cada atividade</w:t>
      </w:r>
      <w:r w:rsidR="00495C73">
        <w:rPr>
          <w:sz w:val="28"/>
        </w:rPr>
        <w:t xml:space="preserve"> e um tipo de </w:t>
      </w:r>
      <w:r>
        <w:rPr>
          <w:sz w:val="28"/>
        </w:rPr>
        <w:t xml:space="preserve">perfil de </w:t>
      </w:r>
      <w:r w:rsidR="00495C73">
        <w:rPr>
          <w:sz w:val="28"/>
        </w:rPr>
        <w:t>usuário as páginas WEB deverão ser criadas para ter uma interface intuitiva e ágil.</w:t>
      </w:r>
    </w:p>
    <w:p w14:paraId="1C42CD72" w14:textId="77777777" w:rsidR="00A81A1E" w:rsidRPr="004A12E6" w:rsidRDefault="00B22E61" w:rsidP="00A81A1E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– Pá</w:t>
      </w:r>
      <w:r w:rsidR="00A81A1E" w:rsidRPr="004A12E6">
        <w:rPr>
          <w:b/>
          <w:sz w:val="28"/>
        </w:rPr>
        <w:t xml:space="preserve">ginas </w:t>
      </w:r>
      <w:proofErr w:type="spellStart"/>
      <w:r w:rsidR="00A81A1E" w:rsidRPr="004A12E6">
        <w:rPr>
          <w:b/>
          <w:sz w:val="28"/>
        </w:rPr>
        <w:t>servlet</w:t>
      </w:r>
      <w:proofErr w:type="spellEnd"/>
    </w:p>
    <w:p w14:paraId="49D0420A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AlbumServlet.java</w:t>
      </w:r>
    </w:p>
    <w:p w14:paraId="5582593E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BoletimServlet.java</w:t>
      </w:r>
    </w:p>
    <w:p w14:paraId="04A670AD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EditarFotoServlet.java</w:t>
      </w:r>
    </w:p>
    <w:p w14:paraId="003D4577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FotoServlet.java</w:t>
      </w:r>
    </w:p>
    <w:p w14:paraId="499E8494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ListaOcorrenciasServlet.java</w:t>
      </w:r>
    </w:p>
    <w:p w14:paraId="6150EAE5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ListaUsuariosServlet.java</w:t>
      </w:r>
    </w:p>
    <w:p w14:paraId="78504634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LoginServlet.java</w:t>
      </w:r>
    </w:p>
    <w:p w14:paraId="3AA23220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LogoutServlet.java</w:t>
      </w:r>
    </w:p>
    <w:p w14:paraId="7B69CB90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OcorrenciaServlet.java</w:t>
      </w:r>
    </w:p>
    <w:p w14:paraId="24B360A1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RemoverFotoServlet.java</w:t>
      </w:r>
    </w:p>
    <w:p w14:paraId="108ECA25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TarefaServlet.java</w:t>
      </w:r>
    </w:p>
    <w:p w14:paraId="50EDB61F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UsuarioServlet.java</w:t>
      </w:r>
    </w:p>
    <w:p w14:paraId="4A70A472" w14:textId="141358B7" w:rsidR="00B22E61" w:rsidRPr="004A12E6" w:rsidRDefault="00A81A1E" w:rsidP="001D48CE">
      <w:pPr>
        <w:pStyle w:val="PargrafodaLista"/>
        <w:numPr>
          <w:ilvl w:val="1"/>
          <w:numId w:val="2"/>
        </w:numPr>
        <w:rPr>
          <w:b/>
          <w:sz w:val="28"/>
        </w:rPr>
      </w:pPr>
      <w:r w:rsidRPr="004A12E6">
        <w:rPr>
          <w:b/>
          <w:sz w:val="28"/>
        </w:rPr>
        <w:t>–</w:t>
      </w:r>
      <w:r w:rsidR="00B22E61" w:rsidRPr="004A12E6">
        <w:rPr>
          <w:b/>
          <w:sz w:val="28"/>
        </w:rPr>
        <w:t xml:space="preserve"> </w:t>
      </w:r>
      <w:proofErr w:type="gramStart"/>
      <w:r w:rsidR="00DD67FF" w:rsidRPr="004A12E6">
        <w:rPr>
          <w:b/>
          <w:sz w:val="28"/>
        </w:rPr>
        <w:t>Páginas</w:t>
      </w:r>
      <w:r w:rsidR="00DD67FF">
        <w:rPr>
          <w:b/>
          <w:sz w:val="28"/>
        </w:rPr>
        <w:t xml:space="preserve"> </w:t>
      </w:r>
      <w:r w:rsidR="00DD67FF" w:rsidRPr="004A12E6">
        <w:rPr>
          <w:b/>
          <w:sz w:val="28"/>
        </w:rPr>
        <w:t>.</w:t>
      </w:r>
      <w:proofErr w:type="spellStart"/>
      <w:r w:rsidR="00DD67FF" w:rsidRPr="004A12E6">
        <w:rPr>
          <w:b/>
          <w:sz w:val="28"/>
        </w:rPr>
        <w:t>jsp</w:t>
      </w:r>
      <w:proofErr w:type="spellEnd"/>
      <w:proofErr w:type="gramEnd"/>
      <w:r w:rsidR="001D48CE" w:rsidRPr="004A12E6">
        <w:rPr>
          <w:b/>
          <w:sz w:val="28"/>
        </w:rPr>
        <w:t xml:space="preserve"> (Framework CSS / Bootstrap)</w:t>
      </w:r>
    </w:p>
    <w:p w14:paraId="5E61737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adiciona_aluno.jsp</w:t>
      </w:r>
      <w:proofErr w:type="spellEnd"/>
    </w:p>
    <w:p w14:paraId="5B96A192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lastRenderedPageBreak/>
        <w:t>adiciona_ocorrencia.jsp</w:t>
      </w:r>
      <w:proofErr w:type="spellEnd"/>
    </w:p>
    <w:p w14:paraId="3CC150F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adiciona_responsavel.jsp</w:t>
      </w:r>
      <w:proofErr w:type="spellEnd"/>
    </w:p>
    <w:p w14:paraId="5F4C7916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adiciona_usuario.jsp</w:t>
      </w:r>
      <w:proofErr w:type="spellEnd"/>
    </w:p>
    <w:p w14:paraId="13CE1AE9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adiciona_boletim.jsp</w:t>
      </w:r>
      <w:proofErr w:type="spellEnd"/>
    </w:p>
    <w:p w14:paraId="64EB0EE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agenda_ocorrencias.jsp</w:t>
      </w:r>
      <w:proofErr w:type="spellEnd"/>
    </w:p>
    <w:p w14:paraId="28A8490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agenda_usuarios.jsp</w:t>
      </w:r>
      <w:proofErr w:type="spellEnd"/>
    </w:p>
    <w:p w14:paraId="5B0579F6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album.jsp</w:t>
      </w:r>
      <w:proofErr w:type="spellEnd"/>
    </w:p>
    <w:p w14:paraId="7C24C0F5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boletim_aluno.jsp</w:t>
      </w:r>
      <w:proofErr w:type="spellEnd"/>
    </w:p>
    <w:p w14:paraId="290B7B1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boletim_professor.jsp</w:t>
      </w:r>
      <w:proofErr w:type="spellEnd"/>
    </w:p>
    <w:p w14:paraId="387E7747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boletim_turma.jsp</w:t>
      </w:r>
      <w:proofErr w:type="spellEnd"/>
    </w:p>
    <w:p w14:paraId="66B2A8AC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boletim.jsp</w:t>
      </w:r>
      <w:proofErr w:type="spellEnd"/>
    </w:p>
    <w:p w14:paraId="6EFDAC1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cabecalho.jsp</w:t>
      </w:r>
      <w:proofErr w:type="spellEnd"/>
    </w:p>
    <w:p w14:paraId="14BF035C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conteudo.jsp</w:t>
      </w:r>
      <w:proofErr w:type="spellEnd"/>
    </w:p>
    <w:p w14:paraId="7EF0AB92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editar_boletim.jsp</w:t>
      </w:r>
      <w:proofErr w:type="spellEnd"/>
    </w:p>
    <w:p w14:paraId="71F3075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editar_ocorrencia.jsp</w:t>
      </w:r>
      <w:proofErr w:type="spellEnd"/>
    </w:p>
    <w:p w14:paraId="136E3010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erro.jsp</w:t>
      </w:r>
      <w:proofErr w:type="spellEnd"/>
    </w:p>
    <w:p w14:paraId="05368EFD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foto.jsp</w:t>
      </w:r>
      <w:proofErr w:type="spellEnd"/>
    </w:p>
    <w:p w14:paraId="191823B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gerencia_boletins.jsp</w:t>
      </w:r>
      <w:proofErr w:type="spellEnd"/>
    </w:p>
    <w:p w14:paraId="4E1F69AA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gerencia_usuarios.jsp</w:t>
      </w:r>
      <w:proofErr w:type="spellEnd"/>
    </w:p>
    <w:p w14:paraId="26258975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home.jsp</w:t>
      </w:r>
      <w:proofErr w:type="spellEnd"/>
    </w:p>
    <w:p w14:paraId="09171A29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inserir_aluno.jsp</w:t>
      </w:r>
      <w:proofErr w:type="spellEnd"/>
    </w:p>
    <w:p w14:paraId="56534367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inserir_boletim.jsp</w:t>
      </w:r>
      <w:proofErr w:type="spellEnd"/>
    </w:p>
    <w:p w14:paraId="534D9C36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inserir_responsavel.jsp</w:t>
      </w:r>
      <w:proofErr w:type="spellEnd"/>
    </w:p>
    <w:p w14:paraId="636E9CA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inserir_usuario.jsp</w:t>
      </w:r>
      <w:proofErr w:type="spellEnd"/>
    </w:p>
    <w:p w14:paraId="257BC49A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login.jsp</w:t>
      </w:r>
      <w:proofErr w:type="spellEnd"/>
    </w:p>
    <w:p w14:paraId="183201F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ocorrencias.jsp</w:t>
      </w:r>
      <w:proofErr w:type="spellEnd"/>
    </w:p>
    <w:p w14:paraId="518144A7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tarefas.jsp</w:t>
      </w:r>
      <w:proofErr w:type="spellEnd"/>
    </w:p>
    <w:p w14:paraId="6733AD28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turmas_disciplina.jsp</w:t>
      </w:r>
      <w:proofErr w:type="spellEnd"/>
    </w:p>
    <w:p w14:paraId="4486C65A" w14:textId="77777777" w:rsid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verifica_login.jsp</w:t>
      </w:r>
      <w:proofErr w:type="spellEnd"/>
    </w:p>
    <w:p w14:paraId="017436FA" w14:textId="77777777" w:rsidR="0058645C" w:rsidRPr="004A12E6" w:rsidRDefault="00A81A1E" w:rsidP="00841D30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–</w:t>
      </w:r>
      <w:r w:rsidR="00B22E61" w:rsidRPr="004A12E6">
        <w:rPr>
          <w:b/>
          <w:sz w:val="28"/>
        </w:rPr>
        <w:t xml:space="preserve"> </w:t>
      </w:r>
      <w:r w:rsidRPr="004A12E6">
        <w:rPr>
          <w:b/>
          <w:sz w:val="28"/>
          <w:szCs w:val="28"/>
        </w:rPr>
        <w:t>Camada de dados</w:t>
      </w:r>
    </w:p>
    <w:p w14:paraId="626DC4D9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AlunoDao.java</w:t>
      </w:r>
    </w:p>
    <w:p w14:paraId="2825A33C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BaseDao.java</w:t>
      </w:r>
    </w:p>
    <w:p w14:paraId="46F3F10A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BoletimDao.java</w:t>
      </w:r>
    </w:p>
    <w:p w14:paraId="1772E7F9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CompoeDao.java</w:t>
      </w:r>
    </w:p>
    <w:p w14:paraId="2E39FF0B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DisciplinaDao.java</w:t>
      </w:r>
    </w:p>
    <w:p w14:paraId="01FA1CB2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EstudaDao.java</w:t>
      </w:r>
    </w:p>
    <w:p w14:paraId="732B8804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FotoDao.java</w:t>
      </w:r>
    </w:p>
    <w:p w14:paraId="680DF9DD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InseridoDao.java</w:t>
      </w:r>
    </w:p>
    <w:p w14:paraId="7B378027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lastRenderedPageBreak/>
        <w:t>OcorrenciaDao.java</w:t>
      </w:r>
    </w:p>
    <w:p w14:paraId="1B3C5573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ProfessorDao.java</w:t>
      </w:r>
    </w:p>
    <w:p w14:paraId="74A6EB39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ResponsavelDao.java</w:t>
      </w:r>
    </w:p>
    <w:p w14:paraId="429AF0BA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TurmaDao.java</w:t>
      </w:r>
    </w:p>
    <w:p w14:paraId="4D11F5B2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UsuarioDao.java</w:t>
      </w:r>
    </w:p>
    <w:p w14:paraId="450B9D9B" w14:textId="77777777" w:rsidR="00B22E61" w:rsidRPr="004A12E6" w:rsidRDefault="00B22E61" w:rsidP="00841D30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 xml:space="preserve">– </w:t>
      </w:r>
      <w:r w:rsidR="00A671DF" w:rsidRPr="004A12E6">
        <w:rPr>
          <w:b/>
          <w:sz w:val="28"/>
        </w:rPr>
        <w:t>Modelo</w:t>
      </w:r>
      <w:r w:rsidRPr="004A12E6">
        <w:rPr>
          <w:b/>
          <w:sz w:val="28"/>
        </w:rPr>
        <w:t xml:space="preserve"> </w:t>
      </w:r>
      <w:r w:rsidR="00A671DF" w:rsidRPr="004A12E6">
        <w:rPr>
          <w:b/>
          <w:sz w:val="28"/>
        </w:rPr>
        <w:t>(</w:t>
      </w:r>
      <w:r w:rsidRPr="004A12E6">
        <w:rPr>
          <w:b/>
          <w:sz w:val="28"/>
        </w:rPr>
        <w:t>VO</w:t>
      </w:r>
      <w:r w:rsidR="00A671DF" w:rsidRPr="004A12E6">
        <w:rPr>
          <w:b/>
          <w:sz w:val="28"/>
        </w:rPr>
        <w:t>)</w:t>
      </w:r>
    </w:p>
    <w:p w14:paraId="69AA2B62" w14:textId="77777777" w:rsid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Aluno.java</w:t>
      </w:r>
    </w:p>
    <w:p w14:paraId="79FC31E8" w14:textId="5B138797" w:rsidR="00680457" w:rsidRDefault="00680457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>
        <w:rPr>
          <w:sz w:val="28"/>
        </w:rPr>
        <w:t>Bairro.java</w:t>
      </w:r>
    </w:p>
    <w:p w14:paraId="1745A4DE" w14:textId="65D29989" w:rsidR="00680457" w:rsidRPr="0058645C" w:rsidRDefault="00680457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>
        <w:rPr>
          <w:sz w:val="28"/>
        </w:rPr>
        <w:t>Bimestre</w:t>
      </w:r>
    </w:p>
    <w:p w14:paraId="404F33E8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Boletim.java</w:t>
      </w:r>
    </w:p>
    <w:p w14:paraId="398714F0" w14:textId="00B43C6F" w:rsid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Boletim</w:t>
      </w:r>
      <w:r w:rsidR="00680457">
        <w:rPr>
          <w:sz w:val="28"/>
        </w:rPr>
        <w:t>AlunoDisciplina</w:t>
      </w:r>
      <w:r w:rsidRPr="0058645C">
        <w:rPr>
          <w:sz w:val="28"/>
        </w:rPr>
        <w:t>.java</w:t>
      </w:r>
    </w:p>
    <w:p w14:paraId="78A1F371" w14:textId="7805398C" w:rsidR="00680457" w:rsidRPr="0058645C" w:rsidRDefault="00680457" w:rsidP="00680457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Boletim</w:t>
      </w:r>
      <w:r>
        <w:rPr>
          <w:sz w:val="28"/>
        </w:rPr>
        <w:t>AlunoDisciplina</w:t>
      </w:r>
      <w:r>
        <w:rPr>
          <w:sz w:val="28"/>
        </w:rPr>
        <w:t>ID</w:t>
      </w:r>
      <w:r w:rsidRPr="0058645C">
        <w:rPr>
          <w:sz w:val="28"/>
        </w:rPr>
        <w:t>.java</w:t>
      </w:r>
    </w:p>
    <w:p w14:paraId="4EFA8168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Disciplina.java</w:t>
      </w:r>
    </w:p>
    <w:p w14:paraId="3BC7B710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Foto.java</w:t>
      </w:r>
    </w:p>
    <w:p w14:paraId="77C6A24C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Gestor.java</w:t>
      </w:r>
    </w:p>
    <w:p w14:paraId="1A4D3460" w14:textId="1E96360C" w:rsidR="0058645C" w:rsidRPr="0058645C" w:rsidRDefault="00680457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>
        <w:rPr>
          <w:sz w:val="28"/>
        </w:rPr>
        <w:t>Logradouro</w:t>
      </w:r>
      <w:r w:rsidR="0058645C" w:rsidRPr="0058645C">
        <w:rPr>
          <w:sz w:val="28"/>
        </w:rPr>
        <w:t>.java</w:t>
      </w:r>
    </w:p>
    <w:p w14:paraId="1EDEF69B" w14:textId="4B445EF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M</w:t>
      </w:r>
      <w:r w:rsidR="00680457">
        <w:rPr>
          <w:sz w:val="28"/>
        </w:rPr>
        <w:t>unicipio</w:t>
      </w:r>
      <w:r w:rsidRPr="0058645C">
        <w:rPr>
          <w:sz w:val="28"/>
        </w:rPr>
        <w:t>.java</w:t>
      </w:r>
    </w:p>
    <w:p w14:paraId="6AA766D5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Ocorrencia.java</w:t>
      </w:r>
    </w:p>
    <w:p w14:paraId="3320E101" w14:textId="18FBFC8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Perfil.java</w:t>
      </w:r>
    </w:p>
    <w:p w14:paraId="0F64C539" w14:textId="086942CA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</w:t>
      </w:r>
      <w:r w:rsidR="00680457">
        <w:rPr>
          <w:sz w:val="28"/>
        </w:rPr>
        <w:t>eriodo</w:t>
      </w:r>
      <w:r w:rsidRPr="0058645C">
        <w:rPr>
          <w:sz w:val="28"/>
        </w:rPr>
        <w:t>.java</w:t>
      </w:r>
    </w:p>
    <w:p w14:paraId="27EED7BA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Professor.java</w:t>
      </w:r>
    </w:p>
    <w:p w14:paraId="1F6CB6A3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Responsavel.java</w:t>
      </w:r>
    </w:p>
    <w:p w14:paraId="28A74523" w14:textId="77777777" w:rsid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Secretaria.java</w:t>
      </w:r>
    </w:p>
    <w:p w14:paraId="4933EA64" w14:textId="67B3E235" w:rsidR="00680457" w:rsidRPr="0058645C" w:rsidRDefault="00680457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>
        <w:rPr>
          <w:sz w:val="28"/>
        </w:rPr>
        <w:t>Serie.java</w:t>
      </w:r>
    </w:p>
    <w:p w14:paraId="341412DA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Tarefa.java</w:t>
      </w:r>
    </w:p>
    <w:p w14:paraId="01240573" w14:textId="77777777" w:rsid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Turma.java</w:t>
      </w:r>
    </w:p>
    <w:p w14:paraId="7AF9E9F6" w14:textId="609172FC" w:rsidR="00680457" w:rsidRPr="0058645C" w:rsidRDefault="00680457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>
        <w:rPr>
          <w:sz w:val="28"/>
        </w:rPr>
        <w:t>UF.java</w:t>
      </w:r>
    </w:p>
    <w:p w14:paraId="5DF1AE7E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Usuario.java</w:t>
      </w:r>
    </w:p>
    <w:p w14:paraId="1BC00DF0" w14:textId="77777777" w:rsidR="00B22E61" w:rsidRDefault="00B22E61" w:rsidP="001D48CE">
      <w:pPr>
        <w:pStyle w:val="PargrafodaLista"/>
        <w:spacing w:line="240" w:lineRule="auto"/>
        <w:ind w:left="1155"/>
        <w:rPr>
          <w:sz w:val="28"/>
        </w:rPr>
      </w:pPr>
    </w:p>
    <w:p w14:paraId="31E38049" w14:textId="77777777" w:rsidR="00495C7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Desenvolvimento BD</w:t>
      </w:r>
    </w:p>
    <w:p w14:paraId="7FBD5106" w14:textId="77777777" w:rsidR="00495C73" w:rsidRPr="004A12E6" w:rsidRDefault="00495C73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Criar tabelas como:</w:t>
      </w:r>
    </w:p>
    <w:p w14:paraId="21D343B4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aluno</w:t>
      </w:r>
      <w:proofErr w:type="gramEnd"/>
    </w:p>
    <w:p w14:paraId="40D90A76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bairro</w:t>
      </w:r>
      <w:proofErr w:type="gramEnd"/>
    </w:p>
    <w:p w14:paraId="617321F0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bimestre</w:t>
      </w:r>
      <w:proofErr w:type="gramEnd"/>
    </w:p>
    <w:p w14:paraId="18E9E28F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boletim</w:t>
      </w:r>
      <w:proofErr w:type="gramEnd"/>
    </w:p>
    <w:p w14:paraId="6418D169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disciplina</w:t>
      </w:r>
      <w:proofErr w:type="gramEnd"/>
    </w:p>
    <w:p w14:paraId="2726914C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foto</w:t>
      </w:r>
      <w:proofErr w:type="gramEnd"/>
    </w:p>
    <w:p w14:paraId="0DA0D685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gestor</w:t>
      </w:r>
      <w:proofErr w:type="gramEnd"/>
    </w:p>
    <w:p w14:paraId="6E5271D9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logradouro</w:t>
      </w:r>
      <w:proofErr w:type="gramEnd"/>
    </w:p>
    <w:p w14:paraId="6BE68140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spellStart"/>
      <w:proofErr w:type="gramStart"/>
      <w:r w:rsidRPr="009C62C5">
        <w:rPr>
          <w:sz w:val="28"/>
        </w:rPr>
        <w:lastRenderedPageBreak/>
        <w:t>municipio</w:t>
      </w:r>
      <w:proofErr w:type="spellEnd"/>
      <w:proofErr w:type="gramEnd"/>
    </w:p>
    <w:p w14:paraId="04F951FD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spellStart"/>
      <w:proofErr w:type="gramStart"/>
      <w:r w:rsidRPr="009C62C5">
        <w:rPr>
          <w:sz w:val="28"/>
        </w:rPr>
        <w:t>ocorrencia</w:t>
      </w:r>
      <w:proofErr w:type="spellEnd"/>
      <w:proofErr w:type="gramEnd"/>
    </w:p>
    <w:p w14:paraId="6BCB1360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perfil</w:t>
      </w:r>
      <w:proofErr w:type="gramEnd"/>
    </w:p>
    <w:p w14:paraId="68B33A1E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spellStart"/>
      <w:proofErr w:type="gramStart"/>
      <w:r w:rsidRPr="009C62C5">
        <w:rPr>
          <w:sz w:val="28"/>
        </w:rPr>
        <w:t>periodo</w:t>
      </w:r>
      <w:proofErr w:type="spellEnd"/>
      <w:proofErr w:type="gramEnd"/>
    </w:p>
    <w:p w14:paraId="3EC96EA2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professor</w:t>
      </w:r>
      <w:proofErr w:type="gramEnd"/>
    </w:p>
    <w:p w14:paraId="10176696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spellStart"/>
      <w:proofErr w:type="gramStart"/>
      <w:r w:rsidRPr="009C62C5">
        <w:rPr>
          <w:sz w:val="28"/>
        </w:rPr>
        <w:t>responsavel</w:t>
      </w:r>
      <w:proofErr w:type="spellEnd"/>
      <w:proofErr w:type="gramEnd"/>
    </w:p>
    <w:p w14:paraId="6CC743D5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secretaria</w:t>
      </w:r>
      <w:proofErr w:type="gramEnd"/>
    </w:p>
    <w:p w14:paraId="33823D30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serie</w:t>
      </w:r>
      <w:proofErr w:type="gramEnd"/>
    </w:p>
    <w:p w14:paraId="26722930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tarefa</w:t>
      </w:r>
      <w:proofErr w:type="gramEnd"/>
    </w:p>
    <w:p w14:paraId="04A2EC9C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turma</w:t>
      </w:r>
      <w:proofErr w:type="gramEnd"/>
    </w:p>
    <w:p w14:paraId="079DD096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gramStart"/>
      <w:r w:rsidRPr="009C62C5">
        <w:rPr>
          <w:sz w:val="28"/>
        </w:rPr>
        <w:t>uf</w:t>
      </w:r>
      <w:proofErr w:type="gramEnd"/>
    </w:p>
    <w:p w14:paraId="1CA4A251" w14:textId="4C57BC78" w:rsidR="00933CC2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spellStart"/>
      <w:proofErr w:type="gramStart"/>
      <w:r w:rsidRPr="009C62C5">
        <w:rPr>
          <w:sz w:val="28"/>
        </w:rPr>
        <w:t>usuario</w:t>
      </w:r>
      <w:proofErr w:type="spellEnd"/>
      <w:proofErr w:type="gramEnd"/>
    </w:p>
    <w:p w14:paraId="72F3D1F1" w14:textId="77777777" w:rsidR="00495C73" w:rsidRPr="00933CC2" w:rsidRDefault="00495C73" w:rsidP="00933CC2">
      <w:pPr>
        <w:spacing w:line="240" w:lineRule="auto"/>
        <w:ind w:left="0"/>
        <w:rPr>
          <w:sz w:val="28"/>
        </w:rPr>
      </w:pPr>
    </w:p>
    <w:p w14:paraId="0ECA068F" w14:textId="77777777" w:rsidR="00495C73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Criar relacionamento</w:t>
      </w:r>
    </w:p>
    <w:p w14:paraId="776A6719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De acordo com o usuário, criar as regras de acesso a determinadas informações</w:t>
      </w:r>
    </w:p>
    <w:p w14:paraId="37D45ACA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spellStart"/>
      <w:proofErr w:type="gramStart"/>
      <w:r w:rsidRPr="009C62C5">
        <w:rPr>
          <w:sz w:val="28"/>
        </w:rPr>
        <w:t>boletim</w:t>
      </w:r>
      <w:proofErr w:type="gramEnd"/>
      <w:r w:rsidRPr="009C62C5">
        <w:rPr>
          <w:sz w:val="28"/>
        </w:rPr>
        <w:t>_aluno_disciplina</w:t>
      </w:r>
      <w:proofErr w:type="spellEnd"/>
    </w:p>
    <w:p w14:paraId="1EF71261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spellStart"/>
      <w:proofErr w:type="gramStart"/>
      <w:r w:rsidRPr="009C62C5">
        <w:rPr>
          <w:sz w:val="28"/>
        </w:rPr>
        <w:t>professor</w:t>
      </w:r>
      <w:proofErr w:type="gramEnd"/>
      <w:r w:rsidRPr="009C62C5">
        <w:rPr>
          <w:sz w:val="28"/>
        </w:rPr>
        <w:t>_disciplina</w:t>
      </w:r>
      <w:proofErr w:type="spellEnd"/>
    </w:p>
    <w:p w14:paraId="792FA96E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spellStart"/>
      <w:proofErr w:type="gramStart"/>
      <w:r w:rsidRPr="009C62C5">
        <w:rPr>
          <w:sz w:val="28"/>
        </w:rPr>
        <w:t>turma</w:t>
      </w:r>
      <w:proofErr w:type="gramEnd"/>
      <w:r w:rsidRPr="009C62C5">
        <w:rPr>
          <w:sz w:val="28"/>
        </w:rPr>
        <w:t>_aluno</w:t>
      </w:r>
      <w:proofErr w:type="spellEnd"/>
    </w:p>
    <w:p w14:paraId="3483D5DA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spellStart"/>
      <w:proofErr w:type="gramStart"/>
      <w:r w:rsidRPr="009C62C5">
        <w:rPr>
          <w:sz w:val="28"/>
        </w:rPr>
        <w:t>turma</w:t>
      </w:r>
      <w:proofErr w:type="gramEnd"/>
      <w:r w:rsidRPr="009C62C5">
        <w:rPr>
          <w:sz w:val="28"/>
        </w:rPr>
        <w:t>_disciplina</w:t>
      </w:r>
      <w:proofErr w:type="spellEnd"/>
    </w:p>
    <w:p w14:paraId="40AFCD75" w14:textId="77777777" w:rsidR="009C62C5" w:rsidRPr="009C62C5" w:rsidRDefault="009C62C5" w:rsidP="009C62C5">
      <w:pPr>
        <w:pStyle w:val="PargrafodaLista"/>
        <w:spacing w:line="240" w:lineRule="auto"/>
        <w:ind w:left="1155"/>
        <w:rPr>
          <w:sz w:val="28"/>
        </w:rPr>
      </w:pPr>
      <w:proofErr w:type="spellStart"/>
      <w:proofErr w:type="gramStart"/>
      <w:r w:rsidRPr="009C62C5">
        <w:rPr>
          <w:sz w:val="28"/>
        </w:rPr>
        <w:t>turma</w:t>
      </w:r>
      <w:proofErr w:type="gramEnd"/>
      <w:r w:rsidRPr="009C62C5">
        <w:rPr>
          <w:sz w:val="28"/>
        </w:rPr>
        <w:t>_professor</w:t>
      </w:r>
      <w:proofErr w:type="spellEnd"/>
    </w:p>
    <w:p w14:paraId="503D3970" w14:textId="51BF6D63" w:rsidR="00CF2ADD" w:rsidRPr="009C62C5" w:rsidRDefault="00CF2ADD" w:rsidP="00B22E61">
      <w:pPr>
        <w:pStyle w:val="PargrafodaLista"/>
        <w:spacing w:line="240" w:lineRule="auto"/>
        <w:ind w:left="1155"/>
        <w:rPr>
          <w:sz w:val="28"/>
          <w:u w:val="single"/>
        </w:rPr>
      </w:pPr>
    </w:p>
    <w:p w14:paraId="57D14DDC" w14:textId="77777777" w:rsidR="00495C73" w:rsidRPr="00495C73" w:rsidRDefault="00495C73" w:rsidP="00495C73">
      <w:pPr>
        <w:spacing w:line="240" w:lineRule="auto"/>
        <w:rPr>
          <w:sz w:val="28"/>
        </w:rPr>
      </w:pPr>
    </w:p>
    <w:p w14:paraId="13A4D867" w14:textId="77777777" w:rsidR="0027592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Teste</w:t>
      </w:r>
    </w:p>
    <w:p w14:paraId="360E94FA" w14:textId="77777777" w:rsidR="00B22E61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sz w:val="28"/>
        </w:rPr>
        <w:t>– Teste das páginas</w:t>
      </w:r>
    </w:p>
    <w:p w14:paraId="6875FF14" w14:textId="77777777" w:rsidR="00B22E61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sz w:val="28"/>
        </w:rPr>
        <w:t>– Teste do acesso ao Banco de Dados</w:t>
      </w:r>
    </w:p>
    <w:p w14:paraId="11C78E51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</w:p>
    <w:p w14:paraId="2FAB6A0E" w14:textId="77777777" w:rsidR="0027592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Elaboração Documentação</w:t>
      </w:r>
    </w:p>
    <w:p w14:paraId="5E107081" w14:textId="77777777" w:rsidR="00B22E61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Documentação Técnica</w:t>
      </w:r>
    </w:p>
    <w:p w14:paraId="37B8E167" w14:textId="004422CF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 xml:space="preserve">Criação de documentação Técnica para </w:t>
      </w:r>
      <w:r w:rsidR="009C62C5">
        <w:rPr>
          <w:sz w:val="28"/>
        </w:rPr>
        <w:t>os d</w:t>
      </w:r>
      <w:r>
        <w:rPr>
          <w:sz w:val="28"/>
        </w:rPr>
        <w:t>esenvolvedores para atualizações futuras.</w:t>
      </w:r>
    </w:p>
    <w:p w14:paraId="4AABEC68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</w:p>
    <w:p w14:paraId="40993044" w14:textId="77777777" w:rsidR="00B22E61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Documentação de Usuário</w:t>
      </w:r>
    </w:p>
    <w:p w14:paraId="4FDD7C6A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Criação de documentação para ser usada por usuário do Sistema.</w:t>
      </w:r>
    </w:p>
    <w:p w14:paraId="7EFAD4EE" w14:textId="77777777" w:rsidR="00CD6245" w:rsidRDefault="00CD6245" w:rsidP="00B22E61">
      <w:pPr>
        <w:pStyle w:val="PargrafodaLista"/>
        <w:spacing w:line="240" w:lineRule="auto"/>
        <w:ind w:left="1155"/>
        <w:rPr>
          <w:sz w:val="28"/>
        </w:rPr>
      </w:pPr>
    </w:p>
    <w:p w14:paraId="77C7BA46" w14:textId="77777777" w:rsidR="00CD6245" w:rsidRDefault="00CD6245" w:rsidP="00B22E61">
      <w:pPr>
        <w:pStyle w:val="PargrafodaLista"/>
        <w:spacing w:line="240" w:lineRule="auto"/>
        <w:ind w:left="1155"/>
        <w:rPr>
          <w:sz w:val="28"/>
        </w:rPr>
      </w:pPr>
    </w:p>
    <w:p w14:paraId="44420D89" w14:textId="77777777" w:rsidR="00CD6245" w:rsidRDefault="00CD6245" w:rsidP="00CD6245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Quadro EAP/WBS</w:t>
      </w:r>
    </w:p>
    <w:p w14:paraId="350E0F3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>Abaixo segue a Estrutura Analítica do Projeto (Representação gráfica do Projeto)</w:t>
      </w:r>
    </w:p>
    <w:p w14:paraId="776AB800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421BDFA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2D8201E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F8FCBD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A8BD78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1D89A4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DA38B3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6203BEF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DA804D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1CE446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12237BF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8C1738D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07AC7E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153E76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AE0FEE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49FF5BA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7A2CC8B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B8DC08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81F87DC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CABB8B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32DA54B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CF0E39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05731E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C21567C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5FFB36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D92670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4879E56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1D20974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1C19A8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B5222C2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90C2DA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340ADA6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33527972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E09D07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98F856D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1FE8DEC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D97831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88C894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27B620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26C7C56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6EAC84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28115DBA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3D4562A4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29E5FEA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76714AC" w14:textId="77777777" w:rsidR="00CD6245" w:rsidRDefault="00CD6245" w:rsidP="00CD6245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EXCLUSÕES, PREMISSAS E RESTRIÇÕES DO PROJETO</w:t>
      </w:r>
    </w:p>
    <w:p w14:paraId="4890F9AE" w14:textId="77777777" w:rsidR="00CD6245" w:rsidRDefault="00CD6245" w:rsidP="00CD6245">
      <w:pPr>
        <w:spacing w:line="240" w:lineRule="auto"/>
        <w:rPr>
          <w:b/>
          <w:sz w:val="28"/>
        </w:rPr>
      </w:pPr>
    </w:p>
    <w:p w14:paraId="7CC750F7" w14:textId="77777777" w:rsidR="00CD6245" w:rsidRPr="00CD6245" w:rsidRDefault="00CD6245" w:rsidP="00CD6245">
      <w:pPr>
        <w:spacing w:line="240" w:lineRule="auto"/>
        <w:rPr>
          <w:sz w:val="28"/>
          <w:u w:val="single"/>
        </w:rPr>
      </w:pPr>
      <w:r w:rsidRPr="00CD6245">
        <w:rPr>
          <w:sz w:val="28"/>
          <w:u w:val="single"/>
        </w:rPr>
        <w:t>EXCLUSÕES DO PROJETO (aquilo que não será feito)</w:t>
      </w:r>
    </w:p>
    <w:p w14:paraId="0579FBE2" w14:textId="77777777" w:rsidR="00CD6245" w:rsidRDefault="00CD6245" w:rsidP="00CD6245">
      <w:pPr>
        <w:spacing w:line="240" w:lineRule="auto"/>
        <w:rPr>
          <w:sz w:val="28"/>
        </w:rPr>
      </w:pPr>
    </w:p>
    <w:p w14:paraId="33C0D329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A responsabilidade da digitação e inserção dos dados dos alunos e professores, turmas, e boletim.</w:t>
      </w:r>
    </w:p>
    <w:p w14:paraId="07719F5E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Não será feita a integração dos dados existentes no sistema</w:t>
      </w:r>
    </w:p>
    <w:p w14:paraId="2CFB99F7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Treinamento de usuários</w:t>
      </w:r>
    </w:p>
    <w:p w14:paraId="4B4E50C7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O sistema não produzirá relatórios</w:t>
      </w:r>
    </w:p>
    <w:p w14:paraId="167DB70A" w14:textId="77777777" w:rsidR="00CD6245" w:rsidRDefault="00CD6245" w:rsidP="00CD6245">
      <w:pPr>
        <w:spacing w:line="240" w:lineRule="auto"/>
        <w:rPr>
          <w:sz w:val="28"/>
        </w:rPr>
      </w:pPr>
    </w:p>
    <w:p w14:paraId="6FE3BED1" w14:textId="77777777" w:rsidR="00CD6245" w:rsidRPr="00CD6245" w:rsidRDefault="00CD6245" w:rsidP="00CD6245">
      <w:pPr>
        <w:spacing w:line="240" w:lineRule="auto"/>
        <w:rPr>
          <w:sz w:val="28"/>
        </w:rPr>
      </w:pPr>
    </w:p>
    <w:p w14:paraId="0F1C3D02" w14:textId="77777777" w:rsidR="00CD6245" w:rsidRPr="00CD6245" w:rsidRDefault="00CD6245" w:rsidP="00CD6245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PREMISSAS</w:t>
      </w:r>
      <w:r w:rsidRPr="00CD6245">
        <w:rPr>
          <w:sz w:val="28"/>
          <w:u w:val="single"/>
        </w:rPr>
        <w:t xml:space="preserve"> DO PROJETO (aquilo que </w:t>
      </w:r>
      <w:r>
        <w:rPr>
          <w:sz w:val="28"/>
          <w:u w:val="single"/>
        </w:rPr>
        <w:t>é dado como certo</w:t>
      </w:r>
      <w:r w:rsidRPr="00CD6245">
        <w:rPr>
          <w:sz w:val="28"/>
          <w:u w:val="single"/>
        </w:rPr>
        <w:t>)</w:t>
      </w:r>
    </w:p>
    <w:p w14:paraId="495D2A8D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6363F3D" w14:textId="624C5AD9" w:rsidR="001D48CE" w:rsidRDefault="00CD6245" w:rsidP="00383F8F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 w:rsidRPr="001D48CE">
        <w:rPr>
          <w:sz w:val="28"/>
        </w:rPr>
        <w:t xml:space="preserve">O sistema será utilizado em navegadores com suporte a </w:t>
      </w:r>
      <w:proofErr w:type="spellStart"/>
      <w:r w:rsidR="00181A30">
        <w:rPr>
          <w:sz w:val="28"/>
        </w:rPr>
        <w:t>Hibernate</w:t>
      </w:r>
      <w:proofErr w:type="spellEnd"/>
      <w:r w:rsidR="00181A30">
        <w:rPr>
          <w:sz w:val="28"/>
        </w:rPr>
        <w:t>,</w:t>
      </w:r>
      <w:r w:rsidR="00181A30" w:rsidRPr="001D48CE">
        <w:rPr>
          <w:sz w:val="28"/>
        </w:rPr>
        <w:t xml:space="preserve"> </w:t>
      </w:r>
      <w:proofErr w:type="spellStart"/>
      <w:r w:rsidR="00181A30" w:rsidRPr="001D48CE">
        <w:rPr>
          <w:sz w:val="28"/>
        </w:rPr>
        <w:t>Bootstrap</w:t>
      </w:r>
      <w:proofErr w:type="spellEnd"/>
      <w:r w:rsidR="001D48CE" w:rsidRPr="001D48CE">
        <w:rPr>
          <w:sz w:val="28"/>
        </w:rPr>
        <w:t xml:space="preserve"> e </w:t>
      </w:r>
      <w:r w:rsidR="0029370E" w:rsidRPr="001D48CE">
        <w:rPr>
          <w:sz w:val="28"/>
        </w:rPr>
        <w:t>JSP</w:t>
      </w:r>
      <w:r w:rsidR="001D48CE">
        <w:rPr>
          <w:sz w:val="28"/>
        </w:rPr>
        <w:t>.</w:t>
      </w:r>
    </w:p>
    <w:p w14:paraId="3A24BCBC" w14:textId="77777777" w:rsidR="00CD6245" w:rsidRPr="001D48CE" w:rsidRDefault="00CD6245" w:rsidP="00383F8F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 w:rsidRPr="001D48CE">
        <w:rPr>
          <w:sz w:val="28"/>
        </w:rPr>
        <w:t>O Sistema Operacional do servidor será Windows</w:t>
      </w:r>
    </w:p>
    <w:p w14:paraId="2E694D44" w14:textId="77777777" w:rsidR="00CD6245" w:rsidRDefault="00CD6245" w:rsidP="00CD6245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>O Servidor Web será o Apache Tomcat 7</w:t>
      </w:r>
    </w:p>
    <w:p w14:paraId="18C602CC" w14:textId="6950A446" w:rsidR="00CD6245" w:rsidRPr="00CD6245" w:rsidRDefault="00CD6245" w:rsidP="00CD6245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 xml:space="preserve">O Sistema </w:t>
      </w:r>
      <w:r w:rsidR="009C62C5">
        <w:rPr>
          <w:sz w:val="28"/>
        </w:rPr>
        <w:t>g</w:t>
      </w:r>
      <w:r>
        <w:rPr>
          <w:sz w:val="28"/>
        </w:rPr>
        <w:t xml:space="preserve">erenciador de </w:t>
      </w:r>
      <w:r w:rsidR="009C62C5">
        <w:rPr>
          <w:sz w:val="28"/>
        </w:rPr>
        <w:t>b</w:t>
      </w:r>
      <w:r>
        <w:rPr>
          <w:sz w:val="28"/>
        </w:rPr>
        <w:t xml:space="preserve">anco de </w:t>
      </w:r>
      <w:r w:rsidR="00181A30" w:rsidRPr="00181A30">
        <w:rPr>
          <w:sz w:val="28"/>
          <w:u w:val="single"/>
        </w:rPr>
        <w:t>d</w:t>
      </w:r>
      <w:r w:rsidRPr="00181A30">
        <w:rPr>
          <w:sz w:val="28"/>
          <w:u w:val="single"/>
        </w:rPr>
        <w:t>ados</w:t>
      </w:r>
      <w:r>
        <w:rPr>
          <w:sz w:val="28"/>
        </w:rPr>
        <w:t xml:space="preserve"> será o </w:t>
      </w:r>
      <w:r w:rsidR="0029370E">
        <w:rPr>
          <w:sz w:val="28"/>
        </w:rPr>
        <w:t>MySQL</w:t>
      </w:r>
    </w:p>
    <w:p w14:paraId="7F65FE75" w14:textId="77777777" w:rsidR="00CD6245" w:rsidRPr="00B22E61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6DFD11C" w14:textId="77777777" w:rsidR="00CD6245" w:rsidRDefault="00CD6245" w:rsidP="001D48C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RESTRIÇÕES</w:t>
      </w:r>
      <w:r w:rsidRPr="00CD6245">
        <w:rPr>
          <w:sz w:val="28"/>
          <w:u w:val="single"/>
        </w:rPr>
        <w:t xml:space="preserve"> DO PROJETO (aquilo que </w:t>
      </w:r>
      <w:r>
        <w:rPr>
          <w:sz w:val="28"/>
          <w:u w:val="single"/>
        </w:rPr>
        <w:t>restringe e limita a ação do Gerente do Projeto</w:t>
      </w:r>
      <w:r w:rsidRPr="00CD6245">
        <w:rPr>
          <w:sz w:val="28"/>
          <w:u w:val="single"/>
        </w:rPr>
        <w:t>)</w:t>
      </w:r>
    </w:p>
    <w:p w14:paraId="5365C35D" w14:textId="77777777" w:rsidR="001D48CE" w:rsidRPr="001D48CE" w:rsidRDefault="001D48CE" w:rsidP="001D48CE">
      <w:pPr>
        <w:spacing w:line="240" w:lineRule="auto"/>
        <w:rPr>
          <w:sz w:val="28"/>
          <w:u w:val="single"/>
        </w:rPr>
      </w:pPr>
    </w:p>
    <w:p w14:paraId="0204965D" w14:textId="77777777" w:rsidR="00CD6245" w:rsidRPr="001D48CE" w:rsidRDefault="00CD6245" w:rsidP="001D48CE">
      <w:pPr>
        <w:pStyle w:val="PargrafodaLista"/>
        <w:numPr>
          <w:ilvl w:val="0"/>
          <w:numId w:val="23"/>
        </w:numPr>
        <w:spacing w:line="240" w:lineRule="auto"/>
        <w:rPr>
          <w:sz w:val="28"/>
        </w:rPr>
      </w:pPr>
      <w:r w:rsidRPr="001D48CE">
        <w:rPr>
          <w:sz w:val="28"/>
        </w:rPr>
        <w:t>O Sistema deverá ser implantado antes do início do ano letivo, para as devidas adequações.</w:t>
      </w:r>
    </w:p>
    <w:p w14:paraId="05091D85" w14:textId="77777777" w:rsidR="00FC6169" w:rsidRDefault="00FC6169" w:rsidP="00FC6169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>
        <w:rPr>
          <w:sz w:val="28"/>
        </w:rPr>
        <w:t>O cliente deverá aprovar a implantação em no máximo 30 dias uteis após o término.</w:t>
      </w:r>
    </w:p>
    <w:p w14:paraId="49BE1F7B" w14:textId="77777777" w:rsidR="00FC6169" w:rsidRDefault="00FC6169" w:rsidP="00FC6169">
      <w:pPr>
        <w:pStyle w:val="PargrafodaLista"/>
        <w:spacing w:line="240" w:lineRule="auto"/>
        <w:ind w:left="1875"/>
        <w:rPr>
          <w:sz w:val="28"/>
        </w:rPr>
      </w:pPr>
    </w:p>
    <w:p w14:paraId="1DCA89F1" w14:textId="77777777"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commentRangeStart w:id="0"/>
      <w:r>
        <w:rPr>
          <w:b/>
          <w:sz w:val="28"/>
        </w:rPr>
        <w:t>ENTREGAS/</w:t>
      </w:r>
      <w:proofErr w:type="spellStart"/>
      <w:r w:rsidRPr="00FC6169">
        <w:rPr>
          <w:b/>
          <w:i/>
          <w:sz w:val="28"/>
        </w:rPr>
        <w:t>Deliverable</w:t>
      </w:r>
      <w:commentRangeEnd w:id="0"/>
      <w:proofErr w:type="spellEnd"/>
      <w:r w:rsidR="00B53D60">
        <w:rPr>
          <w:rStyle w:val="Refdecomentrio"/>
        </w:rPr>
        <w:commentReference w:id="0"/>
      </w:r>
    </w:p>
    <w:p w14:paraId="7E1AAC0D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</w:p>
    <w:p w14:paraId="60477631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Abaixo segue a relação das ENTREGAS que serão produzidas pela Equipe do Projeto:</w:t>
      </w:r>
    </w:p>
    <w:p w14:paraId="23BE2F16" w14:textId="77777777" w:rsidR="00505FED" w:rsidRPr="00505FED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 xml:space="preserve">Protótipo das funcionalidades on-line, </w:t>
      </w:r>
    </w:p>
    <w:p w14:paraId="52211DA2" w14:textId="6772350F" w:rsidR="00505FED" w:rsidRPr="00505FED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>Sistema funcional com todas as especificações,</w:t>
      </w:r>
    </w:p>
    <w:p w14:paraId="5B7AA3FF" w14:textId="799E829C" w:rsidR="00505FED" w:rsidRPr="00505FED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>Documentação de todas as fases da construção do Sistema, incluindo casos de uso, diagramas e modelagem de banco de dados.</w:t>
      </w:r>
    </w:p>
    <w:p w14:paraId="4F7CF1E6" w14:textId="65A62BB0" w:rsidR="00FC6169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lastRenderedPageBreak/>
        <w:t xml:space="preserve">Documentação para ser </w:t>
      </w:r>
      <w:r>
        <w:rPr>
          <w:sz w:val="28"/>
        </w:rPr>
        <w:t>usada por usuários do s</w:t>
      </w:r>
      <w:r w:rsidRPr="00505FED">
        <w:rPr>
          <w:sz w:val="28"/>
        </w:rPr>
        <w:t>istema.</w:t>
      </w:r>
    </w:p>
    <w:p w14:paraId="0758D3FC" w14:textId="77777777"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ESCOPO DO PRODUTO</w:t>
      </w:r>
    </w:p>
    <w:p w14:paraId="75C90C56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Abaixo segue a descrição dos REQUISITOS e FUNCIONALIDADES do PRODUTO</w:t>
      </w:r>
    </w:p>
    <w:p w14:paraId="3CEB3C5F" w14:textId="77777777" w:rsidR="00FC6169" w:rsidRDefault="00FC6169" w:rsidP="00FC6169">
      <w:pPr>
        <w:spacing w:line="240" w:lineRule="auto"/>
        <w:rPr>
          <w:sz w:val="28"/>
        </w:rPr>
      </w:pPr>
    </w:p>
    <w:p w14:paraId="2777EF8A" w14:textId="77777777" w:rsidR="00FC6169" w:rsidRDefault="00FC6169" w:rsidP="00FC6169">
      <w:pPr>
        <w:spacing w:line="240" w:lineRule="auto"/>
        <w:rPr>
          <w:sz w:val="28"/>
          <w:u w:val="single"/>
        </w:rPr>
      </w:pPr>
      <w:r w:rsidRPr="00FC6169">
        <w:rPr>
          <w:sz w:val="28"/>
          <w:u w:val="single"/>
        </w:rPr>
        <w:t>REQUISITOS</w:t>
      </w:r>
    </w:p>
    <w:p w14:paraId="3F2D519B" w14:textId="77777777" w:rsidR="00FC6169" w:rsidRDefault="00FC6169" w:rsidP="00FC6169">
      <w:pPr>
        <w:spacing w:line="240" w:lineRule="auto"/>
        <w:rPr>
          <w:sz w:val="28"/>
        </w:rPr>
      </w:pPr>
      <w:r w:rsidRPr="00FC6169">
        <w:rPr>
          <w:sz w:val="28"/>
        </w:rPr>
        <w:t>Sist</w:t>
      </w:r>
      <w:r>
        <w:rPr>
          <w:sz w:val="28"/>
        </w:rPr>
        <w:t>ema Web</w:t>
      </w:r>
    </w:p>
    <w:p w14:paraId="48A0844B" w14:textId="34AC21F1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Cadastro de </w:t>
      </w:r>
      <w:r w:rsidR="00181A30">
        <w:rPr>
          <w:sz w:val="28"/>
        </w:rPr>
        <w:t xml:space="preserve">usuários </w:t>
      </w:r>
    </w:p>
    <w:p w14:paraId="0C1A611F" w14:textId="4EC7D42B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Criação de </w:t>
      </w:r>
      <w:r w:rsidR="00181A30">
        <w:rPr>
          <w:sz w:val="28"/>
        </w:rPr>
        <w:t>turmas</w:t>
      </w:r>
    </w:p>
    <w:p w14:paraId="6B0C99DB" w14:textId="5DB7BED9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Cadastro de </w:t>
      </w:r>
      <w:r w:rsidR="00181A30">
        <w:rPr>
          <w:sz w:val="28"/>
        </w:rPr>
        <w:t>o</w:t>
      </w:r>
      <w:r>
        <w:rPr>
          <w:sz w:val="28"/>
        </w:rPr>
        <w:t xml:space="preserve">corrência </w:t>
      </w:r>
      <w:r w:rsidR="00181A30">
        <w:rPr>
          <w:sz w:val="28"/>
        </w:rPr>
        <w:t>pelos</w:t>
      </w:r>
      <w:r>
        <w:rPr>
          <w:sz w:val="28"/>
        </w:rPr>
        <w:t xml:space="preserve"> professores referente a eventos </w:t>
      </w:r>
      <w:r w:rsidR="00181A30">
        <w:rPr>
          <w:sz w:val="28"/>
        </w:rPr>
        <w:t xml:space="preserve">comportamentais </w:t>
      </w:r>
      <w:r>
        <w:rPr>
          <w:sz w:val="28"/>
        </w:rPr>
        <w:t>de alunos</w:t>
      </w:r>
    </w:p>
    <w:p w14:paraId="5D775E38" w14:textId="36EBD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Cadastro de </w:t>
      </w:r>
      <w:r w:rsidR="00181A30">
        <w:rPr>
          <w:sz w:val="28"/>
        </w:rPr>
        <w:t>b</w:t>
      </w:r>
      <w:r>
        <w:rPr>
          <w:sz w:val="28"/>
        </w:rPr>
        <w:t>oletim</w:t>
      </w:r>
    </w:p>
    <w:p w14:paraId="47666754" w14:textId="10B5C294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Cadastro de tarefa </w:t>
      </w:r>
    </w:p>
    <w:p w14:paraId="3E96EB51" w14:textId="77777777" w:rsidR="00FC6169" w:rsidRPr="00FC6169" w:rsidRDefault="00FC6169" w:rsidP="00FC6169">
      <w:pPr>
        <w:spacing w:line="240" w:lineRule="auto"/>
        <w:rPr>
          <w:sz w:val="28"/>
        </w:rPr>
      </w:pPr>
    </w:p>
    <w:p w14:paraId="3ECE482F" w14:textId="77777777" w:rsidR="00FC6169" w:rsidRPr="00FC6169" w:rsidRDefault="00FC6169" w:rsidP="00FC6169">
      <w:pPr>
        <w:spacing w:line="240" w:lineRule="auto"/>
        <w:rPr>
          <w:sz w:val="28"/>
        </w:rPr>
      </w:pPr>
    </w:p>
    <w:p w14:paraId="0AB4110A" w14:textId="77777777" w:rsidR="00FC6169" w:rsidRDefault="00FC6169" w:rsidP="00FC6169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FUNCIONALIDADES</w:t>
      </w:r>
    </w:p>
    <w:p w14:paraId="38FE5791" w14:textId="77777777" w:rsidR="00FC6169" w:rsidRDefault="00FC6169" w:rsidP="00FC6169">
      <w:pPr>
        <w:spacing w:line="240" w:lineRule="auto"/>
        <w:rPr>
          <w:sz w:val="28"/>
          <w:u w:val="single"/>
        </w:rPr>
      </w:pPr>
    </w:p>
    <w:p w14:paraId="10723297" w14:textId="6B15C2A5" w:rsidR="00FC6169" w:rsidRDefault="00FC6169" w:rsidP="00181A30">
      <w:pPr>
        <w:spacing w:line="240" w:lineRule="auto"/>
        <w:rPr>
          <w:sz w:val="28"/>
        </w:rPr>
      </w:pPr>
      <w:r>
        <w:rPr>
          <w:sz w:val="28"/>
        </w:rPr>
        <w:t xml:space="preserve">Permitir cadastrar </w:t>
      </w:r>
      <w:r w:rsidR="00181A30">
        <w:rPr>
          <w:sz w:val="28"/>
        </w:rPr>
        <w:t xml:space="preserve">usuários </w:t>
      </w:r>
      <w:r w:rsidR="00181A30">
        <w:rPr>
          <w:sz w:val="28"/>
        </w:rPr>
        <w:t>(aluno, gestor, professor, responsável e secretaria)</w:t>
      </w:r>
    </w:p>
    <w:p w14:paraId="3D534508" w14:textId="718D39D0" w:rsidR="008A4503" w:rsidRPr="00FC6169" w:rsidRDefault="008A4503" w:rsidP="00FC6169">
      <w:pPr>
        <w:spacing w:line="240" w:lineRule="auto"/>
        <w:rPr>
          <w:sz w:val="28"/>
        </w:rPr>
      </w:pPr>
      <w:r>
        <w:rPr>
          <w:sz w:val="28"/>
        </w:rPr>
        <w:t xml:space="preserve">Permitir </w:t>
      </w:r>
      <w:r w:rsidR="00181A30">
        <w:rPr>
          <w:sz w:val="28"/>
        </w:rPr>
        <w:t>compor</w:t>
      </w:r>
      <w:r>
        <w:rPr>
          <w:sz w:val="28"/>
        </w:rPr>
        <w:t xml:space="preserve"> turmas (ano, série, alunos, professores e disciplina)</w:t>
      </w:r>
    </w:p>
    <w:p w14:paraId="3E8C217E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consultar ocorrências por aluno</w:t>
      </w:r>
    </w:p>
    <w:p w14:paraId="20EDB398" w14:textId="5CC33281" w:rsidR="00FC6169" w:rsidRP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Permitir consultar </w:t>
      </w:r>
      <w:r w:rsidR="00181A30">
        <w:rPr>
          <w:sz w:val="28"/>
        </w:rPr>
        <w:t>b</w:t>
      </w:r>
      <w:r>
        <w:rPr>
          <w:sz w:val="28"/>
        </w:rPr>
        <w:t>oletim por turma e por aluno</w:t>
      </w:r>
    </w:p>
    <w:p w14:paraId="5A0F995F" w14:textId="47755DA6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consultar tarefa por turma e por aluno</w:t>
      </w:r>
    </w:p>
    <w:p w14:paraId="237BB279" w14:textId="77777777" w:rsidR="00FC6169" w:rsidRPr="00FC6169" w:rsidRDefault="00FC6169" w:rsidP="00FC6169">
      <w:pPr>
        <w:spacing w:line="240" w:lineRule="auto"/>
        <w:rPr>
          <w:sz w:val="28"/>
          <w:u w:val="single"/>
        </w:rPr>
      </w:pPr>
    </w:p>
    <w:p w14:paraId="5B7A8114" w14:textId="77777777" w:rsidR="00FC6169" w:rsidRPr="00FC6169" w:rsidRDefault="00FC6169" w:rsidP="00FC6169">
      <w:pPr>
        <w:spacing w:line="240" w:lineRule="auto"/>
        <w:rPr>
          <w:b/>
          <w:sz w:val="28"/>
        </w:rPr>
      </w:pPr>
    </w:p>
    <w:p w14:paraId="05B6D428" w14:textId="77777777"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CRITÉRIOS DE ACEITAÇÃO DO PRODUTO</w:t>
      </w:r>
    </w:p>
    <w:p w14:paraId="51F5A79F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</w:p>
    <w:p w14:paraId="582C553A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 xml:space="preserve">Abaixo segue os critérios pelos quais o Cliente irá se basear para aceitar a entrega do PRODUTO ao término do </w:t>
      </w:r>
      <w:r w:rsidR="0004525C">
        <w:rPr>
          <w:sz w:val="28"/>
        </w:rPr>
        <w:t>Projeto</w:t>
      </w:r>
      <w:r>
        <w:rPr>
          <w:sz w:val="28"/>
        </w:rPr>
        <w:t>.</w:t>
      </w:r>
    </w:p>
    <w:p w14:paraId="37CE8370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p w14:paraId="089532B6" w14:textId="77777777" w:rsidR="008A4503" w:rsidRPr="008A4503" w:rsidRDefault="008A4503" w:rsidP="00FC6169">
      <w:pPr>
        <w:pStyle w:val="PargrafodaLista"/>
        <w:spacing w:line="240" w:lineRule="auto"/>
        <w:ind w:left="708"/>
        <w:rPr>
          <w:sz w:val="28"/>
          <w:u w:val="single"/>
        </w:rPr>
      </w:pPr>
      <w:r w:rsidRPr="008A4503">
        <w:rPr>
          <w:sz w:val="28"/>
          <w:u w:val="single"/>
        </w:rPr>
        <w:t>Critérios de aceitação:</w:t>
      </w:r>
    </w:p>
    <w:p w14:paraId="5EC72D7B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p w14:paraId="1A28BED2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editar notas e faltas por professor da turma e disciplina específica.</w:t>
      </w:r>
    </w:p>
    <w:p w14:paraId="282D50C9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consultar boletim por aluno</w:t>
      </w:r>
    </w:p>
    <w:p w14:paraId="6D810855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consultar tarefas por aluno</w:t>
      </w:r>
    </w:p>
    <w:p w14:paraId="0A299281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Feedback positivo do cliente como resultado piloto.</w:t>
      </w:r>
    </w:p>
    <w:p w14:paraId="77E60872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 xml:space="preserve">Feedback positivo com </w:t>
      </w:r>
      <w:r w:rsidR="0004525C">
        <w:rPr>
          <w:sz w:val="28"/>
        </w:rPr>
        <w:t>as interfaces</w:t>
      </w:r>
      <w:r>
        <w:rPr>
          <w:sz w:val="28"/>
        </w:rPr>
        <w:t xml:space="preserve"> de baixa fidelidade</w:t>
      </w:r>
    </w:p>
    <w:p w14:paraId="4EDEF659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Um mês de testes pelo cliente do produto já no ambiente escola</w:t>
      </w:r>
    </w:p>
    <w:p w14:paraId="6A60F446" w14:textId="7EABF1E2" w:rsidR="008A4503" w:rsidRPr="00181A30" w:rsidRDefault="008A4503" w:rsidP="00181A30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Validação da consistência de dados.</w:t>
      </w:r>
      <w:bookmarkStart w:id="1" w:name="_GoBack"/>
      <w:bookmarkEnd w:id="1"/>
    </w:p>
    <w:sectPr w:rsidR="008A4503" w:rsidRPr="00181A30" w:rsidSect="00E4675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is Fernando Brandão" w:date="2015-03-21T11:32:00Z" w:initials="LFB">
    <w:p w14:paraId="1D6CEDC4" w14:textId="3DA74E1A" w:rsidR="00B53D60" w:rsidRDefault="00B53D60">
      <w:pPr>
        <w:pStyle w:val="Textodecomentrio"/>
      </w:pPr>
      <w:r>
        <w:rPr>
          <w:rStyle w:val="Refdecomentrio"/>
        </w:rPr>
        <w:annotationRef/>
      </w:r>
      <w:r w:rsidR="00AC3816">
        <w:rPr>
          <w:rStyle w:val="Refdecomentrio"/>
        </w:rPr>
        <w:t>Revisei de acordo com o Project Charter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6CED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36D22" w14:textId="77777777" w:rsidR="00A164FD" w:rsidRDefault="00A164FD" w:rsidP="002C63B2">
      <w:pPr>
        <w:spacing w:line="240" w:lineRule="auto"/>
      </w:pPr>
      <w:r>
        <w:separator/>
      </w:r>
    </w:p>
  </w:endnote>
  <w:endnote w:type="continuationSeparator" w:id="0">
    <w:p w14:paraId="0D881FBD" w14:textId="77777777" w:rsidR="00A164FD" w:rsidRDefault="00A164FD" w:rsidP="002C6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7813"/>
      <w:docPartObj>
        <w:docPartGallery w:val="Page Numbers (Bottom of Page)"/>
        <w:docPartUnique/>
      </w:docPartObj>
    </w:sdtPr>
    <w:sdtEndPr/>
    <w:sdtContent>
      <w:sdt>
        <w:sdtPr>
          <w:id w:val="252092309"/>
          <w:docPartObj>
            <w:docPartGallery w:val="Page Numbers (Top of Page)"/>
            <w:docPartUnique/>
          </w:docPartObj>
        </w:sdtPr>
        <w:sdtEndPr/>
        <w:sdtContent>
          <w:p w14:paraId="52DE1CC4" w14:textId="77777777" w:rsidR="00FC6169" w:rsidRDefault="00FC6169" w:rsidP="001B6260">
            <w:pPr>
              <w:pStyle w:val="Rodap"/>
              <w:ind w:left="0"/>
              <w:jc w:val="left"/>
              <w:rPr>
                <w:b/>
                <w:sz w:val="24"/>
                <w:szCs w:val="24"/>
              </w:rPr>
            </w:pPr>
            <w:r>
              <w:t xml:space="preserve">Gerenciamento de Projetos de Software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C736E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C736E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  <w:p w14:paraId="2E026A97" w14:textId="77777777" w:rsidR="00FC6169" w:rsidRDefault="00FC6169" w:rsidP="001B6260">
            <w:pPr>
              <w:pStyle w:val="Rodap"/>
              <w:ind w:left="0"/>
              <w:jc w:val="left"/>
            </w:pPr>
            <w:r w:rsidRPr="001B6260">
              <w:t>Grupo 1- GAED – Gerenciamento de Atividades</w:t>
            </w:r>
            <w:r w:rsidRPr="001B6260">
              <w:rPr>
                <w:sz w:val="24"/>
                <w:szCs w:val="24"/>
              </w:rPr>
              <w:t xml:space="preserve"> Escolar</w:t>
            </w:r>
          </w:p>
        </w:sdtContent>
      </w:sdt>
    </w:sdtContent>
  </w:sdt>
  <w:p w14:paraId="2DBFDF19" w14:textId="77777777" w:rsidR="00FC6169" w:rsidRDefault="00FC6169" w:rsidP="001B6260">
    <w:pPr>
      <w:pStyle w:val="Rodap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EC008" w14:textId="77777777" w:rsidR="00A164FD" w:rsidRDefault="00A164FD" w:rsidP="002C63B2">
      <w:pPr>
        <w:spacing w:line="240" w:lineRule="auto"/>
      </w:pPr>
      <w:r>
        <w:separator/>
      </w:r>
    </w:p>
  </w:footnote>
  <w:footnote w:type="continuationSeparator" w:id="0">
    <w:p w14:paraId="28629FAF" w14:textId="77777777" w:rsidR="00A164FD" w:rsidRDefault="00A164FD" w:rsidP="002C63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390"/>
    <w:multiLevelType w:val="hybridMultilevel"/>
    <w:tmpl w:val="58BC8720"/>
    <w:lvl w:ilvl="0" w:tplc="0416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>
    <w:nsid w:val="035A35AF"/>
    <w:multiLevelType w:val="hybridMultilevel"/>
    <w:tmpl w:val="5F54AB9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501CF5"/>
    <w:multiLevelType w:val="multilevel"/>
    <w:tmpl w:val="10422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81008E5"/>
    <w:multiLevelType w:val="hybridMultilevel"/>
    <w:tmpl w:val="CFCA304A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0DCC7169"/>
    <w:multiLevelType w:val="hybridMultilevel"/>
    <w:tmpl w:val="35848EF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157403"/>
    <w:multiLevelType w:val="hybridMultilevel"/>
    <w:tmpl w:val="DED6392E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>
    <w:nsid w:val="1D643DB8"/>
    <w:multiLevelType w:val="hybridMultilevel"/>
    <w:tmpl w:val="D30CFB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9A67AA"/>
    <w:multiLevelType w:val="hybridMultilevel"/>
    <w:tmpl w:val="40CE8F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F03A07"/>
    <w:multiLevelType w:val="hybridMultilevel"/>
    <w:tmpl w:val="DAB27784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>
    <w:nsid w:val="3B2B2572"/>
    <w:multiLevelType w:val="hybridMultilevel"/>
    <w:tmpl w:val="97202D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7461D6"/>
    <w:multiLevelType w:val="hybridMultilevel"/>
    <w:tmpl w:val="17D6C5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EF22AB"/>
    <w:multiLevelType w:val="hybridMultilevel"/>
    <w:tmpl w:val="448C15C2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2">
    <w:nsid w:val="4CB2022C"/>
    <w:multiLevelType w:val="hybridMultilevel"/>
    <w:tmpl w:val="11205810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3">
    <w:nsid w:val="4DEC2666"/>
    <w:multiLevelType w:val="hybridMultilevel"/>
    <w:tmpl w:val="99D8746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EA731F3"/>
    <w:multiLevelType w:val="hybridMultilevel"/>
    <w:tmpl w:val="D4543A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186BC7"/>
    <w:multiLevelType w:val="multilevel"/>
    <w:tmpl w:val="5F9EA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58772381"/>
    <w:multiLevelType w:val="hybridMultilevel"/>
    <w:tmpl w:val="6C7070FA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>
    <w:nsid w:val="5897629D"/>
    <w:multiLevelType w:val="hybridMultilevel"/>
    <w:tmpl w:val="F48EA528"/>
    <w:lvl w:ilvl="0" w:tplc="0416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8">
    <w:nsid w:val="609627B7"/>
    <w:multiLevelType w:val="hybridMultilevel"/>
    <w:tmpl w:val="84A64B1C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4903384"/>
    <w:multiLevelType w:val="hybridMultilevel"/>
    <w:tmpl w:val="198ED248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0">
    <w:nsid w:val="65885945"/>
    <w:multiLevelType w:val="hybridMultilevel"/>
    <w:tmpl w:val="063EEA0E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0262E00"/>
    <w:multiLevelType w:val="hybridMultilevel"/>
    <w:tmpl w:val="5C2C7DB0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2">
    <w:nsid w:val="70E1404F"/>
    <w:multiLevelType w:val="hybridMultilevel"/>
    <w:tmpl w:val="B55E4C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EF7FAE"/>
    <w:multiLevelType w:val="hybridMultilevel"/>
    <w:tmpl w:val="29643C0C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4">
    <w:nsid w:val="784B18E6"/>
    <w:multiLevelType w:val="hybridMultilevel"/>
    <w:tmpl w:val="CCCC437E"/>
    <w:lvl w:ilvl="0" w:tplc="0416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5">
    <w:nsid w:val="7E491225"/>
    <w:multiLevelType w:val="hybridMultilevel"/>
    <w:tmpl w:val="AF16829C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21"/>
  </w:num>
  <w:num w:numId="5">
    <w:abstractNumId w:val="12"/>
  </w:num>
  <w:num w:numId="6">
    <w:abstractNumId w:val="17"/>
  </w:num>
  <w:num w:numId="7">
    <w:abstractNumId w:val="0"/>
  </w:num>
  <w:num w:numId="8">
    <w:abstractNumId w:val="19"/>
  </w:num>
  <w:num w:numId="9">
    <w:abstractNumId w:val="18"/>
  </w:num>
  <w:num w:numId="10">
    <w:abstractNumId w:val="23"/>
  </w:num>
  <w:num w:numId="11">
    <w:abstractNumId w:val="13"/>
  </w:num>
  <w:num w:numId="12">
    <w:abstractNumId w:val="4"/>
  </w:num>
  <w:num w:numId="13">
    <w:abstractNumId w:val="10"/>
  </w:num>
  <w:num w:numId="14">
    <w:abstractNumId w:val="6"/>
  </w:num>
  <w:num w:numId="15">
    <w:abstractNumId w:val="16"/>
  </w:num>
  <w:num w:numId="16">
    <w:abstractNumId w:val="7"/>
  </w:num>
  <w:num w:numId="17">
    <w:abstractNumId w:val="5"/>
  </w:num>
  <w:num w:numId="18">
    <w:abstractNumId w:val="9"/>
  </w:num>
  <w:num w:numId="19">
    <w:abstractNumId w:val="24"/>
  </w:num>
  <w:num w:numId="20">
    <w:abstractNumId w:val="25"/>
  </w:num>
  <w:num w:numId="21">
    <w:abstractNumId w:val="8"/>
  </w:num>
  <w:num w:numId="22">
    <w:abstractNumId w:val="11"/>
  </w:num>
  <w:num w:numId="23">
    <w:abstractNumId w:val="22"/>
  </w:num>
  <w:num w:numId="24">
    <w:abstractNumId w:val="20"/>
  </w:num>
  <w:num w:numId="25">
    <w:abstractNumId w:val="14"/>
  </w:num>
  <w:num w:numId="2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is Fernando Brandão">
    <w15:presenceInfo w15:providerId="Windows Live" w15:userId="01fe9e3c47fc85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72E5"/>
    <w:rsid w:val="00011CE1"/>
    <w:rsid w:val="0004525C"/>
    <w:rsid w:val="000B32CB"/>
    <w:rsid w:val="000C5365"/>
    <w:rsid w:val="000E0536"/>
    <w:rsid w:val="001579B8"/>
    <w:rsid w:val="00181A30"/>
    <w:rsid w:val="001B6260"/>
    <w:rsid w:val="001D48CE"/>
    <w:rsid w:val="001E29B9"/>
    <w:rsid w:val="00275923"/>
    <w:rsid w:val="0029370E"/>
    <w:rsid w:val="002C63B2"/>
    <w:rsid w:val="00311863"/>
    <w:rsid w:val="00354EE1"/>
    <w:rsid w:val="004951A8"/>
    <w:rsid w:val="00495C73"/>
    <w:rsid w:val="004A12E6"/>
    <w:rsid w:val="004E611C"/>
    <w:rsid w:val="00505FED"/>
    <w:rsid w:val="00545DB6"/>
    <w:rsid w:val="00550CB2"/>
    <w:rsid w:val="00570C10"/>
    <w:rsid w:val="0058645C"/>
    <w:rsid w:val="005A07B6"/>
    <w:rsid w:val="00680457"/>
    <w:rsid w:val="007127B5"/>
    <w:rsid w:val="00717F3E"/>
    <w:rsid w:val="00777869"/>
    <w:rsid w:val="007A35B9"/>
    <w:rsid w:val="007A612E"/>
    <w:rsid w:val="007B2BC8"/>
    <w:rsid w:val="007C736E"/>
    <w:rsid w:val="007E5E20"/>
    <w:rsid w:val="00831B7C"/>
    <w:rsid w:val="008A4503"/>
    <w:rsid w:val="008C09D7"/>
    <w:rsid w:val="009149DF"/>
    <w:rsid w:val="009247A1"/>
    <w:rsid w:val="00933CC2"/>
    <w:rsid w:val="009358C1"/>
    <w:rsid w:val="009C04A0"/>
    <w:rsid w:val="009C62C5"/>
    <w:rsid w:val="009D06DD"/>
    <w:rsid w:val="009E5477"/>
    <w:rsid w:val="00A164FD"/>
    <w:rsid w:val="00A22D76"/>
    <w:rsid w:val="00A671DF"/>
    <w:rsid w:val="00A809E6"/>
    <w:rsid w:val="00A81A1E"/>
    <w:rsid w:val="00AC3816"/>
    <w:rsid w:val="00AE742F"/>
    <w:rsid w:val="00B06421"/>
    <w:rsid w:val="00B21AA4"/>
    <w:rsid w:val="00B22E61"/>
    <w:rsid w:val="00B53D60"/>
    <w:rsid w:val="00C372E5"/>
    <w:rsid w:val="00CD6245"/>
    <w:rsid w:val="00CF295A"/>
    <w:rsid w:val="00CF2ADD"/>
    <w:rsid w:val="00DD67FF"/>
    <w:rsid w:val="00E22B82"/>
    <w:rsid w:val="00E336BD"/>
    <w:rsid w:val="00E4675F"/>
    <w:rsid w:val="00EA7CF6"/>
    <w:rsid w:val="00EC1813"/>
    <w:rsid w:val="00F40E31"/>
    <w:rsid w:val="00FC6169"/>
    <w:rsid w:val="00FE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0EB44"/>
  <w15:docId w15:val="{F8FA6B8F-1BD7-4930-9428-C8C6F2CB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7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72E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2C63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63B2"/>
  </w:style>
  <w:style w:type="paragraph" w:styleId="Rodap">
    <w:name w:val="footer"/>
    <w:basedOn w:val="Normal"/>
    <w:link w:val="RodapChar"/>
    <w:uiPriority w:val="99"/>
    <w:unhideWhenUsed/>
    <w:rsid w:val="002C63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3B2"/>
  </w:style>
  <w:style w:type="paragraph" w:styleId="PargrafodaLista">
    <w:name w:val="List Paragraph"/>
    <w:basedOn w:val="Normal"/>
    <w:uiPriority w:val="34"/>
    <w:qFormat/>
    <w:rsid w:val="00275923"/>
    <w:pPr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53D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3D6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3D6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3D6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D6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D60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7C736E"/>
    <w:pPr>
      <w:spacing w:line="240" w:lineRule="auto"/>
      <w:ind w:left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abia80@gmail.com" TargetMode="Externa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waldinei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uizaatp@yaho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fbrandao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6E069-E692-4BEA-BCB9-E1EF02FF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12</Pages>
  <Words>1694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Luis Fernando Brandão</cp:lastModifiedBy>
  <cp:revision>34</cp:revision>
  <dcterms:created xsi:type="dcterms:W3CDTF">2014-11-10T00:24:00Z</dcterms:created>
  <dcterms:modified xsi:type="dcterms:W3CDTF">2015-04-01T02:12:00Z</dcterms:modified>
</cp:coreProperties>
</file>