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FE0409">
      <w:pPr>
        <w:pStyle w:val="Corpodetexto2"/>
      </w:pPr>
      <w:r>
        <w:rPr>
          <w:noProof/>
        </w:rPr>
        <w:pict>
          <v:line id="Line 2" o:spid="_x0000_s1026" style="position:absolute;left:0;text-align:left;z-index:251656704;visibility:visible" from="234pt,-36pt" to="234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" o:allowincell="f" strokecolor="white">
            <v:stroke startarrow="block" endarrow="block"/>
          </v:line>
        </w:pict>
      </w:r>
      <w:r w:rsidR="00301E38">
        <w:t xml:space="preserve"> FACULDADE</w:t>
      </w:r>
      <w:r w:rsidR="00FF07BC">
        <w:t xml:space="preserve"> METROCAMP</w:t>
      </w:r>
      <w:r w:rsidR="00301E38">
        <w:br/>
      </w:r>
    </w:p>
    <w:p w:rsidR="00301E38" w:rsidRDefault="006B6AB0">
      <w:pPr>
        <w:widowControl w:val="0"/>
        <w:jc w:val="right"/>
        <w:rPr>
          <w:color w:val="000000"/>
        </w:rPr>
      </w:pPr>
      <w:r>
        <w:rPr>
          <w:color w:val="000000"/>
        </w:rPr>
        <w:t>Ana Paula</w:t>
      </w:r>
      <w:r>
        <w:rPr>
          <w:b/>
          <w:bCs/>
          <w:color w:val="000000"/>
        </w:rPr>
        <w:t>SIQUEIRA</w:t>
      </w:r>
      <w:r w:rsidR="00301E38">
        <w:rPr>
          <w:b/>
          <w:bCs/>
          <w:color w:val="000000"/>
        </w:rPr>
        <w:br/>
      </w:r>
      <w:r>
        <w:rPr>
          <w:color w:val="000000"/>
        </w:rPr>
        <w:t>Luis Fernando</w:t>
      </w:r>
      <w:r>
        <w:rPr>
          <w:b/>
          <w:bCs/>
          <w:color w:val="000000"/>
        </w:rPr>
        <w:t>BRANDÃO</w:t>
      </w:r>
      <w:r w:rsidR="00301E38">
        <w:rPr>
          <w:b/>
          <w:bCs/>
          <w:color w:val="000000"/>
        </w:rPr>
        <w:br/>
      </w:r>
      <w:r>
        <w:rPr>
          <w:color w:val="000000"/>
        </w:rPr>
        <w:t>Luiza Helena</w:t>
      </w:r>
      <w:r>
        <w:rPr>
          <w:b/>
          <w:bCs/>
          <w:color w:val="000000"/>
        </w:rPr>
        <w:t>FAVARETTO</w:t>
      </w:r>
      <w:r w:rsidR="00092B4A">
        <w:rPr>
          <w:b/>
          <w:bCs/>
          <w:color w:val="000000"/>
        </w:rPr>
        <w:br/>
      </w:r>
      <w:r>
        <w:rPr>
          <w:color w:val="000000"/>
        </w:rPr>
        <w:t>Waldinei</w:t>
      </w:r>
      <w:r>
        <w:rPr>
          <w:b/>
          <w:bCs/>
          <w:color w:val="000000"/>
        </w:rPr>
        <w:t>PEREIRA DA SILVA</w:t>
      </w:r>
      <w:r w:rsidR="00301E38">
        <w:rPr>
          <w:b/>
          <w:bCs/>
          <w:color w:val="000000"/>
        </w:rPr>
        <w:br/>
      </w:r>
    </w:p>
    <w:p w:rsidR="00301E38" w:rsidRDefault="006B6AB0">
      <w:pPr>
        <w:widowControl w:val="0"/>
        <w:jc w:val="center"/>
        <w:rPr>
          <w:sz w:val="28"/>
          <w:szCs w:val="28"/>
        </w:rPr>
      </w:pPr>
      <w:r>
        <w:rPr>
          <w:sz w:val="28"/>
          <w:szCs w:val="28"/>
        </w:rPr>
        <w:t>GERENCIADOR DE ATIVIDADES ESCOLAR: Gerenciamento de tarefas, ocorrências e boletins dos alunos</w:t>
      </w:r>
      <w:r w:rsidR="00301E38">
        <w:rPr>
          <w:sz w:val="28"/>
          <w:szCs w:val="28"/>
        </w:rPr>
        <w:br/>
      </w:r>
      <w:r w:rsidR="00301E38">
        <w:rPr>
          <w:sz w:val="28"/>
          <w:szCs w:val="28"/>
        </w:rPr>
        <w:br/>
      </w:r>
      <w:r w:rsidR="00301E38">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 xml:space="preserve">Exemplo: “Processador de texto para uso genérico em plataforma Windows” ao invés de usar “Word” </w:t>
      </w:r>
      <w:r w:rsidR="00FF07BC">
        <w:rPr>
          <w:color w:val="548DD4" w:themeColor="text2" w:themeTint="99"/>
          <w:sz w:val="20"/>
          <w:szCs w:val="20"/>
        </w:rPr>
        <w:t>]</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w:t>
      </w:r>
      <w:r w:rsidR="004D25F9">
        <w:t>4</w:t>
      </w:r>
    </w:p>
    <w:p w:rsidR="00301E38" w:rsidRDefault="006B6AB0">
      <w:pPr>
        <w:widowControl w:val="0"/>
        <w:spacing w:before="100" w:beforeAutospacing="1" w:after="100" w:afterAutospacing="1"/>
        <w:jc w:val="center"/>
        <w:rPr>
          <w:b/>
          <w:bCs/>
          <w:color w:val="FF0000"/>
        </w:rP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r w:rsidR="00301E38" w:rsidRPr="009378AD">
        <w:rPr>
          <w:color w:val="000000"/>
        </w:rPr>
        <w:br/>
      </w:r>
    </w:p>
    <w:p w:rsidR="00301E38" w:rsidRDefault="009378AD">
      <w:pPr>
        <w:pStyle w:val="Ttulo"/>
        <w:widowControl w:val="0"/>
        <w:tabs>
          <w:tab w:val="clear" w:pos="2340"/>
        </w:tabs>
        <w:ind w:firstLine="0"/>
        <w:rPr>
          <w:color w:val="000000"/>
          <w:sz w:val="28"/>
          <w:szCs w:val="28"/>
        </w:rPr>
      </w:pPr>
      <w:r>
        <w:rPr>
          <w:sz w:val="28"/>
          <w:szCs w:val="28"/>
        </w:rPr>
        <w:t>GERENCIADOR DE ATIVIDADES ESCOLAR</w:t>
      </w:r>
      <w:r w:rsidR="00301E38">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Prof.MSc </w:t>
      </w:r>
      <w:r w:rsidR="004D25F9">
        <w:t>João Ronaldo Del Ducca Cunha</w:t>
      </w:r>
    </w:p>
    <w:p w:rsidR="00301E38" w:rsidRDefault="00301E38">
      <w:pPr>
        <w:pStyle w:val="Ttulo"/>
        <w:widowControl w:val="0"/>
        <w:tabs>
          <w:tab w:val="clear" w:pos="2340"/>
        </w:tabs>
        <w:spacing w:before="240" w:line="240" w:lineRule="auto"/>
        <w:ind w:firstLine="0"/>
      </w:pPr>
      <w:r>
        <w:t>CAMPINAS</w:t>
      </w:r>
      <w:r>
        <w:rPr>
          <w:b w:val="0"/>
          <w:bCs w:val="0"/>
        </w:rPr>
        <w:br/>
      </w:r>
      <w:r w:rsidR="003C1447">
        <w:t>201</w:t>
      </w:r>
      <w:r w:rsidR="004D25F9">
        <w:t>4</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301E38" w:rsidRDefault="009378AD">
      <w:pPr>
        <w:jc w:val="center"/>
      </w:pPr>
      <w:r>
        <w:rPr>
          <w:color w:val="000000"/>
        </w:rPr>
        <w:lastRenderedPageBreak/>
        <w:t xml:space="preserve">Ana Paula </w:t>
      </w:r>
      <w:r w:rsidRPr="009378AD">
        <w:rPr>
          <w:bCs/>
          <w:color w:val="000000"/>
        </w:rPr>
        <w:t>SIQUEIRA</w:t>
      </w:r>
      <w:r w:rsidRPr="009378AD">
        <w:rPr>
          <w:bCs/>
          <w:color w:val="000000"/>
        </w:rPr>
        <w:br/>
      </w:r>
      <w:r>
        <w:rPr>
          <w:color w:val="000000"/>
        </w:rPr>
        <w:t xml:space="preserve">Luis Fernando </w:t>
      </w:r>
      <w:r w:rsidRPr="009378AD">
        <w:rPr>
          <w:bCs/>
          <w:color w:val="000000"/>
        </w:rPr>
        <w:t>BRANDÃO</w:t>
      </w:r>
      <w:r>
        <w:rPr>
          <w:b/>
          <w:bCs/>
          <w:color w:val="000000"/>
        </w:rPr>
        <w:br/>
      </w:r>
      <w:r>
        <w:rPr>
          <w:color w:val="000000"/>
        </w:rPr>
        <w:t xml:space="preserve">Luiza Helena </w:t>
      </w:r>
      <w:r w:rsidRPr="009378AD">
        <w:rPr>
          <w:bCs/>
          <w:color w:val="000000"/>
        </w:rPr>
        <w:t>FAVARETTO</w:t>
      </w:r>
      <w:r>
        <w:rPr>
          <w:b/>
          <w:bCs/>
          <w:color w:val="000000"/>
        </w:rPr>
        <w:br/>
      </w:r>
      <w:r>
        <w:rPr>
          <w:color w:val="000000"/>
        </w:rPr>
        <w:t xml:space="preserve">Waldinei </w:t>
      </w:r>
      <w:r w:rsidRPr="009378AD">
        <w:rPr>
          <w:bCs/>
          <w:color w:val="000000"/>
        </w:rPr>
        <w:t>PEREIRA DA SILVA</w:t>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9378AD">
      <w:pPr>
        <w:pStyle w:val="Ttulo"/>
        <w:widowControl w:val="0"/>
        <w:tabs>
          <w:tab w:val="clear" w:pos="2340"/>
        </w:tabs>
        <w:ind w:firstLine="0"/>
        <w:rPr>
          <w:sz w:val="28"/>
          <w:szCs w:val="28"/>
        </w:rPr>
      </w:pPr>
      <w:r>
        <w:rPr>
          <w:sz w:val="28"/>
          <w:szCs w:val="28"/>
        </w:rPr>
        <w:t>GERENCIADOR DE ATIVIDADES ESCOLAR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 xml:space="preserve">Faculdade </w:t>
      </w:r>
      <w:r w:rsidR="00FF07BC">
        <w:t>Metrocamp</w:t>
      </w:r>
    </w:p>
    <w:p w:rsidR="00301E38" w:rsidRDefault="00301E38">
      <w:pPr>
        <w:jc w:val="center"/>
      </w:pPr>
    </w:p>
    <w:p w:rsidR="00301E38" w:rsidRDefault="00301E38">
      <w:pPr>
        <w:jc w:val="center"/>
      </w:pPr>
      <w:r>
        <w:t>_________________________________________________________</w:t>
      </w:r>
      <w:r>
        <w:br/>
        <w:t>Prof.XXXXXX</w:t>
      </w:r>
      <w:r>
        <w:br/>
      </w:r>
      <w:r w:rsidR="00A33A86">
        <w:t xml:space="preserve">Faculdade </w:t>
      </w:r>
      <w:r w:rsidR="00FF07BC">
        <w:t>Metrocamp</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t>__________________________________________________________</w:t>
      </w:r>
      <w:r>
        <w:br/>
        <w:t>Prof. XXXXXXXXXX</w:t>
      </w:r>
      <w:r>
        <w:br/>
      </w:r>
      <w:r w:rsidR="00A33A86">
        <w:t xml:space="preserve">Faculdade </w:t>
      </w:r>
      <w:r w:rsidR="00FF07BC">
        <w:t>Metrocamp</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alavras chaves deve refletir a área de seu projeto (gestão, vendas, relacionamentos, etc) e sub área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AD1364" w:rsidRDefault="00FE0409">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48899591" w:history="1">
        <w:r w:rsidR="00AD1364" w:rsidRPr="00317536">
          <w:rPr>
            <w:rStyle w:val="Hyperlink"/>
            <w:noProof/>
          </w:rPr>
          <w:t>Figura 1 – Primeira figura</w:t>
        </w:r>
        <w:r w:rsidR="00AD1364">
          <w:rPr>
            <w:noProof/>
            <w:webHidden/>
          </w:rPr>
          <w:tab/>
        </w:r>
        <w:r>
          <w:rPr>
            <w:noProof/>
            <w:webHidden/>
          </w:rPr>
          <w:fldChar w:fldCharType="begin"/>
        </w:r>
        <w:r w:rsidR="00AD1364">
          <w:rPr>
            <w:noProof/>
            <w:webHidden/>
          </w:rPr>
          <w:instrText xml:space="preserve"> PAGEREF _Toc348899591 \h </w:instrText>
        </w:r>
        <w:r>
          <w:rPr>
            <w:noProof/>
            <w:webHidden/>
          </w:rPr>
        </w:r>
        <w:r>
          <w:rPr>
            <w:noProof/>
            <w:webHidden/>
          </w:rPr>
          <w:fldChar w:fldCharType="separate"/>
        </w:r>
        <w:r w:rsidR="00AD1364">
          <w:rPr>
            <w:noProof/>
            <w:webHidden/>
          </w:rPr>
          <w:t>9</w:t>
        </w:r>
        <w:r>
          <w:rPr>
            <w:noProof/>
            <w:webHidden/>
          </w:rPr>
          <w:fldChar w:fldCharType="end"/>
        </w:r>
      </w:hyperlink>
    </w:p>
    <w:p w:rsidR="00AD1364" w:rsidRDefault="00FE040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2" w:history="1">
        <w:r w:rsidR="00AD1364" w:rsidRPr="00317536">
          <w:rPr>
            <w:rStyle w:val="Hyperlink"/>
            <w:noProof/>
          </w:rPr>
          <w:t>Figura 1 – Representação UML do ator do caso de uso</w:t>
        </w:r>
        <w:r w:rsidR="00AD1364">
          <w:rPr>
            <w:noProof/>
            <w:webHidden/>
          </w:rPr>
          <w:tab/>
        </w:r>
        <w:r>
          <w:rPr>
            <w:noProof/>
            <w:webHidden/>
          </w:rPr>
          <w:fldChar w:fldCharType="begin"/>
        </w:r>
        <w:r w:rsidR="00AD1364">
          <w:rPr>
            <w:noProof/>
            <w:webHidden/>
          </w:rPr>
          <w:instrText xml:space="preserve"> PAGEREF _Toc348899592 \h </w:instrText>
        </w:r>
        <w:r>
          <w:rPr>
            <w:noProof/>
            <w:webHidden/>
          </w:rPr>
        </w:r>
        <w:r>
          <w:rPr>
            <w:noProof/>
            <w:webHidden/>
          </w:rPr>
          <w:fldChar w:fldCharType="separate"/>
        </w:r>
        <w:r w:rsidR="00AD1364">
          <w:rPr>
            <w:noProof/>
            <w:webHidden/>
          </w:rPr>
          <w:t>9</w:t>
        </w:r>
        <w:r>
          <w:rPr>
            <w:noProof/>
            <w:webHidden/>
          </w:rPr>
          <w:fldChar w:fldCharType="end"/>
        </w:r>
      </w:hyperlink>
    </w:p>
    <w:p w:rsidR="00AD1364" w:rsidRDefault="00FE040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3" w:history="1">
        <w:r w:rsidR="00AD1364" w:rsidRPr="00317536">
          <w:rPr>
            <w:rStyle w:val="Hyperlink"/>
            <w:noProof/>
          </w:rPr>
          <w:t>Figura 2 - Representação UML</w:t>
        </w:r>
        <w:r w:rsidR="00AD1364">
          <w:rPr>
            <w:noProof/>
            <w:webHidden/>
          </w:rPr>
          <w:tab/>
        </w:r>
        <w:r>
          <w:rPr>
            <w:noProof/>
            <w:webHidden/>
          </w:rPr>
          <w:fldChar w:fldCharType="begin"/>
        </w:r>
        <w:r w:rsidR="00AD1364">
          <w:rPr>
            <w:noProof/>
            <w:webHidden/>
          </w:rPr>
          <w:instrText xml:space="preserve"> PAGEREF _Toc348899593 \h </w:instrText>
        </w:r>
        <w:r>
          <w:rPr>
            <w:noProof/>
            <w:webHidden/>
          </w:rPr>
        </w:r>
        <w:r>
          <w:rPr>
            <w:noProof/>
            <w:webHidden/>
          </w:rPr>
          <w:fldChar w:fldCharType="separate"/>
        </w:r>
        <w:r w:rsidR="00AD1364">
          <w:rPr>
            <w:noProof/>
            <w:webHidden/>
          </w:rPr>
          <w:t>10</w:t>
        </w:r>
        <w:r>
          <w:rPr>
            <w:noProof/>
            <w:webHidden/>
          </w:rPr>
          <w:fldChar w:fldCharType="end"/>
        </w:r>
      </w:hyperlink>
    </w:p>
    <w:p w:rsidR="00AD1364" w:rsidRDefault="00FE040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4" w:history="1">
        <w:r w:rsidR="00AD1364" w:rsidRPr="00317536">
          <w:rPr>
            <w:rStyle w:val="Hyperlink"/>
            <w:noProof/>
          </w:rPr>
          <w:t>Figura 3 - Associação entre ator e caso de uso</w:t>
        </w:r>
        <w:r w:rsidR="00AD1364">
          <w:rPr>
            <w:noProof/>
            <w:webHidden/>
          </w:rPr>
          <w:tab/>
        </w:r>
        <w:r>
          <w:rPr>
            <w:noProof/>
            <w:webHidden/>
          </w:rPr>
          <w:fldChar w:fldCharType="begin"/>
        </w:r>
        <w:r w:rsidR="00AD1364">
          <w:rPr>
            <w:noProof/>
            <w:webHidden/>
          </w:rPr>
          <w:instrText xml:space="preserve"> PAGEREF _Toc348899594 \h </w:instrText>
        </w:r>
        <w:r>
          <w:rPr>
            <w:noProof/>
            <w:webHidden/>
          </w:rPr>
        </w:r>
        <w:r>
          <w:rPr>
            <w:noProof/>
            <w:webHidden/>
          </w:rPr>
          <w:fldChar w:fldCharType="separate"/>
        </w:r>
        <w:r w:rsidR="00AD1364">
          <w:rPr>
            <w:noProof/>
            <w:webHidden/>
          </w:rPr>
          <w:t>10</w:t>
        </w:r>
        <w:r>
          <w:rPr>
            <w:noProof/>
            <w:webHidden/>
          </w:rPr>
          <w:fldChar w:fldCharType="end"/>
        </w:r>
      </w:hyperlink>
    </w:p>
    <w:p w:rsidR="00AD1364" w:rsidRDefault="00FE040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5" w:history="1">
        <w:r w:rsidR="00AD1364" w:rsidRPr="00317536">
          <w:rPr>
            <w:rStyle w:val="Hyperlink"/>
            <w:noProof/>
          </w:rPr>
          <w:t>Figura 4 - Generalização entre atores</w:t>
        </w:r>
        <w:r w:rsidR="00AD1364">
          <w:rPr>
            <w:noProof/>
            <w:webHidden/>
          </w:rPr>
          <w:tab/>
        </w:r>
        <w:r>
          <w:rPr>
            <w:noProof/>
            <w:webHidden/>
          </w:rPr>
          <w:fldChar w:fldCharType="begin"/>
        </w:r>
        <w:r w:rsidR="00AD1364">
          <w:rPr>
            <w:noProof/>
            <w:webHidden/>
          </w:rPr>
          <w:instrText xml:space="preserve"> PAGEREF _Toc348899595 \h </w:instrText>
        </w:r>
        <w:r>
          <w:rPr>
            <w:noProof/>
            <w:webHidden/>
          </w:rPr>
        </w:r>
        <w:r>
          <w:rPr>
            <w:noProof/>
            <w:webHidden/>
          </w:rPr>
          <w:fldChar w:fldCharType="separate"/>
        </w:r>
        <w:r w:rsidR="00AD1364">
          <w:rPr>
            <w:noProof/>
            <w:webHidden/>
          </w:rPr>
          <w:t>10</w:t>
        </w:r>
        <w:r>
          <w:rPr>
            <w:noProof/>
            <w:webHidden/>
          </w:rPr>
          <w:fldChar w:fldCharType="end"/>
        </w:r>
      </w:hyperlink>
    </w:p>
    <w:p w:rsidR="00AD1364" w:rsidRDefault="00FE040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6" w:history="1">
        <w:r w:rsidR="00AD1364" w:rsidRPr="00317536">
          <w:rPr>
            <w:rStyle w:val="Hyperlink"/>
            <w:noProof/>
          </w:rPr>
          <w:t>Figura 5 - Generalizações entre casos de uso</w:t>
        </w:r>
        <w:r w:rsidR="00AD1364">
          <w:rPr>
            <w:noProof/>
            <w:webHidden/>
          </w:rPr>
          <w:tab/>
        </w:r>
        <w:r>
          <w:rPr>
            <w:noProof/>
            <w:webHidden/>
          </w:rPr>
          <w:fldChar w:fldCharType="begin"/>
        </w:r>
        <w:r w:rsidR="00AD1364">
          <w:rPr>
            <w:noProof/>
            <w:webHidden/>
          </w:rPr>
          <w:instrText xml:space="preserve"> PAGEREF _Toc348899596 \h </w:instrText>
        </w:r>
        <w:r>
          <w:rPr>
            <w:noProof/>
            <w:webHidden/>
          </w:rPr>
        </w:r>
        <w:r>
          <w:rPr>
            <w:noProof/>
            <w:webHidden/>
          </w:rPr>
          <w:fldChar w:fldCharType="separate"/>
        </w:r>
        <w:r w:rsidR="00AD1364">
          <w:rPr>
            <w:noProof/>
            <w:webHidden/>
          </w:rPr>
          <w:t>10</w:t>
        </w:r>
        <w:r>
          <w:rPr>
            <w:noProof/>
            <w:webHidden/>
          </w:rPr>
          <w:fldChar w:fldCharType="end"/>
        </w:r>
      </w:hyperlink>
    </w:p>
    <w:p w:rsidR="00AD1364" w:rsidRDefault="00FE040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7" w:history="1">
        <w:r w:rsidR="00AD1364" w:rsidRPr="00317536">
          <w:rPr>
            <w:rStyle w:val="Hyperlink"/>
            <w:noProof/>
          </w:rPr>
          <w:t>Figura 6 - Extends entre casos de uso</w:t>
        </w:r>
        <w:r w:rsidR="00AD1364">
          <w:rPr>
            <w:noProof/>
            <w:webHidden/>
          </w:rPr>
          <w:tab/>
        </w:r>
        <w:r>
          <w:rPr>
            <w:noProof/>
            <w:webHidden/>
          </w:rPr>
          <w:fldChar w:fldCharType="begin"/>
        </w:r>
        <w:r w:rsidR="00AD1364">
          <w:rPr>
            <w:noProof/>
            <w:webHidden/>
          </w:rPr>
          <w:instrText xml:space="preserve"> PAGEREF _Toc348899597 \h </w:instrText>
        </w:r>
        <w:r>
          <w:rPr>
            <w:noProof/>
            <w:webHidden/>
          </w:rPr>
        </w:r>
        <w:r>
          <w:rPr>
            <w:noProof/>
            <w:webHidden/>
          </w:rPr>
          <w:fldChar w:fldCharType="separate"/>
        </w:r>
        <w:r w:rsidR="00AD1364">
          <w:rPr>
            <w:noProof/>
            <w:webHidden/>
          </w:rPr>
          <w:t>11</w:t>
        </w:r>
        <w:r>
          <w:rPr>
            <w:noProof/>
            <w:webHidden/>
          </w:rPr>
          <w:fldChar w:fldCharType="end"/>
        </w:r>
      </w:hyperlink>
    </w:p>
    <w:p w:rsidR="00AD1364" w:rsidRDefault="00FE040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8" w:history="1">
        <w:r w:rsidR="00AD1364" w:rsidRPr="00317536">
          <w:rPr>
            <w:rStyle w:val="Hyperlink"/>
            <w:noProof/>
          </w:rPr>
          <w:t>Figura 7 - Includes em casos de uso</w:t>
        </w:r>
        <w:r w:rsidR="00AD1364">
          <w:rPr>
            <w:noProof/>
            <w:webHidden/>
          </w:rPr>
          <w:tab/>
        </w:r>
        <w:r>
          <w:rPr>
            <w:noProof/>
            <w:webHidden/>
          </w:rPr>
          <w:fldChar w:fldCharType="begin"/>
        </w:r>
        <w:r w:rsidR="00AD1364">
          <w:rPr>
            <w:noProof/>
            <w:webHidden/>
          </w:rPr>
          <w:instrText xml:space="preserve"> PAGEREF _Toc348899598 \h </w:instrText>
        </w:r>
        <w:r>
          <w:rPr>
            <w:noProof/>
            <w:webHidden/>
          </w:rPr>
        </w:r>
        <w:r>
          <w:rPr>
            <w:noProof/>
            <w:webHidden/>
          </w:rPr>
          <w:fldChar w:fldCharType="separate"/>
        </w:r>
        <w:r w:rsidR="00AD1364">
          <w:rPr>
            <w:noProof/>
            <w:webHidden/>
          </w:rPr>
          <w:t>11</w:t>
        </w:r>
        <w:r>
          <w:rPr>
            <w:noProof/>
            <w:webHidden/>
          </w:rPr>
          <w:fldChar w:fldCharType="end"/>
        </w:r>
      </w:hyperlink>
    </w:p>
    <w:p w:rsidR="00AD1364" w:rsidRDefault="00FE040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599" w:history="1">
        <w:r w:rsidR="00AD1364" w:rsidRPr="00317536">
          <w:rPr>
            <w:rStyle w:val="Hyperlink"/>
            <w:noProof/>
          </w:rPr>
          <w:t>Figura 8 - Diagrama de casos de uso (adaptado de RUP, 2008)</w:t>
        </w:r>
        <w:r w:rsidR="00AD1364">
          <w:rPr>
            <w:noProof/>
            <w:webHidden/>
          </w:rPr>
          <w:tab/>
        </w:r>
        <w:r>
          <w:rPr>
            <w:noProof/>
            <w:webHidden/>
          </w:rPr>
          <w:fldChar w:fldCharType="begin"/>
        </w:r>
        <w:r w:rsidR="00AD1364">
          <w:rPr>
            <w:noProof/>
            <w:webHidden/>
          </w:rPr>
          <w:instrText xml:space="preserve"> PAGEREF _Toc348899599 \h </w:instrText>
        </w:r>
        <w:r>
          <w:rPr>
            <w:noProof/>
            <w:webHidden/>
          </w:rPr>
        </w:r>
        <w:r>
          <w:rPr>
            <w:noProof/>
            <w:webHidden/>
          </w:rPr>
          <w:fldChar w:fldCharType="separate"/>
        </w:r>
        <w:r w:rsidR="00AD1364">
          <w:rPr>
            <w:noProof/>
            <w:webHidden/>
          </w:rPr>
          <w:t>12</w:t>
        </w:r>
        <w:r>
          <w:rPr>
            <w:noProof/>
            <w:webHidden/>
          </w:rPr>
          <w:fldChar w:fldCharType="end"/>
        </w:r>
      </w:hyperlink>
    </w:p>
    <w:p w:rsidR="00AD1364" w:rsidRDefault="00FE040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0" w:history="1">
        <w:r w:rsidR="00AD1364" w:rsidRPr="00317536">
          <w:rPr>
            <w:rStyle w:val="Hyperlink"/>
            <w:noProof/>
          </w:rPr>
          <w:t>Figura 12 - Diagrama Entidade Relacionamento gerado pela ferramenta brModelo v. 2.0</w:t>
        </w:r>
        <w:r w:rsidR="00AD1364">
          <w:rPr>
            <w:noProof/>
            <w:webHidden/>
          </w:rPr>
          <w:tab/>
        </w:r>
        <w:r>
          <w:rPr>
            <w:noProof/>
            <w:webHidden/>
          </w:rPr>
          <w:fldChar w:fldCharType="begin"/>
        </w:r>
        <w:r w:rsidR="00AD1364">
          <w:rPr>
            <w:noProof/>
            <w:webHidden/>
          </w:rPr>
          <w:instrText xml:space="preserve"> PAGEREF _Toc348899600 \h </w:instrText>
        </w:r>
        <w:r>
          <w:rPr>
            <w:noProof/>
            <w:webHidden/>
          </w:rPr>
        </w:r>
        <w:r>
          <w:rPr>
            <w:noProof/>
            <w:webHidden/>
          </w:rPr>
          <w:fldChar w:fldCharType="separate"/>
        </w:r>
        <w:r w:rsidR="00AD1364">
          <w:rPr>
            <w:noProof/>
            <w:webHidden/>
          </w:rPr>
          <w:t>19</w:t>
        </w:r>
        <w:r>
          <w:rPr>
            <w:noProof/>
            <w:webHidden/>
          </w:rPr>
          <w:fldChar w:fldCharType="end"/>
        </w:r>
      </w:hyperlink>
    </w:p>
    <w:p w:rsidR="00AD1364" w:rsidRDefault="00FE0409">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48899601" w:history="1">
        <w:r w:rsidR="00AD1364" w:rsidRPr="00317536">
          <w:rPr>
            <w:rStyle w:val="Hyperlink"/>
            <w:noProof/>
          </w:rPr>
          <w:t>Figura 13 - Modelo Lógico</w:t>
        </w:r>
        <w:r w:rsidR="00AD1364">
          <w:rPr>
            <w:noProof/>
            <w:webHidden/>
          </w:rPr>
          <w:tab/>
        </w:r>
        <w:r>
          <w:rPr>
            <w:noProof/>
            <w:webHidden/>
          </w:rPr>
          <w:fldChar w:fldCharType="begin"/>
        </w:r>
        <w:r w:rsidR="00AD1364">
          <w:rPr>
            <w:noProof/>
            <w:webHidden/>
          </w:rPr>
          <w:instrText xml:space="preserve"> PAGEREF _Toc348899601 \h </w:instrText>
        </w:r>
        <w:r>
          <w:rPr>
            <w:noProof/>
            <w:webHidden/>
          </w:rPr>
        </w:r>
        <w:r>
          <w:rPr>
            <w:noProof/>
            <w:webHidden/>
          </w:rPr>
          <w:fldChar w:fldCharType="separate"/>
        </w:r>
        <w:r w:rsidR="00AD1364">
          <w:rPr>
            <w:noProof/>
            <w:webHidden/>
          </w:rPr>
          <w:t>19</w:t>
        </w:r>
        <w:r>
          <w:rPr>
            <w:noProof/>
            <w:webHidden/>
          </w:rPr>
          <w:fldChar w:fldCharType="end"/>
        </w:r>
      </w:hyperlink>
    </w:p>
    <w:p w:rsidR="00301E38" w:rsidRDefault="00FE0409">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AD1364" w:rsidRPr="00AD1364" w:rsidRDefault="00FE0409">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AD1364">
        <w:rPr>
          <w:noProof/>
        </w:rPr>
        <w:t>Tabela 1 Atroes presentes no sistema</w:t>
      </w:r>
      <w:r w:rsidR="00AD1364">
        <w:rPr>
          <w:noProof/>
        </w:rPr>
        <w:tab/>
      </w:r>
      <w:r>
        <w:rPr>
          <w:noProof/>
        </w:rPr>
        <w:fldChar w:fldCharType="begin"/>
      </w:r>
      <w:r w:rsidR="00AD1364">
        <w:rPr>
          <w:noProof/>
        </w:rPr>
        <w:instrText xml:space="preserve"> PAGEREF _Toc348899625 \h </w:instrText>
      </w:r>
      <w:r>
        <w:rPr>
          <w:noProof/>
        </w:rPr>
      </w:r>
      <w:r>
        <w:rPr>
          <w:noProof/>
        </w:rPr>
        <w:fldChar w:fldCharType="separate"/>
      </w:r>
      <w:r w:rsidR="00AD1364">
        <w:rPr>
          <w:noProof/>
        </w:rPr>
        <w:t>13</w:t>
      </w:r>
      <w:r>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sidR="00FE0409">
        <w:rPr>
          <w:noProof/>
        </w:rPr>
        <w:fldChar w:fldCharType="begin"/>
      </w:r>
      <w:r>
        <w:rPr>
          <w:noProof/>
        </w:rPr>
        <w:instrText xml:space="preserve"> PAGEREF _Toc348899626 \h </w:instrText>
      </w:r>
      <w:r w:rsidR="00FE0409">
        <w:rPr>
          <w:noProof/>
        </w:rPr>
      </w:r>
      <w:r w:rsidR="00FE0409">
        <w:rPr>
          <w:noProof/>
        </w:rPr>
        <w:fldChar w:fldCharType="separate"/>
      </w:r>
      <w:r>
        <w:rPr>
          <w:noProof/>
        </w:rPr>
        <w:t>13</w:t>
      </w:r>
      <w:r w:rsidR="00FE0409">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sidR="00FE0409">
        <w:rPr>
          <w:noProof/>
        </w:rPr>
        <w:fldChar w:fldCharType="begin"/>
      </w:r>
      <w:r>
        <w:rPr>
          <w:noProof/>
        </w:rPr>
        <w:instrText xml:space="preserve"> PAGEREF _Toc348899627 \h </w:instrText>
      </w:r>
      <w:r w:rsidR="00FE0409">
        <w:rPr>
          <w:noProof/>
        </w:rPr>
      </w:r>
      <w:r w:rsidR="00FE0409">
        <w:rPr>
          <w:noProof/>
        </w:rPr>
        <w:fldChar w:fldCharType="separate"/>
      </w:r>
      <w:r>
        <w:rPr>
          <w:noProof/>
        </w:rPr>
        <w:t>15</w:t>
      </w:r>
      <w:r w:rsidR="00FE0409">
        <w:rPr>
          <w:noProof/>
        </w:rPr>
        <w:fldChar w:fldCharType="end"/>
      </w:r>
    </w:p>
    <w:p w:rsidR="00AD1364" w:rsidRPr="00AD1364" w:rsidRDefault="00AD1364">
      <w:pPr>
        <w:pStyle w:val="ndicedeilustraes"/>
        <w:tabs>
          <w:tab w:val="right" w:leader="dot" w:pos="9269"/>
        </w:tabs>
        <w:rPr>
          <w:rFonts w:asciiTheme="minorHAnsi" w:eastAsiaTheme="minorEastAsia" w:hAnsiTheme="minorHAnsi" w:cstheme="minorBidi"/>
          <w:noProof/>
          <w:sz w:val="22"/>
          <w:szCs w:val="22"/>
          <w:lang w:eastAsia="en-US"/>
        </w:rPr>
      </w:pPr>
      <w:r>
        <w:rPr>
          <w:noProof/>
        </w:rPr>
        <w:t>Tabela 4 Relação de Problemas Encontrados</w:t>
      </w:r>
      <w:r>
        <w:rPr>
          <w:noProof/>
        </w:rPr>
        <w:tab/>
      </w:r>
      <w:r w:rsidR="00FE0409">
        <w:rPr>
          <w:noProof/>
        </w:rPr>
        <w:fldChar w:fldCharType="begin"/>
      </w:r>
      <w:r>
        <w:rPr>
          <w:noProof/>
        </w:rPr>
        <w:instrText xml:space="preserve"> PAGEREF _Toc348899628 \h </w:instrText>
      </w:r>
      <w:r w:rsidR="00FE0409">
        <w:rPr>
          <w:noProof/>
        </w:rPr>
      </w:r>
      <w:r w:rsidR="00FE0409">
        <w:rPr>
          <w:noProof/>
        </w:rPr>
        <w:fldChar w:fldCharType="separate"/>
      </w:r>
      <w:r>
        <w:rPr>
          <w:noProof/>
        </w:rPr>
        <w:t>20</w:t>
      </w:r>
      <w:r w:rsidR="00FE0409">
        <w:rPr>
          <w:noProof/>
        </w:rPr>
        <w:fldChar w:fldCharType="end"/>
      </w:r>
    </w:p>
    <w:p w:rsidR="00301E38" w:rsidRDefault="00FE0409">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r>
              <w:rPr>
                <w:color w:val="0000FF"/>
              </w:rPr>
              <w:t>Insira neste setor as abreviaturas de seu trabalho. Exmplos:</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r w:rsidRPr="002F62F4">
              <w:rPr>
                <w:color w:val="0000FF"/>
              </w:rPr>
              <w:t>Unified Modeling Language</w:t>
            </w:r>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D01E7D" w:rsidRDefault="00FE0409">
      <w:pPr>
        <w:pStyle w:val="Sumrio1"/>
        <w:rPr>
          <w:rFonts w:asciiTheme="minorHAnsi" w:eastAsiaTheme="minorEastAsia" w:hAnsiTheme="minorHAnsi" w:cstheme="minorBidi"/>
          <w:b w:val="0"/>
          <w:bCs w:val="0"/>
          <w:caps w:val="0"/>
          <w:noProof/>
          <w:sz w:val="22"/>
          <w:szCs w:val="22"/>
          <w:lang w:val="en-US" w:eastAsia="en-US"/>
        </w:rPr>
      </w:pPr>
      <w:r w:rsidRPr="00FE0409">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FE0409">
        <w:rPr>
          <w:rFonts w:ascii="Times New Roman" w:hAnsi="Times New Roman" w:cs="Times New Roman"/>
          <w:sz w:val="24"/>
          <w:szCs w:val="24"/>
        </w:rPr>
        <w:fldChar w:fldCharType="separate"/>
      </w:r>
      <w:hyperlink w:anchor="_Toc359135168" w:history="1">
        <w:r w:rsidR="00D01E7D" w:rsidRPr="0075287E">
          <w:rPr>
            <w:rStyle w:val="Hyperlink"/>
            <w:noProof/>
          </w:rPr>
          <w:t>1</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Introdução</w:t>
        </w:r>
        <w:r w:rsidR="00D01E7D">
          <w:rPr>
            <w:noProof/>
            <w:webHidden/>
          </w:rPr>
          <w:tab/>
        </w:r>
        <w:r>
          <w:rPr>
            <w:noProof/>
            <w:webHidden/>
          </w:rPr>
          <w:fldChar w:fldCharType="begin"/>
        </w:r>
        <w:r w:rsidR="00D01E7D">
          <w:rPr>
            <w:noProof/>
            <w:webHidden/>
          </w:rPr>
          <w:instrText xml:space="preserve"> PAGEREF _Toc359135168 \h </w:instrText>
        </w:r>
        <w:r>
          <w:rPr>
            <w:noProof/>
            <w:webHidden/>
          </w:rPr>
        </w:r>
        <w:r>
          <w:rPr>
            <w:noProof/>
            <w:webHidden/>
          </w:rPr>
          <w:fldChar w:fldCharType="separate"/>
        </w:r>
        <w:r w:rsidR="00D01E7D">
          <w:rPr>
            <w:noProof/>
            <w:webHidden/>
          </w:rPr>
          <w:t>1</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69" w:history="1">
        <w:r w:rsidR="00D01E7D" w:rsidRPr="0075287E">
          <w:rPr>
            <w:rStyle w:val="Hyperlink"/>
            <w:noProof/>
          </w:rPr>
          <w:t>1.1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Contexto e Problematização</w:t>
        </w:r>
        <w:r w:rsidR="00D01E7D">
          <w:rPr>
            <w:noProof/>
            <w:webHidden/>
          </w:rPr>
          <w:tab/>
        </w:r>
        <w:r>
          <w:rPr>
            <w:noProof/>
            <w:webHidden/>
          </w:rPr>
          <w:fldChar w:fldCharType="begin"/>
        </w:r>
        <w:r w:rsidR="00D01E7D">
          <w:rPr>
            <w:noProof/>
            <w:webHidden/>
          </w:rPr>
          <w:instrText xml:space="preserve"> PAGEREF _Toc359135169 \h </w:instrText>
        </w:r>
        <w:r>
          <w:rPr>
            <w:noProof/>
            <w:webHidden/>
          </w:rPr>
        </w:r>
        <w:r>
          <w:rPr>
            <w:noProof/>
            <w:webHidden/>
          </w:rPr>
          <w:fldChar w:fldCharType="separate"/>
        </w:r>
        <w:r w:rsidR="00D01E7D">
          <w:rPr>
            <w:noProof/>
            <w:webHidden/>
          </w:rPr>
          <w:t>1</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0" w:history="1">
        <w:r w:rsidR="00D01E7D" w:rsidRPr="0075287E">
          <w:rPr>
            <w:rStyle w:val="Hyperlink"/>
            <w:noProof/>
          </w:rPr>
          <w:t>1.2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Objetivos</w:t>
        </w:r>
        <w:r w:rsidR="00D01E7D">
          <w:rPr>
            <w:noProof/>
            <w:webHidden/>
          </w:rPr>
          <w:tab/>
        </w:r>
        <w:r>
          <w:rPr>
            <w:noProof/>
            <w:webHidden/>
          </w:rPr>
          <w:fldChar w:fldCharType="begin"/>
        </w:r>
        <w:r w:rsidR="00D01E7D">
          <w:rPr>
            <w:noProof/>
            <w:webHidden/>
          </w:rPr>
          <w:instrText xml:space="preserve"> PAGEREF _Toc359135170 \h </w:instrText>
        </w:r>
        <w:r>
          <w:rPr>
            <w:noProof/>
            <w:webHidden/>
          </w:rPr>
        </w:r>
        <w:r>
          <w:rPr>
            <w:noProof/>
            <w:webHidden/>
          </w:rPr>
          <w:fldChar w:fldCharType="separate"/>
        </w:r>
        <w:r w:rsidR="00D01E7D">
          <w:rPr>
            <w:noProof/>
            <w:webHidden/>
          </w:rPr>
          <w:t>1</w:t>
        </w:r>
        <w:r>
          <w:rPr>
            <w:noProof/>
            <w:webHidden/>
          </w:rPr>
          <w:fldChar w:fldCharType="end"/>
        </w:r>
      </w:hyperlink>
    </w:p>
    <w:p w:rsidR="00D01E7D" w:rsidRDefault="00FE040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1" w:history="1">
        <w:r w:rsidR="00D01E7D" w:rsidRPr="0075287E">
          <w:rPr>
            <w:rStyle w:val="Hyperlink"/>
            <w:noProof/>
          </w:rPr>
          <w:t>1.2.1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 Geral</w:t>
        </w:r>
        <w:r w:rsidR="00D01E7D">
          <w:rPr>
            <w:noProof/>
            <w:webHidden/>
          </w:rPr>
          <w:tab/>
        </w:r>
        <w:r>
          <w:rPr>
            <w:noProof/>
            <w:webHidden/>
          </w:rPr>
          <w:fldChar w:fldCharType="begin"/>
        </w:r>
        <w:r w:rsidR="00D01E7D">
          <w:rPr>
            <w:noProof/>
            <w:webHidden/>
          </w:rPr>
          <w:instrText xml:space="preserve"> PAGEREF _Toc359135171 \h </w:instrText>
        </w:r>
        <w:r>
          <w:rPr>
            <w:noProof/>
            <w:webHidden/>
          </w:rPr>
        </w:r>
        <w:r>
          <w:rPr>
            <w:noProof/>
            <w:webHidden/>
          </w:rPr>
          <w:fldChar w:fldCharType="separate"/>
        </w:r>
        <w:r w:rsidR="00D01E7D">
          <w:rPr>
            <w:noProof/>
            <w:webHidden/>
          </w:rPr>
          <w:t>1</w:t>
        </w:r>
        <w:r>
          <w:rPr>
            <w:noProof/>
            <w:webHidden/>
          </w:rPr>
          <w:fldChar w:fldCharType="end"/>
        </w:r>
      </w:hyperlink>
    </w:p>
    <w:p w:rsidR="00D01E7D" w:rsidRDefault="00FE040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2" w:history="1">
        <w:r w:rsidR="00D01E7D" w:rsidRPr="0075287E">
          <w:rPr>
            <w:rStyle w:val="Hyperlink"/>
            <w:noProof/>
          </w:rPr>
          <w:t>1.2.2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Objetivos Específicos</w:t>
        </w:r>
        <w:r w:rsidR="00D01E7D">
          <w:rPr>
            <w:noProof/>
            <w:webHidden/>
          </w:rPr>
          <w:tab/>
        </w:r>
        <w:r>
          <w:rPr>
            <w:noProof/>
            <w:webHidden/>
          </w:rPr>
          <w:fldChar w:fldCharType="begin"/>
        </w:r>
        <w:r w:rsidR="00D01E7D">
          <w:rPr>
            <w:noProof/>
            <w:webHidden/>
          </w:rPr>
          <w:instrText xml:space="preserve"> PAGEREF _Toc359135172 \h </w:instrText>
        </w:r>
        <w:r>
          <w:rPr>
            <w:noProof/>
            <w:webHidden/>
          </w:rPr>
        </w:r>
        <w:r>
          <w:rPr>
            <w:noProof/>
            <w:webHidden/>
          </w:rPr>
          <w:fldChar w:fldCharType="separate"/>
        </w:r>
        <w:r w:rsidR="00D01E7D">
          <w:rPr>
            <w:noProof/>
            <w:webHidden/>
          </w:rPr>
          <w:t>1</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3" w:history="1">
        <w:r w:rsidR="00D01E7D" w:rsidRPr="0075287E">
          <w:rPr>
            <w:rStyle w:val="Hyperlink"/>
            <w:noProof/>
          </w:rPr>
          <w:t>1.3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Justificativa (Relevância do Trabalho)</w:t>
        </w:r>
        <w:r w:rsidR="00D01E7D">
          <w:rPr>
            <w:noProof/>
            <w:webHidden/>
          </w:rPr>
          <w:tab/>
        </w:r>
        <w:r>
          <w:rPr>
            <w:noProof/>
            <w:webHidden/>
          </w:rPr>
          <w:fldChar w:fldCharType="begin"/>
        </w:r>
        <w:r w:rsidR="00D01E7D">
          <w:rPr>
            <w:noProof/>
            <w:webHidden/>
          </w:rPr>
          <w:instrText xml:space="preserve"> PAGEREF _Toc359135173 \h </w:instrText>
        </w:r>
        <w:r>
          <w:rPr>
            <w:noProof/>
            <w:webHidden/>
          </w:rPr>
        </w:r>
        <w:r>
          <w:rPr>
            <w:noProof/>
            <w:webHidden/>
          </w:rPr>
          <w:fldChar w:fldCharType="separate"/>
        </w:r>
        <w:r w:rsidR="00D01E7D">
          <w:rPr>
            <w:noProof/>
            <w:webHidden/>
          </w:rPr>
          <w:t>1</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4" w:history="1">
        <w:r w:rsidR="00D01E7D" w:rsidRPr="0075287E">
          <w:rPr>
            <w:rStyle w:val="Hyperlink"/>
            <w:noProof/>
          </w:rPr>
          <w:t>1.4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Metodologia</w:t>
        </w:r>
        <w:r w:rsidR="00D01E7D">
          <w:rPr>
            <w:noProof/>
            <w:webHidden/>
          </w:rPr>
          <w:tab/>
        </w:r>
        <w:r>
          <w:rPr>
            <w:noProof/>
            <w:webHidden/>
          </w:rPr>
          <w:fldChar w:fldCharType="begin"/>
        </w:r>
        <w:r w:rsidR="00D01E7D">
          <w:rPr>
            <w:noProof/>
            <w:webHidden/>
          </w:rPr>
          <w:instrText xml:space="preserve"> PAGEREF _Toc359135174 \h </w:instrText>
        </w:r>
        <w:r>
          <w:rPr>
            <w:noProof/>
            <w:webHidden/>
          </w:rPr>
        </w:r>
        <w:r>
          <w:rPr>
            <w:noProof/>
            <w:webHidden/>
          </w:rPr>
          <w:fldChar w:fldCharType="separate"/>
        </w:r>
        <w:r w:rsidR="00D01E7D">
          <w:rPr>
            <w:noProof/>
            <w:webHidden/>
          </w:rPr>
          <w:t>2</w:t>
        </w:r>
        <w:r>
          <w:rPr>
            <w:noProof/>
            <w:webHidden/>
          </w:rPr>
          <w:fldChar w:fldCharType="end"/>
        </w:r>
      </w:hyperlink>
    </w:p>
    <w:p w:rsidR="00D01E7D" w:rsidRDefault="00FE0409">
      <w:pPr>
        <w:pStyle w:val="Sumrio1"/>
        <w:rPr>
          <w:rFonts w:asciiTheme="minorHAnsi" w:eastAsiaTheme="minorEastAsia" w:hAnsiTheme="minorHAnsi" w:cstheme="minorBidi"/>
          <w:b w:val="0"/>
          <w:bCs w:val="0"/>
          <w:caps w:val="0"/>
          <w:noProof/>
          <w:sz w:val="22"/>
          <w:szCs w:val="22"/>
          <w:lang w:val="en-US" w:eastAsia="en-US"/>
        </w:rPr>
      </w:pPr>
      <w:hyperlink w:anchor="_Toc359135175" w:history="1">
        <w:r w:rsidR="00D01E7D" w:rsidRPr="0075287E">
          <w:rPr>
            <w:rStyle w:val="Hyperlink"/>
            <w:noProof/>
          </w:rPr>
          <w:t>2</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Visão do Sistema</w:t>
        </w:r>
        <w:r w:rsidR="00D01E7D">
          <w:rPr>
            <w:noProof/>
            <w:webHidden/>
          </w:rPr>
          <w:tab/>
        </w:r>
        <w:r>
          <w:rPr>
            <w:noProof/>
            <w:webHidden/>
          </w:rPr>
          <w:fldChar w:fldCharType="begin"/>
        </w:r>
        <w:r w:rsidR="00D01E7D">
          <w:rPr>
            <w:noProof/>
            <w:webHidden/>
          </w:rPr>
          <w:instrText xml:space="preserve"> PAGEREF _Toc359135175 \h </w:instrText>
        </w:r>
        <w:r>
          <w:rPr>
            <w:noProof/>
            <w:webHidden/>
          </w:rPr>
        </w:r>
        <w:r>
          <w:rPr>
            <w:noProof/>
            <w:webHidden/>
          </w:rPr>
          <w:fldChar w:fldCharType="separate"/>
        </w:r>
        <w:r w:rsidR="00D01E7D">
          <w:rPr>
            <w:noProof/>
            <w:webHidden/>
          </w:rPr>
          <w:t>2</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76" w:history="1">
        <w:r w:rsidR="00D01E7D" w:rsidRPr="0075287E">
          <w:rPr>
            <w:rStyle w:val="Hyperlink"/>
            <w:noProof/>
            <w:lang w:val="fr-FR"/>
          </w:rPr>
          <w:t>2.1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lang w:val="fr-FR"/>
          </w:rPr>
          <w:t>Descrições dos Envolvidos e Usuários</w:t>
        </w:r>
        <w:r w:rsidR="00D01E7D">
          <w:rPr>
            <w:noProof/>
            <w:webHidden/>
          </w:rPr>
          <w:tab/>
        </w:r>
        <w:r>
          <w:rPr>
            <w:noProof/>
            <w:webHidden/>
          </w:rPr>
          <w:fldChar w:fldCharType="begin"/>
        </w:r>
        <w:r w:rsidR="00D01E7D">
          <w:rPr>
            <w:noProof/>
            <w:webHidden/>
          </w:rPr>
          <w:instrText xml:space="preserve"> PAGEREF _Toc359135176 \h </w:instrText>
        </w:r>
        <w:r>
          <w:rPr>
            <w:noProof/>
            <w:webHidden/>
          </w:rPr>
        </w:r>
        <w:r>
          <w:rPr>
            <w:noProof/>
            <w:webHidden/>
          </w:rPr>
          <w:fldChar w:fldCharType="separate"/>
        </w:r>
        <w:r w:rsidR="00D01E7D">
          <w:rPr>
            <w:noProof/>
            <w:webHidden/>
          </w:rPr>
          <w:t>2</w:t>
        </w:r>
        <w:r>
          <w:rPr>
            <w:noProof/>
            <w:webHidden/>
          </w:rPr>
          <w:fldChar w:fldCharType="end"/>
        </w:r>
      </w:hyperlink>
    </w:p>
    <w:p w:rsidR="00D01E7D" w:rsidRDefault="00FE040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7" w:history="1">
        <w:r w:rsidR="00D01E7D" w:rsidRPr="0075287E">
          <w:rPr>
            <w:rStyle w:val="Hyperlink"/>
            <w:noProof/>
          </w:rPr>
          <w:t>2.1.1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dos Envolvidos</w:t>
        </w:r>
        <w:r w:rsidR="00D01E7D">
          <w:rPr>
            <w:noProof/>
            <w:webHidden/>
          </w:rPr>
          <w:tab/>
        </w:r>
        <w:r>
          <w:rPr>
            <w:noProof/>
            <w:webHidden/>
          </w:rPr>
          <w:fldChar w:fldCharType="begin"/>
        </w:r>
        <w:r w:rsidR="00D01E7D">
          <w:rPr>
            <w:noProof/>
            <w:webHidden/>
          </w:rPr>
          <w:instrText xml:space="preserve"> PAGEREF _Toc359135177 \h </w:instrText>
        </w:r>
        <w:r>
          <w:rPr>
            <w:noProof/>
            <w:webHidden/>
          </w:rPr>
        </w:r>
        <w:r>
          <w:rPr>
            <w:noProof/>
            <w:webHidden/>
          </w:rPr>
          <w:fldChar w:fldCharType="separate"/>
        </w:r>
        <w:r w:rsidR="00D01E7D">
          <w:rPr>
            <w:noProof/>
            <w:webHidden/>
          </w:rPr>
          <w:t>2</w:t>
        </w:r>
        <w:r>
          <w:rPr>
            <w:noProof/>
            <w:webHidden/>
          </w:rPr>
          <w:fldChar w:fldCharType="end"/>
        </w:r>
      </w:hyperlink>
    </w:p>
    <w:p w:rsidR="00D01E7D" w:rsidRDefault="00FE040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8" w:history="1">
        <w:r w:rsidR="00D01E7D" w:rsidRPr="0075287E">
          <w:rPr>
            <w:rStyle w:val="Hyperlink"/>
            <w:noProof/>
            <w:lang w:val="fr-FR"/>
          </w:rPr>
          <w:t>2.1.2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lang w:val="fr-FR"/>
          </w:rPr>
          <w:t>Resumo dos Usuários</w:t>
        </w:r>
        <w:r w:rsidR="00D01E7D">
          <w:rPr>
            <w:noProof/>
            <w:webHidden/>
          </w:rPr>
          <w:tab/>
        </w:r>
        <w:r>
          <w:rPr>
            <w:noProof/>
            <w:webHidden/>
          </w:rPr>
          <w:fldChar w:fldCharType="begin"/>
        </w:r>
        <w:r w:rsidR="00D01E7D">
          <w:rPr>
            <w:noProof/>
            <w:webHidden/>
          </w:rPr>
          <w:instrText xml:space="preserve"> PAGEREF _Toc359135178 \h </w:instrText>
        </w:r>
        <w:r>
          <w:rPr>
            <w:noProof/>
            <w:webHidden/>
          </w:rPr>
        </w:r>
        <w:r>
          <w:rPr>
            <w:noProof/>
            <w:webHidden/>
          </w:rPr>
          <w:fldChar w:fldCharType="separate"/>
        </w:r>
        <w:r w:rsidR="00D01E7D">
          <w:rPr>
            <w:noProof/>
            <w:webHidden/>
          </w:rPr>
          <w:t>3</w:t>
        </w:r>
        <w:r>
          <w:rPr>
            <w:noProof/>
            <w:webHidden/>
          </w:rPr>
          <w:fldChar w:fldCharType="end"/>
        </w:r>
      </w:hyperlink>
    </w:p>
    <w:p w:rsidR="00D01E7D" w:rsidRDefault="00FE040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79" w:history="1">
        <w:r w:rsidR="00D01E7D" w:rsidRPr="0075287E">
          <w:rPr>
            <w:rStyle w:val="Hyperlink"/>
            <w:noProof/>
          </w:rPr>
          <w:t>2.1.3</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Ambiente do Usuário</w:t>
        </w:r>
        <w:r w:rsidR="00D01E7D">
          <w:rPr>
            <w:noProof/>
            <w:webHidden/>
          </w:rPr>
          <w:tab/>
        </w:r>
        <w:r>
          <w:rPr>
            <w:noProof/>
            <w:webHidden/>
          </w:rPr>
          <w:fldChar w:fldCharType="begin"/>
        </w:r>
        <w:r w:rsidR="00D01E7D">
          <w:rPr>
            <w:noProof/>
            <w:webHidden/>
          </w:rPr>
          <w:instrText xml:space="preserve"> PAGEREF _Toc359135179 \h </w:instrText>
        </w:r>
        <w:r>
          <w:rPr>
            <w:noProof/>
            <w:webHidden/>
          </w:rPr>
        </w:r>
        <w:r>
          <w:rPr>
            <w:noProof/>
            <w:webHidden/>
          </w:rPr>
          <w:fldChar w:fldCharType="separate"/>
        </w:r>
        <w:r w:rsidR="00D01E7D">
          <w:rPr>
            <w:noProof/>
            <w:webHidden/>
          </w:rPr>
          <w:t>4</w:t>
        </w:r>
        <w:r>
          <w:rPr>
            <w:noProof/>
            <w:webHidden/>
          </w:rPr>
          <w:fldChar w:fldCharType="end"/>
        </w:r>
      </w:hyperlink>
    </w:p>
    <w:p w:rsidR="00D01E7D" w:rsidRDefault="00FE040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0" w:history="1">
        <w:r w:rsidR="00D01E7D" w:rsidRPr="0075287E">
          <w:rPr>
            <w:rStyle w:val="Hyperlink"/>
            <w:noProof/>
          </w:rPr>
          <w:t>2.1.4</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Resumo das Principais Necessidades dos Envolvidos ou Usuários</w:t>
        </w:r>
        <w:r w:rsidR="00D01E7D">
          <w:rPr>
            <w:noProof/>
            <w:webHidden/>
          </w:rPr>
          <w:tab/>
        </w:r>
        <w:r>
          <w:rPr>
            <w:noProof/>
            <w:webHidden/>
          </w:rPr>
          <w:fldChar w:fldCharType="begin"/>
        </w:r>
        <w:r w:rsidR="00D01E7D">
          <w:rPr>
            <w:noProof/>
            <w:webHidden/>
          </w:rPr>
          <w:instrText xml:space="preserve"> PAGEREF _Toc359135180 \h </w:instrText>
        </w:r>
        <w:r>
          <w:rPr>
            <w:noProof/>
            <w:webHidden/>
          </w:rPr>
        </w:r>
        <w:r>
          <w:rPr>
            <w:noProof/>
            <w:webHidden/>
          </w:rPr>
          <w:fldChar w:fldCharType="separate"/>
        </w:r>
        <w:r w:rsidR="00D01E7D">
          <w:rPr>
            <w:noProof/>
            <w:webHidden/>
          </w:rPr>
          <w:t>4</w:t>
        </w:r>
        <w:r>
          <w:rPr>
            <w:noProof/>
            <w:webHidden/>
          </w:rPr>
          <w:fldChar w:fldCharType="end"/>
        </w:r>
      </w:hyperlink>
    </w:p>
    <w:p w:rsidR="00D01E7D" w:rsidRDefault="00FE040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1" w:history="1">
        <w:r w:rsidR="00D01E7D" w:rsidRPr="0075287E">
          <w:rPr>
            <w:rStyle w:val="Hyperlink"/>
            <w:noProof/>
          </w:rPr>
          <w:t>2.1.5</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Alternativas e Concorrência</w:t>
        </w:r>
        <w:r w:rsidR="00D01E7D">
          <w:rPr>
            <w:noProof/>
            <w:webHidden/>
          </w:rPr>
          <w:tab/>
        </w:r>
        <w:r>
          <w:rPr>
            <w:noProof/>
            <w:webHidden/>
          </w:rPr>
          <w:fldChar w:fldCharType="begin"/>
        </w:r>
        <w:r w:rsidR="00D01E7D">
          <w:rPr>
            <w:noProof/>
            <w:webHidden/>
          </w:rPr>
          <w:instrText xml:space="preserve"> PAGEREF _Toc359135181 \h </w:instrText>
        </w:r>
        <w:r>
          <w:rPr>
            <w:noProof/>
            <w:webHidden/>
          </w:rPr>
        </w:r>
        <w:r>
          <w:rPr>
            <w:noProof/>
            <w:webHidden/>
          </w:rPr>
          <w:fldChar w:fldCharType="separate"/>
        </w:r>
        <w:r w:rsidR="00D01E7D">
          <w:rPr>
            <w:noProof/>
            <w:webHidden/>
          </w:rPr>
          <w:t>5</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2" w:history="1">
        <w:r w:rsidR="00D01E7D" w:rsidRPr="0075287E">
          <w:rPr>
            <w:rStyle w:val="Hyperlink"/>
            <w:noProof/>
          </w:rPr>
          <w:t>2.2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Visão Geral do Produto</w:t>
        </w:r>
        <w:r w:rsidR="00D01E7D">
          <w:rPr>
            <w:noProof/>
            <w:webHidden/>
          </w:rPr>
          <w:tab/>
        </w:r>
        <w:r>
          <w:rPr>
            <w:noProof/>
            <w:webHidden/>
          </w:rPr>
          <w:fldChar w:fldCharType="begin"/>
        </w:r>
        <w:r w:rsidR="00D01E7D">
          <w:rPr>
            <w:noProof/>
            <w:webHidden/>
          </w:rPr>
          <w:instrText xml:space="preserve"> PAGEREF _Toc359135182 \h </w:instrText>
        </w:r>
        <w:r>
          <w:rPr>
            <w:noProof/>
            <w:webHidden/>
          </w:rPr>
        </w:r>
        <w:r>
          <w:rPr>
            <w:noProof/>
            <w:webHidden/>
          </w:rPr>
          <w:fldChar w:fldCharType="separate"/>
        </w:r>
        <w:r w:rsidR="00D01E7D">
          <w:rPr>
            <w:noProof/>
            <w:webHidden/>
          </w:rPr>
          <w:t>5</w:t>
        </w:r>
        <w:r>
          <w:rPr>
            <w:noProof/>
            <w:webHidden/>
          </w:rPr>
          <w:fldChar w:fldCharType="end"/>
        </w:r>
      </w:hyperlink>
    </w:p>
    <w:p w:rsidR="00D01E7D" w:rsidRDefault="00FE040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3" w:history="1">
        <w:r w:rsidR="00D01E7D" w:rsidRPr="0075287E">
          <w:rPr>
            <w:rStyle w:val="Hyperlink"/>
            <w:noProof/>
          </w:rPr>
          <w:t>2.2.1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Perspectiva do Produto</w:t>
        </w:r>
        <w:r w:rsidR="00D01E7D">
          <w:rPr>
            <w:noProof/>
            <w:webHidden/>
          </w:rPr>
          <w:tab/>
        </w:r>
        <w:r>
          <w:rPr>
            <w:noProof/>
            <w:webHidden/>
          </w:rPr>
          <w:fldChar w:fldCharType="begin"/>
        </w:r>
        <w:r w:rsidR="00D01E7D">
          <w:rPr>
            <w:noProof/>
            <w:webHidden/>
          </w:rPr>
          <w:instrText xml:space="preserve"> PAGEREF _Toc359135183 \h </w:instrText>
        </w:r>
        <w:r>
          <w:rPr>
            <w:noProof/>
            <w:webHidden/>
          </w:rPr>
        </w:r>
        <w:r>
          <w:rPr>
            <w:noProof/>
            <w:webHidden/>
          </w:rPr>
          <w:fldChar w:fldCharType="separate"/>
        </w:r>
        <w:r w:rsidR="00D01E7D">
          <w:rPr>
            <w:noProof/>
            <w:webHidden/>
          </w:rPr>
          <w:t>5</w:t>
        </w:r>
        <w:r>
          <w:rPr>
            <w:noProof/>
            <w:webHidden/>
          </w:rPr>
          <w:fldChar w:fldCharType="end"/>
        </w:r>
      </w:hyperlink>
    </w:p>
    <w:p w:rsidR="00D01E7D" w:rsidRDefault="00FE040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84" w:history="1">
        <w:r w:rsidR="00D01E7D" w:rsidRPr="0075287E">
          <w:rPr>
            <w:rStyle w:val="Hyperlink"/>
            <w:noProof/>
          </w:rPr>
          <w:t>2.2.2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Suposições e Dependências</w:t>
        </w:r>
        <w:r w:rsidR="00D01E7D">
          <w:rPr>
            <w:noProof/>
            <w:webHidden/>
          </w:rPr>
          <w:tab/>
        </w:r>
        <w:r>
          <w:rPr>
            <w:noProof/>
            <w:webHidden/>
          </w:rPr>
          <w:fldChar w:fldCharType="begin"/>
        </w:r>
        <w:r w:rsidR="00D01E7D">
          <w:rPr>
            <w:noProof/>
            <w:webHidden/>
          </w:rPr>
          <w:instrText xml:space="preserve"> PAGEREF _Toc359135184 \h </w:instrText>
        </w:r>
        <w:r>
          <w:rPr>
            <w:noProof/>
            <w:webHidden/>
          </w:rPr>
        </w:r>
        <w:r>
          <w:rPr>
            <w:noProof/>
            <w:webHidden/>
          </w:rPr>
          <w:fldChar w:fldCharType="separate"/>
        </w:r>
        <w:r w:rsidR="00D01E7D">
          <w:rPr>
            <w:noProof/>
            <w:webHidden/>
          </w:rPr>
          <w:t>6</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5" w:history="1">
        <w:r w:rsidR="00D01E7D" w:rsidRPr="0075287E">
          <w:rPr>
            <w:rStyle w:val="Hyperlink"/>
            <w:noProof/>
          </w:rPr>
          <w:t>2.3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Funcionais do Produto</w:t>
        </w:r>
        <w:r w:rsidR="00D01E7D">
          <w:rPr>
            <w:noProof/>
            <w:webHidden/>
          </w:rPr>
          <w:tab/>
        </w:r>
        <w:r>
          <w:rPr>
            <w:noProof/>
            <w:webHidden/>
          </w:rPr>
          <w:fldChar w:fldCharType="begin"/>
        </w:r>
        <w:r w:rsidR="00D01E7D">
          <w:rPr>
            <w:noProof/>
            <w:webHidden/>
          </w:rPr>
          <w:instrText xml:space="preserve"> PAGEREF _Toc359135185 \h </w:instrText>
        </w:r>
        <w:r>
          <w:rPr>
            <w:noProof/>
            <w:webHidden/>
          </w:rPr>
        </w:r>
        <w:r>
          <w:rPr>
            <w:noProof/>
            <w:webHidden/>
          </w:rPr>
          <w:fldChar w:fldCharType="separate"/>
        </w:r>
        <w:r w:rsidR="00D01E7D">
          <w:rPr>
            <w:noProof/>
            <w:webHidden/>
          </w:rPr>
          <w:t>6</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6" w:history="1">
        <w:r w:rsidR="00D01E7D" w:rsidRPr="0075287E">
          <w:rPr>
            <w:rStyle w:val="Hyperlink"/>
            <w:noProof/>
          </w:rPr>
          <w:t>2.4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Não Funcionais do Produto</w:t>
        </w:r>
        <w:r w:rsidR="00D01E7D">
          <w:rPr>
            <w:noProof/>
            <w:webHidden/>
          </w:rPr>
          <w:tab/>
        </w:r>
        <w:r>
          <w:rPr>
            <w:noProof/>
            <w:webHidden/>
          </w:rPr>
          <w:fldChar w:fldCharType="begin"/>
        </w:r>
        <w:r w:rsidR="00D01E7D">
          <w:rPr>
            <w:noProof/>
            <w:webHidden/>
          </w:rPr>
          <w:instrText xml:space="preserve"> PAGEREF _Toc359135186 \h </w:instrText>
        </w:r>
        <w:r>
          <w:rPr>
            <w:noProof/>
            <w:webHidden/>
          </w:rPr>
        </w:r>
        <w:r>
          <w:rPr>
            <w:noProof/>
            <w:webHidden/>
          </w:rPr>
          <w:fldChar w:fldCharType="separate"/>
        </w:r>
        <w:r w:rsidR="00D01E7D">
          <w:rPr>
            <w:noProof/>
            <w:webHidden/>
          </w:rPr>
          <w:t>7</w:t>
        </w:r>
        <w:r>
          <w:rPr>
            <w:noProof/>
            <w:webHidden/>
          </w:rPr>
          <w:fldChar w:fldCharType="end"/>
        </w:r>
      </w:hyperlink>
    </w:p>
    <w:p w:rsidR="00D01E7D" w:rsidRDefault="00FE0409">
      <w:pPr>
        <w:pStyle w:val="Sumrio1"/>
        <w:rPr>
          <w:rFonts w:asciiTheme="minorHAnsi" w:eastAsiaTheme="minorEastAsia" w:hAnsiTheme="minorHAnsi" w:cstheme="minorBidi"/>
          <w:b w:val="0"/>
          <w:bCs w:val="0"/>
          <w:caps w:val="0"/>
          <w:noProof/>
          <w:sz w:val="22"/>
          <w:szCs w:val="22"/>
          <w:lang w:val="en-US" w:eastAsia="en-US"/>
        </w:rPr>
      </w:pPr>
      <w:hyperlink w:anchor="_Toc359135187" w:history="1">
        <w:r w:rsidR="00D01E7D" w:rsidRPr="0075287E">
          <w:rPr>
            <w:rStyle w:val="Hyperlink"/>
            <w:noProof/>
          </w:rPr>
          <w:t>3</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Análise dos Requisitos</w:t>
        </w:r>
        <w:r w:rsidR="00D01E7D">
          <w:rPr>
            <w:noProof/>
            <w:webHidden/>
          </w:rPr>
          <w:tab/>
        </w:r>
        <w:r>
          <w:rPr>
            <w:noProof/>
            <w:webHidden/>
          </w:rPr>
          <w:fldChar w:fldCharType="begin"/>
        </w:r>
        <w:r w:rsidR="00D01E7D">
          <w:rPr>
            <w:noProof/>
            <w:webHidden/>
          </w:rPr>
          <w:instrText xml:space="preserve"> PAGEREF _Toc359135187 \h </w:instrText>
        </w:r>
        <w:r>
          <w:rPr>
            <w:noProof/>
            <w:webHidden/>
          </w:rPr>
        </w:r>
        <w:r>
          <w:rPr>
            <w:noProof/>
            <w:webHidden/>
          </w:rPr>
          <w:fldChar w:fldCharType="separate"/>
        </w:r>
        <w:r w:rsidR="00D01E7D">
          <w:rPr>
            <w:noProof/>
            <w:webHidden/>
          </w:rPr>
          <w:t>9</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8" w:history="1">
        <w:r w:rsidR="00D01E7D" w:rsidRPr="0075287E">
          <w:rPr>
            <w:rStyle w:val="Hyperlink"/>
            <w:noProof/>
          </w:rPr>
          <w:t>3.1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Diagrama de Casos de Uso</w:t>
        </w:r>
        <w:r w:rsidR="00D01E7D">
          <w:rPr>
            <w:noProof/>
            <w:webHidden/>
          </w:rPr>
          <w:tab/>
        </w:r>
        <w:r>
          <w:rPr>
            <w:noProof/>
            <w:webHidden/>
          </w:rPr>
          <w:fldChar w:fldCharType="begin"/>
        </w:r>
        <w:r w:rsidR="00D01E7D">
          <w:rPr>
            <w:noProof/>
            <w:webHidden/>
          </w:rPr>
          <w:instrText xml:space="preserve"> PAGEREF _Toc359135188 \h </w:instrText>
        </w:r>
        <w:r>
          <w:rPr>
            <w:noProof/>
            <w:webHidden/>
          </w:rPr>
        </w:r>
        <w:r>
          <w:rPr>
            <w:noProof/>
            <w:webHidden/>
          </w:rPr>
          <w:fldChar w:fldCharType="separate"/>
        </w:r>
        <w:r w:rsidR="00D01E7D">
          <w:rPr>
            <w:noProof/>
            <w:webHidden/>
          </w:rPr>
          <w:t>9</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89" w:history="1">
        <w:r w:rsidR="00D01E7D" w:rsidRPr="0075287E">
          <w:rPr>
            <w:rStyle w:val="Hyperlink"/>
            <w:noProof/>
          </w:rPr>
          <w:t>3.2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Atores</w:t>
        </w:r>
        <w:r w:rsidR="00D01E7D">
          <w:rPr>
            <w:noProof/>
            <w:webHidden/>
          </w:rPr>
          <w:tab/>
        </w:r>
        <w:r>
          <w:rPr>
            <w:noProof/>
            <w:webHidden/>
          </w:rPr>
          <w:fldChar w:fldCharType="begin"/>
        </w:r>
        <w:r w:rsidR="00D01E7D">
          <w:rPr>
            <w:noProof/>
            <w:webHidden/>
          </w:rPr>
          <w:instrText xml:space="preserve"> PAGEREF _Toc359135189 \h </w:instrText>
        </w:r>
        <w:r>
          <w:rPr>
            <w:noProof/>
            <w:webHidden/>
          </w:rPr>
        </w:r>
        <w:r>
          <w:rPr>
            <w:noProof/>
            <w:webHidden/>
          </w:rPr>
          <w:fldChar w:fldCharType="separate"/>
        </w:r>
        <w:r w:rsidR="00D01E7D">
          <w:rPr>
            <w:noProof/>
            <w:webHidden/>
          </w:rPr>
          <w:t>13</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0" w:history="1">
        <w:r w:rsidR="00D01E7D" w:rsidRPr="0075287E">
          <w:rPr>
            <w:rStyle w:val="Hyperlink"/>
            <w:noProof/>
          </w:rPr>
          <w:t>3.3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Descrição dos Casos de Uso</w:t>
        </w:r>
        <w:r w:rsidR="00D01E7D">
          <w:rPr>
            <w:noProof/>
            <w:webHidden/>
          </w:rPr>
          <w:tab/>
        </w:r>
        <w:r>
          <w:rPr>
            <w:noProof/>
            <w:webHidden/>
          </w:rPr>
          <w:fldChar w:fldCharType="begin"/>
        </w:r>
        <w:r w:rsidR="00D01E7D">
          <w:rPr>
            <w:noProof/>
            <w:webHidden/>
          </w:rPr>
          <w:instrText xml:space="preserve"> PAGEREF _Toc359135190 \h </w:instrText>
        </w:r>
        <w:r>
          <w:rPr>
            <w:noProof/>
            <w:webHidden/>
          </w:rPr>
        </w:r>
        <w:r>
          <w:rPr>
            <w:noProof/>
            <w:webHidden/>
          </w:rPr>
          <w:fldChar w:fldCharType="separate"/>
        </w:r>
        <w:r w:rsidR="00D01E7D">
          <w:rPr>
            <w:noProof/>
            <w:webHidden/>
          </w:rPr>
          <w:t>13</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1" w:history="1">
        <w:r w:rsidR="00D01E7D" w:rsidRPr="0075287E">
          <w:rPr>
            <w:rStyle w:val="Hyperlink"/>
            <w:noProof/>
          </w:rPr>
          <w:t>3.4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Delimitando o Escopo do Sistema</w:t>
        </w:r>
        <w:r w:rsidR="00D01E7D">
          <w:rPr>
            <w:noProof/>
            <w:webHidden/>
          </w:rPr>
          <w:tab/>
        </w:r>
        <w:r>
          <w:rPr>
            <w:noProof/>
            <w:webHidden/>
          </w:rPr>
          <w:fldChar w:fldCharType="begin"/>
        </w:r>
        <w:r w:rsidR="00D01E7D">
          <w:rPr>
            <w:noProof/>
            <w:webHidden/>
          </w:rPr>
          <w:instrText xml:space="preserve"> PAGEREF _Toc359135191 \h </w:instrText>
        </w:r>
        <w:r>
          <w:rPr>
            <w:noProof/>
            <w:webHidden/>
          </w:rPr>
        </w:r>
        <w:r>
          <w:rPr>
            <w:noProof/>
            <w:webHidden/>
          </w:rPr>
          <w:fldChar w:fldCharType="separate"/>
        </w:r>
        <w:r w:rsidR="00D01E7D">
          <w:rPr>
            <w:noProof/>
            <w:webHidden/>
          </w:rPr>
          <w:t>14</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2" w:history="1">
        <w:r w:rsidR="00D01E7D" w:rsidRPr="0075287E">
          <w:rPr>
            <w:rStyle w:val="Hyperlink"/>
            <w:noProof/>
          </w:rPr>
          <w:t>3.5</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Análise de Contexto do Usuário</w:t>
        </w:r>
        <w:r w:rsidR="00D01E7D">
          <w:rPr>
            <w:noProof/>
            <w:webHidden/>
          </w:rPr>
          <w:tab/>
        </w:r>
        <w:r>
          <w:rPr>
            <w:noProof/>
            <w:webHidden/>
          </w:rPr>
          <w:fldChar w:fldCharType="begin"/>
        </w:r>
        <w:r w:rsidR="00D01E7D">
          <w:rPr>
            <w:noProof/>
            <w:webHidden/>
          </w:rPr>
          <w:instrText xml:space="preserve"> PAGEREF _Toc359135192 \h </w:instrText>
        </w:r>
        <w:r>
          <w:rPr>
            <w:noProof/>
            <w:webHidden/>
          </w:rPr>
        </w:r>
        <w:r>
          <w:rPr>
            <w:noProof/>
            <w:webHidden/>
          </w:rPr>
          <w:fldChar w:fldCharType="separate"/>
        </w:r>
        <w:r w:rsidR="00D01E7D">
          <w:rPr>
            <w:noProof/>
            <w:webHidden/>
          </w:rPr>
          <w:t>15</w:t>
        </w:r>
        <w:r>
          <w:rPr>
            <w:noProof/>
            <w:webHidden/>
          </w:rPr>
          <w:fldChar w:fldCharType="end"/>
        </w:r>
      </w:hyperlink>
    </w:p>
    <w:p w:rsidR="00D01E7D" w:rsidRDefault="00FE0409">
      <w:pPr>
        <w:pStyle w:val="Sumrio1"/>
        <w:rPr>
          <w:rFonts w:asciiTheme="minorHAnsi" w:eastAsiaTheme="minorEastAsia" w:hAnsiTheme="minorHAnsi" w:cstheme="minorBidi"/>
          <w:b w:val="0"/>
          <w:bCs w:val="0"/>
          <w:caps w:val="0"/>
          <w:noProof/>
          <w:sz w:val="22"/>
          <w:szCs w:val="22"/>
          <w:lang w:val="en-US" w:eastAsia="en-US"/>
        </w:rPr>
      </w:pPr>
      <w:hyperlink w:anchor="_Toc359135193" w:history="1">
        <w:r w:rsidR="00D01E7D" w:rsidRPr="0075287E">
          <w:rPr>
            <w:rStyle w:val="Hyperlink"/>
            <w:noProof/>
          </w:rPr>
          <w:t>4</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Projeto do Software</w:t>
        </w:r>
        <w:r w:rsidR="00D01E7D">
          <w:rPr>
            <w:noProof/>
            <w:webHidden/>
          </w:rPr>
          <w:tab/>
        </w:r>
        <w:r>
          <w:rPr>
            <w:noProof/>
            <w:webHidden/>
          </w:rPr>
          <w:fldChar w:fldCharType="begin"/>
        </w:r>
        <w:r w:rsidR="00D01E7D">
          <w:rPr>
            <w:noProof/>
            <w:webHidden/>
          </w:rPr>
          <w:instrText xml:space="preserve"> PAGEREF _Toc359135193 \h </w:instrText>
        </w:r>
        <w:r>
          <w:rPr>
            <w:noProof/>
            <w:webHidden/>
          </w:rPr>
        </w:r>
        <w:r>
          <w:rPr>
            <w:noProof/>
            <w:webHidden/>
          </w:rPr>
          <w:fldChar w:fldCharType="separate"/>
        </w:r>
        <w:r w:rsidR="00D01E7D">
          <w:rPr>
            <w:noProof/>
            <w:webHidden/>
          </w:rPr>
          <w:t>17</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4" w:history="1">
        <w:r w:rsidR="00D01E7D" w:rsidRPr="0075287E">
          <w:rPr>
            <w:rStyle w:val="Hyperlink"/>
            <w:noProof/>
          </w:rPr>
          <w:t>4.1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i/>
            <w:noProof/>
          </w:rPr>
          <w:t>Guidelines</w:t>
        </w:r>
        <w:r w:rsidR="00D01E7D" w:rsidRPr="0075287E">
          <w:rPr>
            <w:rStyle w:val="Hyperlink"/>
            <w:noProof/>
          </w:rPr>
          <w:t xml:space="preserve"> de Interface</w:t>
        </w:r>
        <w:r w:rsidR="00D01E7D">
          <w:rPr>
            <w:noProof/>
            <w:webHidden/>
          </w:rPr>
          <w:tab/>
        </w:r>
        <w:r>
          <w:rPr>
            <w:noProof/>
            <w:webHidden/>
          </w:rPr>
          <w:fldChar w:fldCharType="begin"/>
        </w:r>
        <w:r w:rsidR="00D01E7D">
          <w:rPr>
            <w:noProof/>
            <w:webHidden/>
          </w:rPr>
          <w:instrText xml:space="preserve"> PAGEREF _Toc359135194 \h </w:instrText>
        </w:r>
        <w:r>
          <w:rPr>
            <w:noProof/>
            <w:webHidden/>
          </w:rPr>
        </w:r>
        <w:r>
          <w:rPr>
            <w:noProof/>
            <w:webHidden/>
          </w:rPr>
          <w:fldChar w:fldCharType="separate"/>
        </w:r>
        <w:r w:rsidR="00D01E7D">
          <w:rPr>
            <w:noProof/>
            <w:webHidden/>
          </w:rPr>
          <w:t>17</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5" w:history="1">
        <w:r w:rsidR="00D01E7D" w:rsidRPr="0075287E">
          <w:rPr>
            <w:rStyle w:val="Hyperlink"/>
            <w:noProof/>
          </w:rPr>
          <w:t>4.2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Protótipo das telas</w:t>
        </w:r>
        <w:r w:rsidR="00D01E7D">
          <w:rPr>
            <w:noProof/>
            <w:webHidden/>
          </w:rPr>
          <w:tab/>
        </w:r>
        <w:r>
          <w:rPr>
            <w:noProof/>
            <w:webHidden/>
          </w:rPr>
          <w:fldChar w:fldCharType="begin"/>
        </w:r>
        <w:r w:rsidR="00D01E7D">
          <w:rPr>
            <w:noProof/>
            <w:webHidden/>
          </w:rPr>
          <w:instrText xml:space="preserve"> PAGEREF _Toc359135195 \h </w:instrText>
        </w:r>
        <w:r>
          <w:rPr>
            <w:noProof/>
            <w:webHidden/>
          </w:rPr>
        </w:r>
        <w:r>
          <w:rPr>
            <w:noProof/>
            <w:webHidden/>
          </w:rPr>
          <w:fldChar w:fldCharType="separate"/>
        </w:r>
        <w:r w:rsidR="00D01E7D">
          <w:rPr>
            <w:noProof/>
            <w:webHidden/>
          </w:rPr>
          <w:t>17</w:t>
        </w:r>
        <w:r>
          <w:rPr>
            <w:noProof/>
            <w:webHidden/>
          </w:rPr>
          <w:fldChar w:fldCharType="end"/>
        </w:r>
      </w:hyperlink>
    </w:p>
    <w:p w:rsidR="00D01E7D" w:rsidRDefault="00FE040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6" w:history="1">
        <w:r w:rsidR="00D01E7D" w:rsidRPr="0075287E">
          <w:rPr>
            <w:rStyle w:val="Hyperlink"/>
            <w:noProof/>
          </w:rPr>
          <w:t>4.2.1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Baixa Fidelidade</w:t>
        </w:r>
        <w:r w:rsidR="00D01E7D">
          <w:rPr>
            <w:noProof/>
            <w:webHidden/>
          </w:rPr>
          <w:tab/>
        </w:r>
        <w:r>
          <w:rPr>
            <w:noProof/>
            <w:webHidden/>
          </w:rPr>
          <w:fldChar w:fldCharType="begin"/>
        </w:r>
        <w:r w:rsidR="00D01E7D">
          <w:rPr>
            <w:noProof/>
            <w:webHidden/>
          </w:rPr>
          <w:instrText xml:space="preserve"> PAGEREF _Toc359135196 \h </w:instrText>
        </w:r>
        <w:r>
          <w:rPr>
            <w:noProof/>
            <w:webHidden/>
          </w:rPr>
        </w:r>
        <w:r>
          <w:rPr>
            <w:noProof/>
            <w:webHidden/>
          </w:rPr>
          <w:fldChar w:fldCharType="separate"/>
        </w:r>
        <w:r w:rsidR="00D01E7D">
          <w:rPr>
            <w:noProof/>
            <w:webHidden/>
          </w:rPr>
          <w:t>17</w:t>
        </w:r>
        <w:r>
          <w:rPr>
            <w:noProof/>
            <w:webHidden/>
          </w:rPr>
          <w:fldChar w:fldCharType="end"/>
        </w:r>
      </w:hyperlink>
    </w:p>
    <w:p w:rsidR="00D01E7D" w:rsidRDefault="00FE040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7" w:history="1">
        <w:r w:rsidR="00D01E7D" w:rsidRPr="0075287E">
          <w:rPr>
            <w:rStyle w:val="Hyperlink"/>
            <w:noProof/>
          </w:rPr>
          <w:t>4.2.2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Alta Fidelidade</w:t>
        </w:r>
        <w:r w:rsidR="00D01E7D">
          <w:rPr>
            <w:noProof/>
            <w:webHidden/>
          </w:rPr>
          <w:tab/>
        </w:r>
        <w:r>
          <w:rPr>
            <w:noProof/>
            <w:webHidden/>
          </w:rPr>
          <w:fldChar w:fldCharType="begin"/>
        </w:r>
        <w:r w:rsidR="00D01E7D">
          <w:rPr>
            <w:noProof/>
            <w:webHidden/>
          </w:rPr>
          <w:instrText xml:space="preserve"> PAGEREF _Toc359135197 \h </w:instrText>
        </w:r>
        <w:r>
          <w:rPr>
            <w:noProof/>
            <w:webHidden/>
          </w:rPr>
        </w:r>
        <w:r>
          <w:rPr>
            <w:noProof/>
            <w:webHidden/>
          </w:rPr>
          <w:fldChar w:fldCharType="separate"/>
        </w:r>
        <w:r w:rsidR="00D01E7D">
          <w:rPr>
            <w:noProof/>
            <w:webHidden/>
          </w:rPr>
          <w:t>18</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198" w:history="1">
        <w:r w:rsidR="00D01E7D" w:rsidRPr="0075287E">
          <w:rPr>
            <w:rStyle w:val="Hyperlink"/>
            <w:noProof/>
          </w:rPr>
          <w:t>4.3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Projeto do Banco de Dados</w:t>
        </w:r>
        <w:r w:rsidR="00D01E7D">
          <w:rPr>
            <w:noProof/>
            <w:webHidden/>
          </w:rPr>
          <w:tab/>
        </w:r>
        <w:r>
          <w:rPr>
            <w:noProof/>
            <w:webHidden/>
          </w:rPr>
          <w:fldChar w:fldCharType="begin"/>
        </w:r>
        <w:r w:rsidR="00D01E7D">
          <w:rPr>
            <w:noProof/>
            <w:webHidden/>
          </w:rPr>
          <w:instrText xml:space="preserve"> PAGEREF _Toc359135198 \h </w:instrText>
        </w:r>
        <w:r>
          <w:rPr>
            <w:noProof/>
            <w:webHidden/>
          </w:rPr>
        </w:r>
        <w:r>
          <w:rPr>
            <w:noProof/>
            <w:webHidden/>
          </w:rPr>
          <w:fldChar w:fldCharType="separate"/>
        </w:r>
        <w:r w:rsidR="00D01E7D">
          <w:rPr>
            <w:noProof/>
            <w:webHidden/>
          </w:rPr>
          <w:t>18</w:t>
        </w:r>
        <w:r>
          <w:rPr>
            <w:noProof/>
            <w:webHidden/>
          </w:rPr>
          <w:fldChar w:fldCharType="end"/>
        </w:r>
      </w:hyperlink>
    </w:p>
    <w:p w:rsidR="00D01E7D" w:rsidRDefault="00FE040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199" w:history="1">
        <w:r w:rsidR="00D01E7D" w:rsidRPr="0075287E">
          <w:rPr>
            <w:rStyle w:val="Hyperlink"/>
            <w:noProof/>
          </w:rPr>
          <w:t>4.3.1</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Conceitual</w:t>
        </w:r>
        <w:r w:rsidR="00D01E7D">
          <w:rPr>
            <w:noProof/>
            <w:webHidden/>
          </w:rPr>
          <w:tab/>
        </w:r>
        <w:r>
          <w:rPr>
            <w:noProof/>
            <w:webHidden/>
          </w:rPr>
          <w:fldChar w:fldCharType="begin"/>
        </w:r>
        <w:r w:rsidR="00D01E7D">
          <w:rPr>
            <w:noProof/>
            <w:webHidden/>
          </w:rPr>
          <w:instrText xml:space="preserve"> PAGEREF _Toc359135199 \h </w:instrText>
        </w:r>
        <w:r>
          <w:rPr>
            <w:noProof/>
            <w:webHidden/>
          </w:rPr>
        </w:r>
        <w:r>
          <w:rPr>
            <w:noProof/>
            <w:webHidden/>
          </w:rPr>
          <w:fldChar w:fldCharType="separate"/>
        </w:r>
        <w:r w:rsidR="00D01E7D">
          <w:rPr>
            <w:noProof/>
            <w:webHidden/>
          </w:rPr>
          <w:t>18</w:t>
        </w:r>
        <w:r>
          <w:rPr>
            <w:noProof/>
            <w:webHidden/>
          </w:rPr>
          <w:fldChar w:fldCharType="end"/>
        </w:r>
      </w:hyperlink>
    </w:p>
    <w:p w:rsidR="00D01E7D" w:rsidRDefault="00FE0409">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59135200" w:history="1">
        <w:r w:rsidR="00D01E7D" w:rsidRPr="0075287E">
          <w:rPr>
            <w:rStyle w:val="Hyperlink"/>
            <w:noProof/>
          </w:rPr>
          <w:t>4.3.2</w:t>
        </w:r>
        <w:r w:rsidR="00D01E7D">
          <w:rPr>
            <w:rFonts w:asciiTheme="minorHAnsi" w:eastAsiaTheme="minorEastAsia" w:hAnsiTheme="minorHAnsi" w:cstheme="minorBidi"/>
            <w:i w:val="0"/>
            <w:iCs w:val="0"/>
            <w:noProof/>
            <w:sz w:val="22"/>
            <w:szCs w:val="22"/>
            <w:lang w:val="en-US" w:eastAsia="en-US"/>
          </w:rPr>
          <w:tab/>
        </w:r>
        <w:r w:rsidR="00D01E7D" w:rsidRPr="0075287E">
          <w:rPr>
            <w:rStyle w:val="Hyperlink"/>
            <w:noProof/>
          </w:rPr>
          <w:t>Modelo Lógico</w:t>
        </w:r>
        <w:r w:rsidR="00D01E7D">
          <w:rPr>
            <w:noProof/>
            <w:webHidden/>
          </w:rPr>
          <w:tab/>
        </w:r>
        <w:r>
          <w:rPr>
            <w:noProof/>
            <w:webHidden/>
          </w:rPr>
          <w:fldChar w:fldCharType="begin"/>
        </w:r>
        <w:r w:rsidR="00D01E7D">
          <w:rPr>
            <w:noProof/>
            <w:webHidden/>
          </w:rPr>
          <w:instrText xml:space="preserve"> PAGEREF _Toc359135200 \h </w:instrText>
        </w:r>
        <w:r>
          <w:rPr>
            <w:noProof/>
            <w:webHidden/>
          </w:rPr>
        </w:r>
        <w:r>
          <w:rPr>
            <w:noProof/>
            <w:webHidden/>
          </w:rPr>
          <w:fldChar w:fldCharType="separate"/>
        </w:r>
        <w:r w:rsidR="00D01E7D">
          <w:rPr>
            <w:noProof/>
            <w:webHidden/>
          </w:rPr>
          <w:t>19</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1" w:history="1">
        <w:r w:rsidR="00D01E7D" w:rsidRPr="0075287E">
          <w:rPr>
            <w:rStyle w:val="Hyperlink"/>
            <w:noProof/>
          </w:rPr>
          <w:t>4.4</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Inspeção de Usabilidade</w:t>
        </w:r>
        <w:r w:rsidR="00D01E7D">
          <w:rPr>
            <w:noProof/>
            <w:webHidden/>
          </w:rPr>
          <w:tab/>
        </w:r>
        <w:r>
          <w:rPr>
            <w:noProof/>
            <w:webHidden/>
          </w:rPr>
          <w:fldChar w:fldCharType="begin"/>
        </w:r>
        <w:r w:rsidR="00D01E7D">
          <w:rPr>
            <w:noProof/>
            <w:webHidden/>
          </w:rPr>
          <w:instrText xml:space="preserve"> PAGEREF _Toc359135201 \h </w:instrText>
        </w:r>
        <w:r>
          <w:rPr>
            <w:noProof/>
            <w:webHidden/>
          </w:rPr>
        </w:r>
        <w:r>
          <w:rPr>
            <w:noProof/>
            <w:webHidden/>
          </w:rPr>
          <w:fldChar w:fldCharType="separate"/>
        </w:r>
        <w:r w:rsidR="00D01E7D">
          <w:rPr>
            <w:noProof/>
            <w:webHidden/>
          </w:rPr>
          <w:t>20</w:t>
        </w:r>
        <w:r>
          <w:rPr>
            <w:noProof/>
            <w:webHidden/>
          </w:rPr>
          <w:fldChar w:fldCharType="end"/>
        </w:r>
      </w:hyperlink>
    </w:p>
    <w:p w:rsidR="00D01E7D" w:rsidRDefault="00FE0409">
      <w:pPr>
        <w:pStyle w:val="Sumrio1"/>
        <w:rPr>
          <w:rFonts w:asciiTheme="minorHAnsi" w:eastAsiaTheme="minorEastAsia" w:hAnsiTheme="minorHAnsi" w:cstheme="minorBidi"/>
          <w:b w:val="0"/>
          <w:bCs w:val="0"/>
          <w:caps w:val="0"/>
          <w:noProof/>
          <w:sz w:val="22"/>
          <w:szCs w:val="22"/>
          <w:lang w:val="en-US" w:eastAsia="en-US"/>
        </w:rPr>
      </w:pPr>
      <w:hyperlink w:anchor="_Toc359135202" w:history="1">
        <w:r w:rsidR="00D01E7D" w:rsidRPr="0075287E">
          <w:rPr>
            <w:rStyle w:val="Hyperlink"/>
            <w:noProof/>
          </w:rPr>
          <w:t>5</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Plano de Implantação</w:t>
        </w:r>
        <w:r w:rsidR="00D01E7D">
          <w:rPr>
            <w:noProof/>
            <w:webHidden/>
          </w:rPr>
          <w:tab/>
        </w:r>
        <w:r>
          <w:rPr>
            <w:noProof/>
            <w:webHidden/>
          </w:rPr>
          <w:fldChar w:fldCharType="begin"/>
        </w:r>
        <w:r w:rsidR="00D01E7D">
          <w:rPr>
            <w:noProof/>
            <w:webHidden/>
          </w:rPr>
          <w:instrText xml:space="preserve"> PAGEREF _Toc359135202 \h </w:instrText>
        </w:r>
        <w:r>
          <w:rPr>
            <w:noProof/>
            <w:webHidden/>
          </w:rPr>
        </w:r>
        <w:r>
          <w:rPr>
            <w:noProof/>
            <w:webHidden/>
          </w:rPr>
          <w:fldChar w:fldCharType="separate"/>
        </w:r>
        <w:r w:rsidR="00D01E7D">
          <w:rPr>
            <w:noProof/>
            <w:webHidden/>
          </w:rPr>
          <w:t>21</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3" w:history="1">
        <w:r w:rsidR="00D01E7D" w:rsidRPr="0075287E">
          <w:rPr>
            <w:rStyle w:val="Hyperlink"/>
            <w:noProof/>
          </w:rPr>
          <w:t>5.1</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Hardware</w:t>
        </w:r>
        <w:r w:rsidR="00D01E7D">
          <w:rPr>
            <w:noProof/>
            <w:webHidden/>
          </w:rPr>
          <w:tab/>
        </w:r>
        <w:r>
          <w:rPr>
            <w:noProof/>
            <w:webHidden/>
          </w:rPr>
          <w:fldChar w:fldCharType="begin"/>
        </w:r>
        <w:r w:rsidR="00D01E7D">
          <w:rPr>
            <w:noProof/>
            <w:webHidden/>
          </w:rPr>
          <w:instrText xml:space="preserve"> PAGEREF _Toc359135203 \h </w:instrText>
        </w:r>
        <w:r>
          <w:rPr>
            <w:noProof/>
            <w:webHidden/>
          </w:rPr>
        </w:r>
        <w:r>
          <w:rPr>
            <w:noProof/>
            <w:webHidden/>
          </w:rPr>
          <w:fldChar w:fldCharType="separate"/>
        </w:r>
        <w:r w:rsidR="00D01E7D">
          <w:rPr>
            <w:noProof/>
            <w:webHidden/>
          </w:rPr>
          <w:t>21</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4" w:history="1">
        <w:r w:rsidR="00D01E7D" w:rsidRPr="0075287E">
          <w:rPr>
            <w:rStyle w:val="Hyperlink"/>
            <w:noProof/>
          </w:rPr>
          <w:t>5.2</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Requisitos Mínimos de Software</w:t>
        </w:r>
        <w:r w:rsidR="00D01E7D">
          <w:rPr>
            <w:noProof/>
            <w:webHidden/>
          </w:rPr>
          <w:tab/>
        </w:r>
        <w:r>
          <w:rPr>
            <w:noProof/>
            <w:webHidden/>
          </w:rPr>
          <w:fldChar w:fldCharType="begin"/>
        </w:r>
        <w:r w:rsidR="00D01E7D">
          <w:rPr>
            <w:noProof/>
            <w:webHidden/>
          </w:rPr>
          <w:instrText xml:space="preserve"> PAGEREF _Toc359135204 \h </w:instrText>
        </w:r>
        <w:r>
          <w:rPr>
            <w:noProof/>
            <w:webHidden/>
          </w:rPr>
        </w:r>
        <w:r>
          <w:rPr>
            <w:noProof/>
            <w:webHidden/>
          </w:rPr>
          <w:fldChar w:fldCharType="separate"/>
        </w:r>
        <w:r w:rsidR="00D01E7D">
          <w:rPr>
            <w:noProof/>
            <w:webHidden/>
          </w:rPr>
          <w:t>21</w:t>
        </w:r>
        <w:r>
          <w:rPr>
            <w:noProof/>
            <w:webHidden/>
          </w:rPr>
          <w:fldChar w:fldCharType="end"/>
        </w:r>
      </w:hyperlink>
    </w:p>
    <w:p w:rsidR="00D01E7D" w:rsidRDefault="00FE0409">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59135205" w:history="1">
        <w:r w:rsidR="00D01E7D" w:rsidRPr="0075287E">
          <w:rPr>
            <w:rStyle w:val="Hyperlink"/>
            <w:noProof/>
          </w:rPr>
          <w:t>5.3</w:t>
        </w:r>
        <w:r w:rsidR="00D01E7D">
          <w:rPr>
            <w:rFonts w:asciiTheme="minorHAnsi" w:eastAsiaTheme="minorEastAsia" w:hAnsiTheme="minorHAnsi" w:cstheme="minorBidi"/>
            <w:smallCaps w:val="0"/>
            <w:noProof/>
            <w:sz w:val="22"/>
            <w:szCs w:val="22"/>
            <w:lang w:val="en-US" w:eastAsia="en-US"/>
          </w:rPr>
          <w:tab/>
        </w:r>
        <w:r w:rsidR="00D01E7D" w:rsidRPr="0075287E">
          <w:rPr>
            <w:rStyle w:val="Hyperlink"/>
            <w:noProof/>
          </w:rPr>
          <w:t>Guia de instalação do sistema</w:t>
        </w:r>
        <w:r w:rsidR="00D01E7D">
          <w:rPr>
            <w:noProof/>
            <w:webHidden/>
          </w:rPr>
          <w:tab/>
        </w:r>
        <w:r>
          <w:rPr>
            <w:noProof/>
            <w:webHidden/>
          </w:rPr>
          <w:fldChar w:fldCharType="begin"/>
        </w:r>
        <w:r w:rsidR="00D01E7D">
          <w:rPr>
            <w:noProof/>
            <w:webHidden/>
          </w:rPr>
          <w:instrText xml:space="preserve"> PAGEREF _Toc359135205 \h </w:instrText>
        </w:r>
        <w:r>
          <w:rPr>
            <w:noProof/>
            <w:webHidden/>
          </w:rPr>
        </w:r>
        <w:r>
          <w:rPr>
            <w:noProof/>
            <w:webHidden/>
          </w:rPr>
          <w:fldChar w:fldCharType="separate"/>
        </w:r>
        <w:r w:rsidR="00D01E7D">
          <w:rPr>
            <w:noProof/>
            <w:webHidden/>
          </w:rPr>
          <w:t>21</w:t>
        </w:r>
        <w:r>
          <w:rPr>
            <w:noProof/>
            <w:webHidden/>
          </w:rPr>
          <w:fldChar w:fldCharType="end"/>
        </w:r>
      </w:hyperlink>
    </w:p>
    <w:p w:rsidR="00D01E7D" w:rsidRDefault="00FE0409">
      <w:pPr>
        <w:pStyle w:val="Sumrio1"/>
        <w:rPr>
          <w:rFonts w:asciiTheme="minorHAnsi" w:eastAsiaTheme="minorEastAsia" w:hAnsiTheme="minorHAnsi" w:cstheme="minorBidi"/>
          <w:b w:val="0"/>
          <w:bCs w:val="0"/>
          <w:caps w:val="0"/>
          <w:noProof/>
          <w:sz w:val="22"/>
          <w:szCs w:val="22"/>
          <w:lang w:val="en-US" w:eastAsia="en-US"/>
        </w:rPr>
      </w:pPr>
      <w:hyperlink w:anchor="_Toc359135206" w:history="1">
        <w:r w:rsidR="00D01E7D" w:rsidRPr="0075287E">
          <w:rPr>
            <w:rStyle w:val="Hyperlink"/>
            <w:noProof/>
          </w:rPr>
          <w:t>6</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Conclusão</w:t>
        </w:r>
        <w:r w:rsidR="00D01E7D">
          <w:rPr>
            <w:noProof/>
            <w:webHidden/>
          </w:rPr>
          <w:tab/>
        </w:r>
        <w:r>
          <w:rPr>
            <w:noProof/>
            <w:webHidden/>
          </w:rPr>
          <w:fldChar w:fldCharType="begin"/>
        </w:r>
        <w:r w:rsidR="00D01E7D">
          <w:rPr>
            <w:noProof/>
            <w:webHidden/>
          </w:rPr>
          <w:instrText xml:space="preserve"> PAGEREF _Toc359135206 \h </w:instrText>
        </w:r>
        <w:r>
          <w:rPr>
            <w:noProof/>
            <w:webHidden/>
          </w:rPr>
        </w:r>
        <w:r>
          <w:rPr>
            <w:noProof/>
            <w:webHidden/>
          </w:rPr>
          <w:fldChar w:fldCharType="separate"/>
        </w:r>
        <w:r w:rsidR="00D01E7D">
          <w:rPr>
            <w:noProof/>
            <w:webHidden/>
          </w:rPr>
          <w:t>23</w:t>
        </w:r>
        <w:r>
          <w:rPr>
            <w:noProof/>
            <w:webHidden/>
          </w:rPr>
          <w:fldChar w:fldCharType="end"/>
        </w:r>
      </w:hyperlink>
    </w:p>
    <w:p w:rsidR="00D01E7D" w:rsidRDefault="00FE0409">
      <w:pPr>
        <w:pStyle w:val="Sumrio1"/>
        <w:rPr>
          <w:rFonts w:asciiTheme="minorHAnsi" w:eastAsiaTheme="minorEastAsia" w:hAnsiTheme="minorHAnsi" w:cstheme="minorBidi"/>
          <w:b w:val="0"/>
          <w:bCs w:val="0"/>
          <w:caps w:val="0"/>
          <w:noProof/>
          <w:sz w:val="22"/>
          <w:szCs w:val="22"/>
          <w:lang w:val="en-US" w:eastAsia="en-US"/>
        </w:rPr>
      </w:pPr>
      <w:hyperlink w:anchor="_Toc359135207" w:history="1">
        <w:r w:rsidR="00D01E7D" w:rsidRPr="0075287E">
          <w:rPr>
            <w:rStyle w:val="Hyperlink"/>
            <w:noProof/>
          </w:rPr>
          <w:t>7</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Bibliografia</w:t>
        </w:r>
        <w:r w:rsidR="00D01E7D">
          <w:rPr>
            <w:noProof/>
            <w:webHidden/>
          </w:rPr>
          <w:tab/>
        </w:r>
        <w:r>
          <w:rPr>
            <w:noProof/>
            <w:webHidden/>
          </w:rPr>
          <w:fldChar w:fldCharType="begin"/>
        </w:r>
        <w:r w:rsidR="00D01E7D">
          <w:rPr>
            <w:noProof/>
            <w:webHidden/>
          </w:rPr>
          <w:instrText xml:space="preserve"> PAGEREF _Toc359135207 \h </w:instrText>
        </w:r>
        <w:r>
          <w:rPr>
            <w:noProof/>
            <w:webHidden/>
          </w:rPr>
        </w:r>
        <w:r>
          <w:rPr>
            <w:noProof/>
            <w:webHidden/>
          </w:rPr>
          <w:fldChar w:fldCharType="separate"/>
        </w:r>
        <w:r w:rsidR="00D01E7D">
          <w:rPr>
            <w:noProof/>
            <w:webHidden/>
          </w:rPr>
          <w:t>24</w:t>
        </w:r>
        <w:r>
          <w:rPr>
            <w:noProof/>
            <w:webHidden/>
          </w:rPr>
          <w:fldChar w:fldCharType="end"/>
        </w:r>
      </w:hyperlink>
    </w:p>
    <w:p w:rsidR="00D01E7D" w:rsidRDefault="00FE0409">
      <w:pPr>
        <w:pStyle w:val="Sumrio1"/>
        <w:rPr>
          <w:rFonts w:asciiTheme="minorHAnsi" w:eastAsiaTheme="minorEastAsia" w:hAnsiTheme="minorHAnsi" w:cstheme="minorBidi"/>
          <w:b w:val="0"/>
          <w:bCs w:val="0"/>
          <w:caps w:val="0"/>
          <w:noProof/>
          <w:sz w:val="22"/>
          <w:szCs w:val="22"/>
          <w:lang w:val="en-US" w:eastAsia="en-US"/>
        </w:rPr>
      </w:pPr>
      <w:hyperlink w:anchor="_Toc359135208" w:history="1">
        <w:r w:rsidR="00D01E7D" w:rsidRPr="0075287E">
          <w:rPr>
            <w:rStyle w:val="Hyperlink"/>
            <w:noProof/>
          </w:rPr>
          <w:t>8</w:t>
        </w:r>
        <w:r w:rsidR="00D01E7D">
          <w:rPr>
            <w:rFonts w:asciiTheme="minorHAnsi" w:eastAsiaTheme="minorEastAsia" w:hAnsiTheme="minorHAnsi" w:cstheme="minorBidi"/>
            <w:b w:val="0"/>
            <w:bCs w:val="0"/>
            <w:caps w:val="0"/>
            <w:noProof/>
            <w:sz w:val="22"/>
            <w:szCs w:val="22"/>
            <w:lang w:val="en-US" w:eastAsia="en-US"/>
          </w:rPr>
          <w:tab/>
        </w:r>
        <w:r w:rsidR="00D01E7D" w:rsidRPr="0075287E">
          <w:rPr>
            <w:rStyle w:val="Hyperlink"/>
            <w:noProof/>
          </w:rPr>
          <w:t>Anexo A</w:t>
        </w:r>
        <w:r w:rsidR="00D01E7D">
          <w:rPr>
            <w:noProof/>
            <w:webHidden/>
          </w:rPr>
          <w:tab/>
        </w:r>
        <w:r>
          <w:rPr>
            <w:noProof/>
            <w:webHidden/>
          </w:rPr>
          <w:fldChar w:fldCharType="begin"/>
        </w:r>
        <w:r w:rsidR="00D01E7D">
          <w:rPr>
            <w:noProof/>
            <w:webHidden/>
          </w:rPr>
          <w:instrText xml:space="preserve"> PAGEREF _Toc359135208 \h </w:instrText>
        </w:r>
        <w:r>
          <w:rPr>
            <w:noProof/>
            <w:webHidden/>
          </w:rPr>
        </w:r>
        <w:r>
          <w:rPr>
            <w:noProof/>
            <w:webHidden/>
          </w:rPr>
          <w:fldChar w:fldCharType="separate"/>
        </w:r>
        <w:r w:rsidR="00D01E7D">
          <w:rPr>
            <w:noProof/>
            <w:webHidden/>
          </w:rPr>
          <w:t>25</w:t>
        </w:r>
        <w:r>
          <w:rPr>
            <w:noProof/>
            <w:webHidden/>
          </w:rPr>
          <w:fldChar w:fldCharType="end"/>
        </w:r>
      </w:hyperlink>
    </w:p>
    <w:p w:rsidR="00301E38" w:rsidRDefault="00FE0409">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FE0409">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FE0409">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59135168"/>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59135169"/>
      <w:r>
        <w:t>Contexto e Problematização</w:t>
      </w:r>
      <w:bookmarkEnd w:id="10"/>
      <w:bookmarkEnd w:id="11"/>
    </w:p>
    <w:p w:rsidR="003A0215" w:rsidRDefault="003A0215" w:rsidP="003A0215">
      <w:r w:rsidRPr="003F2298">
        <w:t xml:space="preserve">Em visitas a algumas escolas, encontramos </w:t>
      </w:r>
      <w:r>
        <w:t>alguns</w:t>
      </w:r>
      <w:r w:rsidRPr="003F2298">
        <w:t xml:space="preserve"> problemas enfrentados pela equipe de ensino</w:t>
      </w:r>
      <w:r w:rsidR="00711EC8">
        <w:t>. S</w:t>
      </w:r>
      <w:r w:rsidRPr="003F2298">
        <w:t>endo eles a dificuldade no processo de gestão, pois o excesso de tarefas e process</w:t>
      </w:r>
      <w:r>
        <w:t xml:space="preserve">o de controle manual geram </w:t>
      </w:r>
      <w:r w:rsidRPr="003F2298">
        <w:t xml:space="preserve">lentidão na organização no todo. </w:t>
      </w:r>
    </w:p>
    <w:p w:rsidR="003A0215" w:rsidRDefault="003A0215" w:rsidP="003A0215">
      <w:r>
        <w:t>Os professores têm muitos afazeres e atividades a serem realizadas, e com esse excesso de serviço muitos professores não conseguem ter um controle satisfatório do processo de ensino de cada aluno. Com nosso sistema, ele terá a comodidade para acessar de qualquer lugar que ele esteja, sendo assim, poderá controlar as atividades a qualquer momento qu</w:t>
      </w:r>
      <w:r w:rsidR="00C30B0F">
        <w:t>e desejar. Esse acesso flexível</w:t>
      </w:r>
      <w:r>
        <w:t xml:space="preserve"> contribuirá na organização e na evolução de cada aluno.</w:t>
      </w:r>
    </w:p>
    <w:p w:rsidR="003A0215" w:rsidRDefault="003A0215" w:rsidP="003A0215">
      <w:r w:rsidRPr="003F2298">
        <w:t xml:space="preserve">Os pais não </w:t>
      </w:r>
      <w:r>
        <w:t>possuem</w:t>
      </w:r>
      <w:r w:rsidRPr="003F2298">
        <w:t xml:space="preserve"> um acompanhamento de perto das atividades e desenvolvimento d</w:t>
      </w:r>
      <w:r>
        <w:t>e</w:t>
      </w:r>
      <w:r w:rsidRPr="003F2298">
        <w:t xml:space="preserve"> seu</w:t>
      </w:r>
      <w:r>
        <w:t>s</w:t>
      </w:r>
      <w:r w:rsidRPr="003F2298">
        <w:t xml:space="preserve"> filho</w:t>
      </w:r>
      <w:r>
        <w:t>s</w:t>
      </w:r>
      <w:r w:rsidR="00986A55">
        <w:t xml:space="preserve">, </w:t>
      </w:r>
      <w:r>
        <w:t xml:space="preserve">e como não há transparência no processo de ensino dos alunos, </w:t>
      </w:r>
      <w:r w:rsidR="00986A55">
        <w:t>os pais têm</w:t>
      </w:r>
      <w:r>
        <w:t xml:space="preserve"> dificuldade de estar por dentro do desenvolvimento de seu filho. Assim nosso sistema permitirá um maior comprometimento dos pais com seus filhos.</w:t>
      </w:r>
    </w:p>
    <w:p w:rsidR="003A0215" w:rsidRDefault="003A0215" w:rsidP="003A0215">
      <w:pPr>
        <w:rPr>
          <w:color w:val="0000FF"/>
        </w:rPr>
      </w:pPr>
      <w:r w:rsidRPr="003F2298">
        <w:t>Gestores e secretários, sempre com muitos papéis para guardarem e organizarem, trazendo um grande excesso de documentos importantes, que ficam muitas das vezes ocultos.</w:t>
      </w:r>
    </w:p>
    <w:p w:rsidR="003127BE" w:rsidRDefault="00205F65" w:rsidP="003127BE">
      <w:del w:id="12" w:author="Ana Paula S" w:date="2014-09-07T12:26:00Z">
        <w:r w:rsidDel="003A0215">
          <w:rPr>
            <w:rStyle w:val="Refdecomentrio"/>
          </w:rPr>
          <w:commentReference w:id="13"/>
        </w:r>
      </w:del>
      <w:r w:rsidR="003127BE">
        <w:t>E pensando em facilitar o acesso e trabalho de muitas pessoas que trabalha nas escolas e por várias vezes fazendo o mesmo serviço, o sistema que será desenvolvido ajudará muito no desempenho dessas atividades da escola.</w:t>
      </w:r>
    </w:p>
    <w:p w:rsidR="003127BE" w:rsidRDefault="003127BE" w:rsidP="003127BE">
      <w:r>
        <w:t xml:space="preserve">Com o foco principal na melhoria da educação, o grande diferencial do nosso </w:t>
      </w:r>
      <w:r w:rsidR="00FC317C">
        <w:t>sistema,</w:t>
      </w:r>
      <w:r>
        <w:t xml:space="preserve"> será o </w:t>
      </w:r>
      <w:r w:rsidR="00FC317C">
        <w:t xml:space="preserve">acesso dos pais de cada aluno a </w:t>
      </w:r>
      <w:r w:rsidR="00493D32">
        <w:t>um</w:t>
      </w:r>
      <w:r w:rsidR="00FC317C">
        <w:t xml:space="preserve"> ambiente web direcionado somente a eles, que</w:t>
      </w:r>
      <w:r>
        <w:t xml:space="preserve"> contém</w:t>
      </w:r>
      <w:r w:rsidR="00FC317C">
        <w:t xml:space="preserve"> todas as informações necessárias</w:t>
      </w:r>
      <w:r>
        <w:t xml:space="preserve"> sobre</w:t>
      </w:r>
      <w:r w:rsidR="00493D32">
        <w:t xml:space="preserve"> seu filho, e assim cada pai/responsável</w:t>
      </w:r>
      <w:r>
        <w:t xml:space="preserve"> poderão ajudar na evolução do </w:t>
      </w:r>
      <w:r w:rsidR="00FC317C">
        <w:t>aprendizado do aluno</w:t>
      </w:r>
      <w:r w:rsidR="00493D32">
        <w:t xml:space="preserve">, </w:t>
      </w:r>
      <w:r>
        <w:t xml:space="preserve">cada um </w:t>
      </w:r>
      <w:r w:rsidR="00493D32">
        <w:t>participando</w:t>
      </w:r>
      <w:r>
        <w:t xml:space="preserve"> e </w:t>
      </w:r>
      <w:r w:rsidR="00493D32">
        <w:t>impondo</w:t>
      </w:r>
      <w:r>
        <w:t xml:space="preserve"> sua parte</w:t>
      </w:r>
      <w:r w:rsidR="00493D32">
        <w:t xml:space="preserve"> com freqüência</w:t>
      </w:r>
      <w:r>
        <w:t>, o resultado será positivo para ambas as partes, escola e família.</w:t>
      </w:r>
    </w:p>
    <w:p w:rsidR="00FC317C" w:rsidRDefault="003127BE" w:rsidP="00AD1364">
      <w:r>
        <w:t>Com a comodidade de acesso e facilidade de usabilidade do sist</w:t>
      </w:r>
      <w:r w:rsidR="004D4B31">
        <w:t>ema, fomentará o uso do sistema. A</w:t>
      </w:r>
      <w:r>
        <w:t xml:space="preserve">creditamos e confiamos que após utilizarem uma única vez, e verificarem a facilidade que lhe trará, o sucesso estará garantido para a organização escolar e para a equipe de desenvolvimento do sistema. </w:t>
      </w:r>
    </w:p>
    <w:p w:rsidR="00AD1364" w:rsidRDefault="00AD1364" w:rsidP="00AD1364">
      <w:pPr>
        <w:pStyle w:val="Ttulo2"/>
      </w:pPr>
      <w:bookmarkStart w:id="14" w:name="_Toc269829180"/>
      <w:bookmarkStart w:id="15" w:name="_Toc359135170"/>
      <w:r>
        <w:lastRenderedPageBreak/>
        <w:t>Objetivos</w:t>
      </w:r>
      <w:bookmarkEnd w:id="14"/>
      <w:bookmarkEnd w:id="15"/>
    </w:p>
    <w:p w:rsidR="003F2298" w:rsidRDefault="003F2298" w:rsidP="003F2298">
      <w:r>
        <w:t>Implantar um sistema</w:t>
      </w:r>
      <w:r w:rsidR="00344174">
        <w:t xml:space="preserve"> de Gerenciamento Escolar, para que esse sistema </w:t>
      </w:r>
      <w:r w:rsidR="005A335E">
        <w:t>aperfeiçoe</w:t>
      </w:r>
      <w:r w:rsidR="00344174">
        <w:t xml:space="preserve"> o processo de gestão dessas escolas, trazendo agilidade</w:t>
      </w:r>
      <w:r w:rsidR="00D76A13">
        <w:t>,</w:t>
      </w:r>
      <w:r w:rsidR="0007542C">
        <w:t xml:space="preserve"> transparência</w:t>
      </w:r>
      <w:r w:rsidR="00D76A13">
        <w:t>, eficácia do processo de educaç</w:t>
      </w:r>
      <w:r w:rsidR="00CF2C95">
        <w:t>ão</w:t>
      </w:r>
      <w:r w:rsidR="00344174">
        <w:t xml:space="preserve"> e </w:t>
      </w:r>
      <w:r w:rsidR="003A0215">
        <w:t>maior comprometimento dos pais e/ou responsável a escola com a evolução do processo de aprendizado do aluno</w:t>
      </w:r>
      <w:r w:rsidR="00AF2FC6">
        <w:t>.</w:t>
      </w:r>
    </w:p>
    <w:p w:rsidR="00344174" w:rsidRDefault="00344174" w:rsidP="003F2298"/>
    <w:p w:rsidR="003F2298" w:rsidRPr="003F2298" w:rsidDel="003A0215" w:rsidRDefault="003F2298" w:rsidP="003F2298">
      <w:pPr>
        <w:rPr>
          <w:del w:id="16" w:author="Ana Paula S" w:date="2014-09-07T12:30:00Z"/>
        </w:rPr>
      </w:pPr>
    </w:p>
    <w:p w:rsidR="00AD1364" w:rsidRPr="00AD1364" w:rsidRDefault="00AD1364" w:rsidP="00AD1364">
      <w:pPr>
        <w:pStyle w:val="Ttulo3"/>
      </w:pPr>
      <w:bookmarkStart w:id="17" w:name="_Toc359135171"/>
      <w:r w:rsidRPr="00AD1364">
        <w:t>Objetivo Geral</w:t>
      </w:r>
      <w:bookmarkEnd w:id="17"/>
    </w:p>
    <w:p w:rsidR="00344174" w:rsidRDefault="00344174" w:rsidP="00AD1364">
      <w:pPr>
        <w:spacing w:line="276" w:lineRule="auto"/>
        <w:ind w:firstLine="720"/>
      </w:pPr>
      <w:r w:rsidRPr="00344174">
        <w:t xml:space="preserve">Este </w:t>
      </w:r>
      <w:r>
        <w:t>projeto tem por objetivo geral o estudo e implementação do Sistema de Gerenciamento Escolar, em escola</w:t>
      </w:r>
      <w:r w:rsidR="005A335E">
        <w:t>s</w:t>
      </w:r>
      <w:r>
        <w:t xml:space="preserve"> que utilizam o processo manual de gestão.</w:t>
      </w:r>
    </w:p>
    <w:p w:rsidR="00344174" w:rsidRDefault="00344174" w:rsidP="00E34745">
      <w:pPr>
        <w:spacing w:line="276" w:lineRule="auto"/>
        <w:ind w:firstLine="709"/>
      </w:pPr>
      <w:r>
        <w:t>O intuito é oferecer um acesso</w:t>
      </w:r>
      <w:r w:rsidR="007D484A">
        <w:t xml:space="preserve"> prático a esse sistema, um Sistema Web</w:t>
      </w:r>
      <w:r w:rsidR="00E73B64">
        <w:t xml:space="preserve"> para que </w:t>
      </w:r>
      <w:r w:rsidR="007D484A">
        <w:t xml:space="preserve">apenas com um computador </w:t>
      </w:r>
      <w:r w:rsidR="003A0215">
        <w:t>com</w:t>
      </w:r>
      <w:r w:rsidR="007D484A">
        <w:t xml:space="preserve"> acesso à internet</w:t>
      </w:r>
      <w:r w:rsidR="003A0215">
        <w:t>,</w:t>
      </w:r>
      <w:r w:rsidR="00ED118A">
        <w:t xml:space="preserve"> </w:t>
      </w:r>
      <w:r w:rsidR="00E73B64">
        <w:t>seja</w:t>
      </w:r>
      <w:r w:rsidR="007D484A">
        <w:t xml:space="preserve"> possível o acesso para alimentação dos dados ou para consulta de dados.</w:t>
      </w:r>
      <w:r w:rsidR="00E73B64">
        <w:t xml:space="preserve"> O serviço Mobile, para que facilite o acesso para os professores nas salas de aulas, usando apenas um tablet ou smartphone</w:t>
      </w:r>
      <w:r w:rsidR="007D0FFC">
        <w:t xml:space="preserve"> para acessar o sistema.</w:t>
      </w:r>
    </w:p>
    <w:p w:rsidR="004762D3" w:rsidRDefault="004762D3" w:rsidP="00AD1364">
      <w:pPr>
        <w:spacing w:line="276" w:lineRule="auto"/>
        <w:ind w:firstLine="720"/>
      </w:pPr>
      <w:r>
        <w:t>Os professores poderão organizar suas atividades,</w:t>
      </w:r>
      <w:r w:rsidR="00AF2FC6">
        <w:t xml:space="preserve"> tais como: Provas, Trabalhos ou Seminários</w:t>
      </w:r>
      <w:r>
        <w:t>, e comunicar</w:t>
      </w:r>
      <w:r w:rsidR="00AF2FC6">
        <w:t>-se</w:t>
      </w:r>
      <w:r>
        <w:t xml:space="preserve"> diretamente com os pais de cada aluno por um ambiente de mensagens que o sistema fornecerá.</w:t>
      </w:r>
    </w:p>
    <w:p w:rsidR="007D484A" w:rsidRPr="00344174" w:rsidRDefault="007D484A" w:rsidP="00AD1364">
      <w:pPr>
        <w:spacing w:line="276" w:lineRule="auto"/>
        <w:ind w:firstLine="720"/>
      </w:pPr>
      <w:r>
        <w:t>Além de otimizar todo processo de gestão, esse sistema atenderá primordialmente os pais dos alunos, pois a flexibilidade de acesso</w:t>
      </w:r>
      <w:r w:rsidR="003A0215">
        <w:t xml:space="preserve"> trará</w:t>
      </w:r>
      <w:r>
        <w:t xml:space="preserve"> comodidade e satisfação. </w:t>
      </w:r>
      <w:r w:rsidR="00AF2FC6">
        <w:t xml:space="preserve">Eles terão acesso a todo conteúdo </w:t>
      </w:r>
      <w:r w:rsidR="003A0215">
        <w:t>referente ao aprendizado do se</w:t>
      </w:r>
      <w:r w:rsidR="00AF2FC6">
        <w:t xml:space="preserve">u filho, sendo Notas, </w:t>
      </w:r>
      <w:r w:rsidR="008954F9">
        <w:t>Freqüências</w:t>
      </w:r>
      <w:r w:rsidR="00AF2FC6">
        <w:t>, Ocorrências e Avisos de cada professor referente ao seu filho.</w:t>
      </w:r>
    </w:p>
    <w:p w:rsidR="00344174" w:rsidRDefault="00344174" w:rsidP="00AD1364">
      <w:pPr>
        <w:spacing w:line="276" w:lineRule="auto"/>
        <w:ind w:firstLine="720"/>
        <w:rPr>
          <w:color w:val="0000FF"/>
        </w:rPr>
      </w:pPr>
    </w:p>
    <w:p w:rsidR="00344174" w:rsidRDefault="00344174" w:rsidP="00AD1364">
      <w:pPr>
        <w:spacing w:line="276" w:lineRule="auto"/>
        <w:ind w:firstLine="720"/>
        <w:rPr>
          <w:color w:val="0000FF"/>
        </w:rPr>
      </w:pPr>
    </w:p>
    <w:p w:rsidR="00AD1364" w:rsidRPr="00AD1364" w:rsidRDefault="00AD1364" w:rsidP="00AD1364">
      <w:pPr>
        <w:spacing w:line="276" w:lineRule="auto"/>
      </w:pPr>
    </w:p>
    <w:p w:rsidR="00E47531" w:rsidRPr="00E47531" w:rsidRDefault="00AD1364" w:rsidP="00E47531">
      <w:pPr>
        <w:pStyle w:val="Ttulo3"/>
      </w:pPr>
      <w:bookmarkStart w:id="18" w:name="_Toc359135172"/>
      <w:r w:rsidRPr="00AD1364">
        <w:t>Objetivos Específicos</w:t>
      </w:r>
      <w:bookmarkEnd w:id="18"/>
    </w:p>
    <w:p w:rsidR="00AF2FC6" w:rsidRDefault="00976E93" w:rsidP="00AD1364">
      <w:pPr>
        <w:spacing w:line="276" w:lineRule="auto"/>
        <w:ind w:firstLine="720"/>
      </w:pPr>
      <w:r w:rsidRPr="00976E93">
        <w:t>I</w:t>
      </w:r>
      <w:r>
        <w:t>mplementar o sistema de gerenciamento</w:t>
      </w:r>
      <w:r w:rsidR="007D0FFC">
        <w:t xml:space="preserve"> que seja de fácil manuseio, que atenda as expectativas</w:t>
      </w:r>
      <w:r w:rsidR="00423174">
        <w:t xml:space="preserve"> </w:t>
      </w:r>
      <w:r w:rsidR="00C343F9">
        <w:t>e necessidades dos clientes, que os recursos disponibilizados fomente-os a utilizar o sistema.</w:t>
      </w:r>
    </w:p>
    <w:p w:rsidR="00976E93" w:rsidRDefault="00C343F9" w:rsidP="00AD1364">
      <w:pPr>
        <w:spacing w:line="276" w:lineRule="auto"/>
        <w:ind w:firstLine="720"/>
      </w:pPr>
      <w:r>
        <w:t xml:space="preserve">Desenvolver </w:t>
      </w:r>
      <w:r w:rsidR="004B5E80">
        <w:t xml:space="preserve">uma interface dinâmica e objetiva para o sistema, com cores </w:t>
      </w:r>
      <w:r w:rsidR="00F3047B">
        <w:t>agradáveis, e de fácil</w:t>
      </w:r>
      <w:r w:rsidR="00423174">
        <w:t xml:space="preserve"> </w:t>
      </w:r>
      <w:r w:rsidR="00F3047B">
        <w:t xml:space="preserve">usabilidade, </w:t>
      </w:r>
      <w:r>
        <w:t>c</w:t>
      </w:r>
      <w:r w:rsidR="00D3703D">
        <w:t xml:space="preserve">aracterizando as informações adequadas para cada usuário, </w:t>
      </w:r>
      <w:r w:rsidR="00D3703D" w:rsidRPr="00D3703D">
        <w:t xml:space="preserve">pois </w:t>
      </w:r>
      <w:r w:rsidR="00D3703D">
        <w:t xml:space="preserve">a </w:t>
      </w:r>
      <w:r w:rsidR="00593C37" w:rsidRPr="00D3703D">
        <w:rPr>
          <w:color w:val="000000"/>
        </w:rPr>
        <w:t>interface é</w:t>
      </w:r>
      <w:r w:rsidR="00A57C0D">
        <w:rPr>
          <w:color w:val="000000"/>
        </w:rPr>
        <w:t xml:space="preserve"> </w:t>
      </w:r>
      <w:r w:rsidR="00976E93" w:rsidRPr="00D3703D">
        <w:rPr>
          <w:color w:val="000000"/>
        </w:rPr>
        <w:t>a parte fundamental no sucesso de um sistema Web, pois é a responsável direta em fazer com que o usuário consiga realizar suas tarefas de maneira fácil, rápida e satisfatória.</w:t>
      </w:r>
    </w:p>
    <w:p w:rsidR="00976E93" w:rsidRDefault="00976E93" w:rsidP="00AD1364">
      <w:pPr>
        <w:spacing w:line="276" w:lineRule="auto"/>
        <w:ind w:firstLine="720"/>
      </w:pPr>
      <w:r>
        <w:t xml:space="preserve">Gerar relatórios de </w:t>
      </w:r>
      <w:r w:rsidR="004F4B60">
        <w:t>freqüências</w:t>
      </w:r>
      <w:r>
        <w:t>, e notas de toda escola, para análise do desempenho e crescimento da escola no decorrer do ano.</w:t>
      </w:r>
    </w:p>
    <w:p w:rsidR="00976E93" w:rsidRDefault="00976E93" w:rsidP="00AD1364">
      <w:pPr>
        <w:spacing w:line="276" w:lineRule="auto"/>
        <w:ind w:firstLine="720"/>
      </w:pPr>
      <w:r>
        <w:t xml:space="preserve">Possibilitar que os professores no ambiente de cada aluno possam anexar arquivos, como </w:t>
      </w:r>
      <w:r w:rsidR="004F4B60">
        <w:t>provas realizadas</w:t>
      </w:r>
      <w:r>
        <w:t xml:space="preserve"> por cada aluno, trabalhos ou redações, todos em formato PDF.</w:t>
      </w:r>
    </w:p>
    <w:p w:rsidR="004B5E80" w:rsidRDefault="004B5E80" w:rsidP="00AD1364">
      <w:pPr>
        <w:spacing w:line="276" w:lineRule="auto"/>
        <w:ind w:firstLine="720"/>
      </w:pPr>
      <w:r>
        <w:lastRenderedPageBreak/>
        <w:t xml:space="preserve">Permitir que os pais dos alunos possam ver de perto o desenvolvimento escolar de seu filho, acessando as todas informações de atividade realizadas na escola, e desempenho de cada matéria do aluno. Ter o controle de </w:t>
      </w:r>
      <w:r w:rsidR="000D075A">
        <w:t>freqüência</w:t>
      </w:r>
      <w:r>
        <w:t xml:space="preserve"> e notas de seu filho.</w:t>
      </w:r>
    </w:p>
    <w:p w:rsidR="00AD1364" w:rsidRPr="00AD1364" w:rsidRDefault="00AD1364" w:rsidP="00AD1364">
      <w:pPr>
        <w:pStyle w:val="Fontedotexto"/>
        <w:widowControl w:val="0"/>
        <w:spacing w:before="0" w:after="0" w:line="360" w:lineRule="auto"/>
        <w:ind w:firstLine="0"/>
      </w:pPr>
    </w:p>
    <w:p w:rsidR="001B2DB6" w:rsidRPr="001B2DB6" w:rsidRDefault="003234FD" w:rsidP="001B2DB6">
      <w:pPr>
        <w:pStyle w:val="Ttulo1"/>
      </w:pPr>
      <w:bookmarkStart w:id="19" w:name="_Toc359135175"/>
      <w:r>
        <w:t>Visão do Sistema</w:t>
      </w:r>
      <w:bookmarkEnd w:id="19"/>
    </w:p>
    <w:p w:rsidR="003234FD" w:rsidRDefault="003234FD" w:rsidP="003234FD">
      <w:pPr>
        <w:pStyle w:val="Ttulo2"/>
        <w:rPr>
          <w:lang w:val="fr-FR"/>
        </w:rPr>
      </w:pPr>
      <w:bookmarkStart w:id="20" w:name="_Toc512930909"/>
      <w:bookmarkStart w:id="21" w:name="_Toc452813581"/>
      <w:bookmarkStart w:id="22" w:name="_Toc447960005"/>
      <w:bookmarkStart w:id="23" w:name="_Toc18208268"/>
      <w:bookmarkStart w:id="24" w:name="_Toc359135176"/>
      <w:bookmarkStart w:id="25" w:name="_Toc436203381"/>
      <w:r>
        <w:rPr>
          <w:lang w:val="fr-FR"/>
        </w:rPr>
        <w:t>Descrições dos Envolvidos e Usuários</w:t>
      </w:r>
      <w:bookmarkEnd w:id="20"/>
      <w:bookmarkEnd w:id="21"/>
      <w:bookmarkEnd w:id="22"/>
      <w:bookmarkEnd w:id="23"/>
      <w:bookmarkEnd w:id="24"/>
    </w:p>
    <w:p w:rsidR="004C5D07" w:rsidRPr="004C5D07" w:rsidRDefault="00FE0409" w:rsidP="004C5D07">
      <w:pPr>
        <w:rPr>
          <w:rPrChange w:id="26" w:author="Ana Paula S" w:date="2014-08-31T15:40:00Z">
            <w:rPr>
              <w:b/>
            </w:rPr>
          </w:rPrChange>
        </w:rPr>
      </w:pPr>
      <w:r w:rsidRPr="00FE0409">
        <w:rPr>
          <w:rPrChange w:id="27" w:author="Ana Paula S" w:date="2014-08-31T15:40:00Z">
            <w:rPr>
              <w:b/>
            </w:rPr>
          </w:rPrChange>
        </w:rPr>
        <w:t>Os</w:t>
      </w:r>
      <w:r w:rsidR="004C5D07">
        <w:t xml:space="preserve"> envolvidos </w:t>
      </w:r>
      <w:r w:rsidR="00FF5353">
        <w:t>no sistema</w:t>
      </w:r>
      <w:r w:rsidR="004C5D07">
        <w:t xml:space="preserve"> s</w:t>
      </w:r>
      <w:r w:rsidR="00FF5353">
        <w:t>ão os gestores</w:t>
      </w:r>
      <w:r w:rsidR="004C5D07">
        <w:t>, professores, secretárias(os), pais e/ou responsáveisde alunos</w:t>
      </w:r>
      <w:r w:rsidR="00FF5353">
        <w:t>:</w:t>
      </w:r>
    </w:p>
    <w:p w:rsidR="004C5D07" w:rsidRDefault="004C5D07" w:rsidP="004C5D07">
      <w:commentRangeStart w:id="28"/>
      <w:r w:rsidRPr="00145562">
        <w:rPr>
          <w:b/>
        </w:rPr>
        <w:t>Gestores</w:t>
      </w:r>
      <w:commentRangeEnd w:id="28"/>
      <w:r w:rsidR="00CA2946">
        <w:rPr>
          <w:rStyle w:val="Refdecomentrio"/>
        </w:rPr>
        <w:commentReference w:id="28"/>
      </w:r>
      <w:r>
        <w:t>: diretor, vice-diretor, coordenadores pedagógicos (ensino fundamental e médio e apoio).</w:t>
      </w:r>
    </w:p>
    <w:p w:rsidR="004C5D07" w:rsidRDefault="004C5D07" w:rsidP="004C5D07">
      <w:r w:rsidRPr="00145562">
        <w:rPr>
          <w:b/>
        </w:rPr>
        <w:t>Secretaria</w:t>
      </w:r>
      <w:r>
        <w:t xml:space="preserve">: os agentes de organização escolar são responsáveis pela documentação dos alunos e professores. </w:t>
      </w:r>
      <w:r w:rsidRPr="00CA2946">
        <w:t>Assim possuem arquivos de documentos e geram documentos</w:t>
      </w:r>
      <w:r>
        <w:t xml:space="preserve"> de controle da vida escolar, como faltas (atestados médicos), trabalhos de compensação de ausência, relatórios médicos e de assistentes sociais, boletins de anos anteriores. Também geram boletins e documentos para entrega a alunos e professores, sobre a vida escolar de cada um.</w:t>
      </w:r>
    </w:p>
    <w:p w:rsidR="004C5D07" w:rsidRDefault="004C5D07" w:rsidP="004C5D07">
      <w:r w:rsidRPr="00145562">
        <w:rPr>
          <w:b/>
        </w:rPr>
        <w:t>Professores</w:t>
      </w:r>
      <w:r>
        <w:t>: os professores de cada disciplina, os professores auxiliares que atuam no reforço escolar, professores de apoio, que substituem os professores da classe quando faltam.</w:t>
      </w:r>
    </w:p>
    <w:p w:rsidR="004C5D07" w:rsidRDefault="004C5D07" w:rsidP="004C5D07">
      <w:r w:rsidRPr="00145562">
        <w:rPr>
          <w:b/>
        </w:rPr>
        <w:t>Alunos</w:t>
      </w:r>
      <w:r>
        <w:t>: alunos frequentes da classe, alunos remanejados (que mudaram de classe na mesma escola), alunos transferidos (que mudaram de escola), alunos que não compareceram (fizeram a matrícula, mas não frequentam a classe).</w:t>
      </w:r>
    </w:p>
    <w:p w:rsidR="004C5D07" w:rsidRDefault="004C5D07" w:rsidP="004C5D07">
      <w:r w:rsidRPr="00145562">
        <w:rPr>
          <w:b/>
        </w:rPr>
        <w:t>Pais e/ou responsáveis</w:t>
      </w:r>
      <w:r>
        <w:t>: é importante verificar que a constituição do núcleo familiar não é apenas pai ou mãe. Atualmente, a dinâmica social das famílias permite que haja vários e diferentes responsáveis pelo aluno como padrasto, madrasta, avós, tios e irmãos mais velhos. Assim é importante que haja mais de um usuário em responsável pelo aluno.</w:t>
      </w:r>
    </w:p>
    <w:p w:rsidR="004C5D07" w:rsidRPr="00852ADA" w:rsidRDefault="004C5D07" w:rsidP="004C5D07">
      <w:commentRangeStart w:id="29"/>
      <w:r>
        <w:t>O</w:t>
      </w:r>
      <w:commentRangeEnd w:id="29"/>
      <w:r w:rsidR="00CA2946">
        <w:rPr>
          <w:rStyle w:val="Refdecomentrio"/>
        </w:rPr>
        <w:commentReference w:id="29"/>
      </w:r>
      <w:r>
        <w:t xml:space="preserve"> propósito de digitalizar as informações para a escola é </w:t>
      </w:r>
      <w:commentRangeStart w:id="30"/>
      <w:r>
        <w:t xml:space="preserve">prover os gestores </w:t>
      </w:r>
      <w:commentRangeEnd w:id="30"/>
      <w:r w:rsidR="00CA2946">
        <w:rPr>
          <w:rStyle w:val="Refdecomentrio"/>
        </w:rPr>
        <w:commentReference w:id="30"/>
      </w:r>
      <w:r>
        <w:t>de uma visão mais detalhada de cada aluno em sua sala de aula específica, e ainda relatórios de cada classe com desempenho na aprendizagem, disciplina e realização de tarefas. Esses relatórios contêm dados que podem gerar informações para tomadas de decisões estratégicas que auxiliem no melhor desempenho da escola</w:t>
      </w:r>
      <w:del w:id="31" w:author="Ana Paula S" w:date="2014-09-07T12:33:00Z">
        <w:r w:rsidR="00205F65" w:rsidDel="00F2583E">
          <w:rPr>
            <w:rStyle w:val="Refdecomentrio"/>
          </w:rPr>
          <w:commentReference w:id="32"/>
        </w:r>
      </w:del>
      <w:r>
        <w:t>.</w:t>
      </w:r>
      <w:r w:rsidR="006B5E0E">
        <w:t xml:space="preserve"> </w:t>
      </w:r>
      <w:r>
        <w:t xml:space="preserve">Além disso, poderá ter um portfólio com os trabalhos mais representativos da classe, para a apreciação dos demais usuários. Comunicar aos alunos as tarefas a serem realizadas, bem como suas notas e faltas, organizando melhor sua agenda, principalmente no caso se faltas escolares. Oferecer aos pais e/ou responsáveis acessos a todas as </w:t>
      </w:r>
      <w:r>
        <w:lastRenderedPageBreak/>
        <w:t>informações escolares dos alunos sob sua responsabilidade, podendo orientar melhor em casa na rotina de estudos, tanto parabenizando os esforços ou cobrança de mais empenho.</w:t>
      </w:r>
    </w:p>
    <w:p w:rsidR="004C5D07" w:rsidRDefault="004C5D07" w:rsidP="004C5D07">
      <w:pPr>
        <w:rPr>
          <w:sz w:val="27"/>
          <w:szCs w:val="27"/>
        </w:rPr>
      </w:pPr>
    </w:p>
    <w:p w:rsidR="004C5D07" w:rsidRDefault="004C5D07" w:rsidP="004C5D07">
      <w:pPr>
        <w:rPr>
          <w:sz w:val="27"/>
          <w:szCs w:val="27"/>
        </w:rPr>
      </w:pPr>
    </w:p>
    <w:p w:rsidR="001B2DB6" w:rsidRPr="009D3DB6" w:rsidRDefault="001B2DB6" w:rsidP="009D3DB6">
      <w:pPr>
        <w:rPr>
          <w:color w:val="0070C0"/>
        </w:rPr>
      </w:pPr>
      <w:commentRangeStart w:id="33"/>
    </w:p>
    <w:p w:rsidR="003234FD" w:rsidRDefault="003234FD" w:rsidP="001B2DB6">
      <w:pPr>
        <w:rPr>
          <w:color w:val="0000FF"/>
        </w:rPr>
      </w:pPr>
      <w:bookmarkStart w:id="34" w:name="_Toc512930910"/>
      <w:bookmarkStart w:id="35" w:name="_Toc452813583"/>
      <w:bookmarkStart w:id="36" w:name="_Toc18208269"/>
      <w:bookmarkStart w:id="37" w:name="_Toc359135177"/>
      <w:r>
        <w:t>Resumo dos Envolvidos</w:t>
      </w:r>
      <w:bookmarkEnd w:id="34"/>
      <w:bookmarkEnd w:id="35"/>
      <w:bookmarkEnd w:id="36"/>
      <w:bookmarkEnd w:id="37"/>
      <w:commentRangeEnd w:id="33"/>
      <w:r w:rsidR="00CA2946">
        <w:rPr>
          <w:rStyle w:val="Refdecomentrio"/>
        </w:rPr>
        <w:commentReference w:id="33"/>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127"/>
        <w:gridCol w:w="4394"/>
        <w:gridCol w:w="2835"/>
      </w:tblGrid>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Identificação</w:t>
            </w:r>
          </w:p>
        </w:tc>
        <w:tc>
          <w:tcPr>
            <w:tcW w:w="4394"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Responsabilidades</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8123A3" w:rsidRPr="00233592" w:rsidRDefault="008123A3" w:rsidP="004D2F1F">
            <w:pPr>
              <w:pStyle w:val="Corpodetexto"/>
              <w:rPr>
                <w:b/>
                <w:bCs/>
              </w:rPr>
            </w:pPr>
            <w:r w:rsidRPr="00233592">
              <w:rPr>
                <w:b/>
                <w:bCs/>
              </w:rPr>
              <w:t>Envolvido</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432CE1" w:rsidRDefault="00FE0409">
            <w:pPr>
              <w:pStyle w:val="InfoBlue0"/>
              <w:rPr>
                <w:sz w:val="24"/>
                <w:szCs w:val="24"/>
              </w:rPr>
            </w:pPr>
            <w:r w:rsidRPr="00FE0409">
              <w:rPr>
                <w:rPrChange w:id="38" w:author="Ana Paula S" w:date="2014-09-07T12:34:00Z">
                  <w:rPr>
                    <w:i w:val="0"/>
                    <w:iCs w:val="0"/>
                    <w:snapToGrid/>
                    <w:sz w:val="24"/>
                    <w:szCs w:val="24"/>
                    <w:lang w:eastAsia="pt-BR"/>
                  </w:rPr>
                </w:rPrChange>
              </w:rPr>
              <w:t>Gerentes do Projeto</w:t>
            </w:r>
          </w:p>
        </w:tc>
        <w:tc>
          <w:tcPr>
            <w:tcW w:w="4394" w:type="dxa"/>
            <w:tcBorders>
              <w:top w:val="single" w:sz="6" w:space="0" w:color="000000"/>
              <w:left w:val="single" w:sz="6" w:space="0" w:color="000000"/>
              <w:bottom w:val="single" w:sz="6" w:space="0" w:color="000000"/>
              <w:right w:val="single" w:sz="6" w:space="0" w:color="000000"/>
            </w:tcBorders>
          </w:tcPr>
          <w:p w:rsidR="00233592" w:rsidRPr="00432CE1" w:rsidRDefault="00233592">
            <w:pPr>
              <w:pStyle w:val="InfoBlue0"/>
              <w:rPr>
                <w:sz w:val="24"/>
                <w:szCs w:val="24"/>
                <w:lang w:val="fr-FR"/>
              </w:rPr>
            </w:pPr>
            <w:r w:rsidRPr="00432CE1">
              <w:t>Atribuições de caráter decisório e estratégico quanto aos rumos do projeto. Visão de prazo para desenvolvimento e implantação do sistema</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rPr>
                <w:sz w:val="24"/>
                <w:szCs w:val="24"/>
              </w:rPr>
            </w:pPr>
            <w:ins w:id="39" w:author="Ana Paula S" w:date="2014-08-31T16:01:00Z">
              <w:r w:rsidRPr="00FE0409">
                <w:rPr>
                  <w:shd w:val="clear" w:color="auto" w:fill="FFFFFF"/>
                  <w:rPrChange w:id="40" w:author="Ana Paula S" w:date="2014-08-31T16:01:00Z">
                    <w:rPr>
                      <w:i w:val="0"/>
                      <w:iCs w:val="0"/>
                      <w:snapToGrid/>
                      <w:sz w:val="24"/>
                      <w:szCs w:val="24"/>
                      <w:shd w:val="clear" w:color="auto" w:fill="FFFFFF"/>
                      <w:lang w:eastAsia="pt-BR"/>
                    </w:rPr>
                  </w:rPrChange>
                </w:rPr>
                <w:t>Luis</w:t>
              </w:r>
            </w:ins>
            <w:r w:rsidRPr="00FE0409">
              <w:rPr>
                <w:rStyle w:val="apple-converted-space"/>
                <w:sz w:val="22"/>
                <w:szCs w:val="18"/>
                <w:shd w:val="clear" w:color="auto" w:fill="FFFFFF"/>
                <w:rPrChange w:id="41" w:author="Ana Paula S" w:date="2014-08-31T16:01:00Z">
                  <w:rPr>
                    <w:rStyle w:val="apple-converted-space"/>
                    <w:i w:val="0"/>
                    <w:iCs w:val="0"/>
                    <w:snapToGrid/>
                    <w:sz w:val="22"/>
                    <w:szCs w:val="18"/>
                    <w:shd w:val="clear" w:color="auto" w:fill="FFFFFF"/>
                    <w:lang w:eastAsia="pt-BR"/>
                  </w:rPr>
                </w:rPrChange>
              </w:rPr>
              <w:t>Fernando</w:t>
            </w:r>
            <w:r w:rsidRPr="00FE0409">
              <w:rPr>
                <w:shd w:val="clear" w:color="auto" w:fill="FFFFFF"/>
                <w:rPrChange w:id="42" w:author="Ana Paula S" w:date="2014-08-31T16:01:00Z">
                  <w:rPr>
                    <w:i w:val="0"/>
                    <w:iCs w:val="0"/>
                    <w:snapToGrid/>
                    <w:sz w:val="24"/>
                    <w:szCs w:val="24"/>
                    <w:shd w:val="clear" w:color="auto" w:fill="FFFFFF"/>
                    <w:lang w:eastAsia="pt-BR"/>
                  </w:rPr>
                </w:rPrChange>
              </w:rPr>
              <w:t xml:space="preserve"> Brandão</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rPrChange w:id="43" w:author="Ana Paula S" w:date="2014-08-31T16:01:00Z">
                  <w:rPr>
                    <w:i w:val="0"/>
                    <w:iCs w:val="0"/>
                    <w:snapToGrid/>
                    <w:sz w:val="24"/>
                    <w:szCs w:val="24"/>
                    <w:lang w:eastAsia="pt-BR"/>
                  </w:rPr>
                </w:rPrChange>
              </w:rPr>
              <w:t>Analistas de Requisitos</w:t>
            </w:r>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rPrChange w:id="44" w:author="Ana Paula S" w:date="2014-08-31T16:01:00Z">
                  <w:rPr>
                    <w:i w:val="0"/>
                    <w:iCs w:val="0"/>
                    <w:snapToGrid/>
                    <w:sz w:val="24"/>
                    <w:szCs w:val="24"/>
                    <w:lang w:eastAsia="pt-BR"/>
                  </w:rPr>
                </w:rPrChange>
              </w:rPr>
              <w:t>Definir e aprovar os requisitos e especificações de negócio do sistema, testar e homologar o sistema.</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rPrChange w:id="45" w:author="Ana Paula S" w:date="2014-08-31T16:01:00Z">
                  <w:rPr>
                    <w:i w:val="0"/>
                    <w:iCs w:val="0"/>
                    <w:snapToGrid/>
                    <w:sz w:val="24"/>
                    <w:szCs w:val="24"/>
                    <w:lang w:eastAsia="pt-BR"/>
                  </w:rPr>
                </w:rPrChange>
              </w:rPr>
              <w:t xml:space="preserve">Ana Paula Siqueira </w:t>
            </w:r>
          </w:p>
          <w:p w:rsidR="00233592" w:rsidRPr="00233592" w:rsidRDefault="00FE0409">
            <w:pPr>
              <w:pStyle w:val="InfoBlue0"/>
            </w:pPr>
            <w:r w:rsidRPr="00FE0409">
              <w:rPr>
                <w:rPrChange w:id="46" w:author="Ana Paula S" w:date="2014-08-31T16:01:00Z">
                  <w:rPr>
                    <w:i w:val="0"/>
                    <w:iCs w:val="0"/>
                    <w:snapToGrid/>
                    <w:sz w:val="24"/>
                    <w:szCs w:val="24"/>
                    <w:lang w:eastAsia="pt-BR"/>
                  </w:rPr>
                </w:rPrChange>
              </w:rPr>
              <w:t xml:space="preserve">Luiza Helena </w:t>
            </w:r>
            <w:r w:rsidRPr="00FE0409">
              <w:rPr>
                <w:szCs w:val="18"/>
                <w:shd w:val="clear" w:color="auto" w:fill="FFFFFF"/>
                <w:rPrChange w:id="47" w:author="Ana Paula S" w:date="2014-08-31T16:01:00Z">
                  <w:rPr>
                    <w:i w:val="0"/>
                    <w:iCs w:val="0"/>
                    <w:snapToGrid/>
                    <w:sz w:val="24"/>
                    <w:szCs w:val="18"/>
                    <w:shd w:val="clear" w:color="auto" w:fill="FFFFFF"/>
                    <w:lang w:eastAsia="pt-BR"/>
                  </w:rPr>
                </w:rPrChange>
              </w:rPr>
              <w:t xml:space="preserve">Favaretto </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rPrChange w:id="48" w:author="Ana Paula S" w:date="2014-08-31T16:01:00Z">
                  <w:rPr>
                    <w:i w:val="0"/>
                    <w:iCs w:val="0"/>
                    <w:snapToGrid/>
                    <w:sz w:val="24"/>
                    <w:szCs w:val="24"/>
                    <w:lang w:eastAsia="pt-BR"/>
                  </w:rPr>
                </w:rPrChange>
              </w:rPr>
              <w:t>Arquiteto do Projeto</w:t>
            </w:r>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rPrChange w:id="49" w:author="Ana Paula S" w:date="2014-08-31T16:01:00Z">
                  <w:rPr>
                    <w:i w:val="0"/>
                    <w:iCs w:val="0"/>
                    <w:snapToGrid/>
                    <w:sz w:val="24"/>
                    <w:szCs w:val="24"/>
                    <w:lang w:eastAsia="pt-BR"/>
                  </w:rPr>
                </w:rPrChange>
              </w:rPr>
              <w:t>Definir a arquitetura a ser utilizada no sistema.</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shd w:val="clear" w:color="auto" w:fill="FFFFFF"/>
                <w:rPrChange w:id="50" w:author="Ana Paula S" w:date="2014-08-31T16:01:00Z">
                  <w:rPr>
                    <w:i w:val="0"/>
                    <w:iCs w:val="0"/>
                    <w:snapToGrid/>
                    <w:sz w:val="24"/>
                    <w:szCs w:val="24"/>
                    <w:shd w:val="clear" w:color="auto" w:fill="FFFFFF"/>
                    <w:lang w:eastAsia="pt-BR"/>
                  </w:rPr>
                </w:rPrChange>
              </w:rPr>
              <w:t>Luis</w:t>
            </w:r>
            <w:r w:rsidRPr="00FE0409">
              <w:rPr>
                <w:rStyle w:val="apple-converted-space"/>
                <w:sz w:val="22"/>
                <w:szCs w:val="18"/>
                <w:shd w:val="clear" w:color="auto" w:fill="FFFFFF"/>
                <w:rPrChange w:id="51" w:author="Ana Paula S" w:date="2014-08-31T16:01:00Z">
                  <w:rPr>
                    <w:rStyle w:val="apple-converted-space"/>
                    <w:i w:val="0"/>
                    <w:iCs w:val="0"/>
                    <w:snapToGrid/>
                    <w:sz w:val="22"/>
                    <w:szCs w:val="18"/>
                    <w:shd w:val="clear" w:color="auto" w:fill="FFFFFF"/>
                    <w:lang w:eastAsia="pt-BR"/>
                  </w:rPr>
                </w:rPrChange>
              </w:rPr>
              <w:t>Fernando</w:t>
            </w:r>
            <w:r w:rsidRPr="00FE0409">
              <w:rPr>
                <w:shd w:val="clear" w:color="auto" w:fill="FFFFFF"/>
                <w:rPrChange w:id="52" w:author="Ana Paula S" w:date="2014-08-31T16:01:00Z">
                  <w:rPr>
                    <w:i w:val="0"/>
                    <w:iCs w:val="0"/>
                    <w:snapToGrid/>
                    <w:sz w:val="24"/>
                    <w:szCs w:val="24"/>
                    <w:shd w:val="clear" w:color="auto" w:fill="FFFFFF"/>
                    <w:lang w:eastAsia="pt-BR"/>
                  </w:rPr>
                </w:rPrChange>
              </w:rPr>
              <w:t xml:space="preserve"> Brandão</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rPrChange w:id="53" w:author="Ana Paula S" w:date="2014-08-31T16:01:00Z">
                  <w:rPr>
                    <w:i w:val="0"/>
                    <w:iCs w:val="0"/>
                    <w:snapToGrid/>
                    <w:sz w:val="24"/>
                    <w:szCs w:val="24"/>
                    <w:lang w:eastAsia="pt-BR"/>
                  </w:rPr>
                </w:rPrChange>
              </w:rPr>
              <w:t>Programadores</w:t>
            </w:r>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rPrChange w:id="54" w:author="Ana Paula S" w:date="2014-08-31T16:01:00Z">
                  <w:rPr>
                    <w:i w:val="0"/>
                    <w:iCs w:val="0"/>
                    <w:snapToGrid/>
                    <w:sz w:val="24"/>
                    <w:szCs w:val="24"/>
                    <w:lang w:eastAsia="pt-BR"/>
                  </w:rPr>
                </w:rPrChange>
              </w:rPr>
              <w:t>Implementar o sistema conforme as especificações.</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rPrChange w:id="55" w:author="Ana Paula S" w:date="2014-08-31T16:01:00Z">
                  <w:rPr>
                    <w:i w:val="0"/>
                    <w:iCs w:val="0"/>
                    <w:snapToGrid/>
                    <w:sz w:val="24"/>
                    <w:szCs w:val="24"/>
                    <w:lang w:eastAsia="pt-BR"/>
                  </w:rPr>
                </w:rPrChange>
              </w:rPr>
              <w:t xml:space="preserve">Ana Paula Siqueira </w:t>
            </w:r>
          </w:p>
          <w:p w:rsidR="00233592" w:rsidRPr="00233592" w:rsidRDefault="00FE0409">
            <w:pPr>
              <w:pStyle w:val="InfoBlue0"/>
            </w:pPr>
            <w:r w:rsidRPr="00FE0409">
              <w:rPr>
                <w:shd w:val="clear" w:color="auto" w:fill="FFFFFF"/>
                <w:rPrChange w:id="56" w:author="Ana Paula S" w:date="2014-08-31T16:01:00Z">
                  <w:rPr>
                    <w:i w:val="0"/>
                    <w:iCs w:val="0"/>
                    <w:snapToGrid/>
                    <w:sz w:val="24"/>
                    <w:szCs w:val="24"/>
                    <w:shd w:val="clear" w:color="auto" w:fill="FFFFFF"/>
                    <w:lang w:eastAsia="pt-BR"/>
                  </w:rPr>
                </w:rPrChange>
              </w:rPr>
              <w:t>Luis</w:t>
            </w:r>
            <w:r w:rsidRPr="00FE0409">
              <w:rPr>
                <w:rStyle w:val="apple-converted-space"/>
                <w:sz w:val="22"/>
                <w:szCs w:val="18"/>
                <w:shd w:val="clear" w:color="auto" w:fill="FFFFFF"/>
                <w:rPrChange w:id="57" w:author="Ana Paula S" w:date="2014-08-31T16:01:00Z">
                  <w:rPr>
                    <w:rStyle w:val="apple-converted-space"/>
                    <w:i w:val="0"/>
                    <w:iCs w:val="0"/>
                    <w:snapToGrid/>
                    <w:sz w:val="22"/>
                    <w:szCs w:val="18"/>
                    <w:shd w:val="clear" w:color="auto" w:fill="FFFFFF"/>
                    <w:lang w:eastAsia="pt-BR"/>
                  </w:rPr>
                </w:rPrChange>
              </w:rPr>
              <w:t>Fernando</w:t>
            </w:r>
            <w:r w:rsidRPr="00FE0409">
              <w:rPr>
                <w:shd w:val="clear" w:color="auto" w:fill="FFFFFF"/>
                <w:rPrChange w:id="58" w:author="Ana Paula S" w:date="2014-08-31T16:01:00Z">
                  <w:rPr>
                    <w:i w:val="0"/>
                    <w:iCs w:val="0"/>
                    <w:snapToGrid/>
                    <w:sz w:val="24"/>
                    <w:szCs w:val="24"/>
                    <w:shd w:val="clear" w:color="auto" w:fill="FFFFFF"/>
                    <w:lang w:eastAsia="pt-BR"/>
                  </w:rPr>
                </w:rPrChange>
              </w:rPr>
              <w:t xml:space="preserve"> Brandão</w:t>
            </w:r>
          </w:p>
          <w:p w:rsidR="00233592" w:rsidRPr="00233592" w:rsidRDefault="00FE0409">
            <w:pPr>
              <w:pStyle w:val="InfoBlue0"/>
              <w:rPr>
                <w:shd w:val="clear" w:color="auto" w:fill="FFFFFF"/>
              </w:rPr>
            </w:pPr>
            <w:r w:rsidRPr="00FE0409">
              <w:rPr>
                <w:rPrChange w:id="59" w:author="Ana Paula S" w:date="2014-08-31T16:01:00Z">
                  <w:rPr>
                    <w:i w:val="0"/>
                    <w:iCs w:val="0"/>
                    <w:snapToGrid/>
                    <w:sz w:val="24"/>
                    <w:szCs w:val="24"/>
                    <w:lang w:eastAsia="pt-BR"/>
                  </w:rPr>
                </w:rPrChange>
              </w:rPr>
              <w:t>Waldinei Pereira da Silva</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rPrChange w:id="60" w:author="Ana Paula S" w:date="2014-08-31T16:01:00Z">
                  <w:rPr>
                    <w:i w:val="0"/>
                    <w:iCs w:val="0"/>
                    <w:snapToGrid/>
                    <w:sz w:val="24"/>
                    <w:szCs w:val="24"/>
                    <w:lang w:eastAsia="pt-BR"/>
                  </w:rPr>
                </w:rPrChange>
              </w:rPr>
              <w:t>Organização</w:t>
            </w:r>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rPrChange w:id="61" w:author="Ana Paula S" w:date="2014-08-31T16:01:00Z">
                  <w:rPr>
                    <w:i w:val="0"/>
                    <w:iCs w:val="0"/>
                    <w:snapToGrid/>
                    <w:sz w:val="24"/>
                    <w:szCs w:val="24"/>
                    <w:lang w:eastAsia="pt-BR"/>
                  </w:rPr>
                </w:rPrChange>
              </w:rPr>
              <w:t>Fazer a aquisição do sistema.</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rPrChange w:id="62" w:author="Ana Paula S" w:date="2014-08-31T16:01:00Z">
                  <w:rPr>
                    <w:i w:val="0"/>
                    <w:iCs w:val="0"/>
                    <w:snapToGrid/>
                    <w:sz w:val="24"/>
                    <w:szCs w:val="24"/>
                    <w:lang w:eastAsia="pt-BR"/>
                  </w:rPr>
                </w:rPrChange>
              </w:rPr>
              <w:t>Escolas Estaduais, Escolas Públicas e Escolas Particulares.</w:t>
            </w:r>
          </w:p>
        </w:tc>
      </w:tr>
      <w:tr w:rsidR="00233592" w:rsidRPr="00233592" w:rsidTr="008123A3">
        <w:tc>
          <w:tcPr>
            <w:tcW w:w="2127"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rPrChange w:id="63" w:author="Ana Paula S" w:date="2014-08-31T16:01:00Z">
                  <w:rPr>
                    <w:i w:val="0"/>
                    <w:iCs w:val="0"/>
                    <w:snapToGrid/>
                    <w:sz w:val="24"/>
                    <w:szCs w:val="24"/>
                    <w:lang w:eastAsia="pt-BR"/>
                  </w:rPr>
                </w:rPrChange>
              </w:rPr>
              <w:t>Usuário</w:t>
            </w:r>
          </w:p>
        </w:tc>
        <w:tc>
          <w:tcPr>
            <w:tcW w:w="4394"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rPrChange w:id="64" w:author="Ana Paula S" w:date="2014-08-31T16:01:00Z">
                  <w:rPr>
                    <w:i w:val="0"/>
                    <w:iCs w:val="0"/>
                    <w:snapToGrid/>
                    <w:sz w:val="24"/>
                    <w:szCs w:val="24"/>
                    <w:lang w:eastAsia="pt-BR"/>
                  </w:rPr>
                </w:rPrChange>
              </w:rPr>
              <w:t>Fazer a utilização do sistema, garantir que haja fluxos de trabalhos.</w:t>
            </w:r>
          </w:p>
        </w:tc>
        <w:tc>
          <w:tcPr>
            <w:tcW w:w="2835"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rPrChange w:id="65" w:author="Ana Paula S" w:date="2014-08-31T16:01:00Z">
                  <w:rPr>
                    <w:i w:val="0"/>
                    <w:iCs w:val="0"/>
                    <w:snapToGrid/>
                    <w:sz w:val="24"/>
                    <w:szCs w:val="24"/>
                    <w:lang w:eastAsia="pt-BR"/>
                  </w:rPr>
                </w:rPrChange>
              </w:rPr>
              <w:t>Todos os funcionários envolvidos na escola, começando com a direção até os pais dos alunos.</w:t>
            </w:r>
          </w:p>
        </w:tc>
      </w:tr>
    </w:tbl>
    <w:p w:rsidR="001B2DB6" w:rsidRDefault="001B2DB6" w:rsidP="001B2DB6">
      <w:pPr>
        <w:rPr>
          <w:lang w:val="fr-FR"/>
        </w:rPr>
      </w:pPr>
      <w:bookmarkStart w:id="66" w:name="_Toc512930911"/>
      <w:bookmarkStart w:id="67" w:name="_Toc452813584"/>
      <w:bookmarkStart w:id="68" w:name="_Toc18208270"/>
    </w:p>
    <w:p w:rsidR="00366693" w:rsidRPr="00366693" w:rsidRDefault="00366693" w:rsidP="001B2DB6">
      <w:pPr>
        <w:rPr>
          <w:color w:val="0000FF"/>
        </w:rPr>
      </w:pPr>
    </w:p>
    <w:p w:rsidR="00366693" w:rsidRPr="001B2DB6" w:rsidRDefault="00366693" w:rsidP="00366693">
      <w:pPr>
        <w:rPr>
          <w:color w:val="0000FF"/>
        </w:rPr>
      </w:pPr>
    </w:p>
    <w:p w:rsidR="00366693" w:rsidRPr="00366693" w:rsidRDefault="00366693" w:rsidP="001B2DB6"/>
    <w:p w:rsidR="003234FD" w:rsidDel="00C66509" w:rsidRDefault="003234FD" w:rsidP="003234FD">
      <w:pPr>
        <w:pStyle w:val="Ttulo3"/>
        <w:rPr>
          <w:del w:id="69" w:author="Ana Paula S" w:date="2014-08-31T16:16:00Z"/>
          <w:lang w:val="fr-FR"/>
        </w:rPr>
      </w:pPr>
      <w:bookmarkStart w:id="70" w:name="_Toc359135178"/>
      <w:r>
        <w:rPr>
          <w:lang w:val="fr-FR"/>
        </w:rPr>
        <w:t>Resumo dos Usuários</w:t>
      </w:r>
      <w:bookmarkEnd w:id="66"/>
      <w:bookmarkEnd w:id="67"/>
      <w:bookmarkEnd w:id="68"/>
      <w:bookmarkEnd w:id="70"/>
    </w:p>
    <w:p w:rsidR="00000000" w:rsidRDefault="00FE0409">
      <w:pPr>
        <w:pStyle w:val="Ttulo3"/>
        <w:rPr>
          <w:color w:val="0000FF"/>
          <w:rPrChange w:id="71" w:author="Ana Paula S" w:date="2014-08-31T16:16:00Z">
            <w:rPr/>
          </w:rPrChange>
        </w:rPr>
        <w:pPrChange w:id="72" w:author="Ana Paula S" w:date="2014-08-31T16:16:00Z">
          <w:pPr/>
        </w:pPrChange>
      </w:pPr>
      <w:del w:id="73" w:author="Ana Paula S" w:date="2014-08-31T16:16:00Z">
        <w:r w:rsidRPr="00FE0409">
          <w:rPr>
            <w:color w:val="0000FF"/>
            <w:rPrChange w:id="74" w:author="Ana Paula S" w:date="2014-08-31T16:16:00Z">
              <w:rPr/>
            </w:rPrChange>
          </w:rPr>
          <w:delText>[Apresente uma lista resumida de todos os usuários identificados.]</w:delText>
        </w:r>
      </w:del>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ins w:id="75" w:author="Ana Paula S" w:date="2014-08-31T16:02:00Z"/>
              </w:rPr>
            </w:pPr>
          </w:p>
          <w:p w:rsidR="00233592" w:rsidRPr="00233592" w:rsidRDefault="00FE0409">
            <w:pPr>
              <w:pStyle w:val="InfoBlue0"/>
              <w:rPr>
                <w:ins w:id="76" w:author="Ana Paula S" w:date="2014-08-31T16:02:00Z"/>
              </w:rPr>
            </w:pPr>
            <w:ins w:id="77" w:author="Ana Paula S" w:date="2014-08-31T16:02:00Z">
              <w:r w:rsidRPr="00FE0409">
                <w:rPr>
                  <w:rPrChange w:id="78" w:author="Ana Paula S" w:date="2014-08-31T16:03:00Z">
                    <w:rPr>
                      <w:i w:val="0"/>
                      <w:iCs w:val="0"/>
                      <w:snapToGrid/>
                      <w:sz w:val="24"/>
                      <w:szCs w:val="24"/>
                      <w:lang w:eastAsia="pt-BR"/>
                    </w:rPr>
                  </w:rPrChange>
                </w:rPr>
                <w:t>Gestores</w:t>
              </w:r>
            </w:ins>
          </w:p>
          <w:p w:rsidR="00233592" w:rsidRPr="00233592" w:rsidRDefault="00FE0409">
            <w:pPr>
              <w:pStyle w:val="InfoBlue0"/>
            </w:pPr>
            <w:del w:id="79" w:author="Ana Paula S" w:date="2014-08-31T16:02:00Z">
              <w:r w:rsidRPr="00FE0409">
                <w:rPr>
                  <w:rPrChange w:id="80" w:author="Ana Paula S" w:date="2014-08-31T16:03:00Z">
                    <w:rPr>
                      <w:i w:val="0"/>
                      <w:iCs w:val="0"/>
                      <w:snapToGrid/>
                      <w:sz w:val="24"/>
                      <w:szCs w:val="24"/>
                      <w:lang w:eastAsia="pt-BR"/>
                    </w:rPr>
                  </w:rPrChange>
                </w:rPr>
                <w:delText>[Informe o tipo de usuário.]</w:delText>
              </w:r>
            </w:del>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012CD5">
            <w:pPr>
              <w:pStyle w:val="InfoBlue0"/>
            </w:pPr>
            <w:r w:rsidRPr="00012CD5">
              <w:t>São os diretores, vice-diretores, e coordenadores pedagógicos.</w:t>
            </w: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r w:rsidRPr="00432CE1">
              <w:rPr>
                <w:i w:val="0"/>
                <w:iCs w:val="0"/>
              </w:rPr>
              <w:t>Responsáveis por gerir toda infraestrutura da escola, tanto de recursos materiais e humanos, bem com as informações da secretaria, professores e alunos, e atendimento aos pais.</w:t>
            </w: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rsidP="00233592">
            <w:pPr>
              <w:pStyle w:val="Corpodetexto"/>
              <w:rPr>
                <w:lang w:eastAsia="en-US"/>
              </w:rPr>
            </w:pPr>
          </w:p>
          <w:p w:rsidR="00233592" w:rsidRPr="00233592" w:rsidRDefault="00FE0409">
            <w:pPr>
              <w:pStyle w:val="InfoBlue0"/>
            </w:pPr>
            <w:r w:rsidRPr="00FE0409">
              <w:rPr>
                <w:rPrChange w:id="81" w:author="Ana Paula S" w:date="2014-08-31T16:03:00Z">
                  <w:rPr>
                    <w:i w:val="0"/>
                    <w:iCs w:val="0"/>
                    <w:snapToGrid/>
                    <w:sz w:val="24"/>
                    <w:szCs w:val="24"/>
                    <w:lang w:eastAsia="pt-BR"/>
                  </w:rPr>
                </w:rPrChange>
              </w:rPr>
              <w:t>Secretaria</w:t>
            </w: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p>
          <w:p w:rsidR="00233592" w:rsidRPr="00233592" w:rsidRDefault="00FE0409">
            <w:pPr>
              <w:pStyle w:val="InfoBlue0"/>
            </w:pPr>
            <w:r w:rsidRPr="00FE0409">
              <w:rPr>
                <w:rPrChange w:id="82" w:author="Ana Paula S" w:date="2014-08-31T16:03:00Z">
                  <w:rPr>
                    <w:i w:val="0"/>
                    <w:iCs w:val="0"/>
                    <w:snapToGrid/>
                    <w:sz w:val="24"/>
                    <w:szCs w:val="24"/>
                    <w:lang w:eastAsia="pt-BR"/>
                  </w:rPr>
                </w:rPrChange>
              </w:rPr>
              <w:t>Os secretários e agentes escolares que atendem os pais/responsáveis dos alunos e professores para recebimento de documentação.</w:t>
            </w:r>
          </w:p>
          <w:p w:rsidR="00233592" w:rsidRPr="00233592" w:rsidRDefault="00233592">
            <w:pPr>
              <w:pStyle w:val="InfoBlue0"/>
            </w:pP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rPrChange w:id="83" w:author="Ana Paula S" w:date="2014-08-31T16:03:00Z">
                  <w:rPr>
                    <w:i w:val="0"/>
                    <w:iCs w:val="0"/>
                    <w:snapToGrid/>
                    <w:sz w:val="24"/>
                    <w:szCs w:val="24"/>
                    <w:lang w:eastAsia="pt-BR"/>
                  </w:rPr>
                </w:rPrChange>
              </w:rPr>
              <w:t>Responsável por organizar e arquivar informações sobre a documentação escolar de alunos.</w:t>
            </w:r>
          </w:p>
          <w:p w:rsidR="00233592" w:rsidRPr="00233592" w:rsidRDefault="00FE0409">
            <w:pPr>
              <w:pStyle w:val="InfoBlue0"/>
            </w:pPr>
            <w:r w:rsidRPr="00FE0409">
              <w:rPr>
                <w:rPrChange w:id="84" w:author="Ana Paula S" w:date="2014-08-31T16:03:00Z">
                  <w:rPr>
                    <w:i w:val="0"/>
                    <w:iCs w:val="0"/>
                    <w:snapToGrid/>
                    <w:sz w:val="24"/>
                    <w:szCs w:val="24"/>
                    <w:lang w:eastAsia="pt-BR"/>
                  </w:rPr>
                </w:rPrChange>
              </w:rPr>
              <w:t>Responsável por organizar e arquivar informações sobre a documentação escolar dos professores, para pagamento, aposentadoria, etc.</w:t>
            </w: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p>
          <w:p w:rsidR="00233592" w:rsidRPr="00233592" w:rsidRDefault="00FE0409">
            <w:pPr>
              <w:pStyle w:val="InfoBlue0"/>
            </w:pPr>
            <w:r w:rsidRPr="00FE0409">
              <w:rPr>
                <w:rPrChange w:id="85" w:author="Ana Paula S" w:date="2014-08-31T16:03:00Z">
                  <w:rPr>
                    <w:i w:val="0"/>
                    <w:iCs w:val="0"/>
                    <w:snapToGrid/>
                    <w:sz w:val="24"/>
                    <w:szCs w:val="24"/>
                    <w:lang w:eastAsia="pt-BR"/>
                  </w:rPr>
                </w:rPrChange>
              </w:rPr>
              <w:t>Professores</w:t>
            </w:r>
          </w:p>
          <w:p w:rsidR="00233592" w:rsidRPr="00233592" w:rsidRDefault="00233592" w:rsidP="00233592">
            <w:pPr>
              <w:pStyle w:val="Corpodetexto"/>
              <w:rPr>
                <w:lang w:eastAsia="en-US"/>
              </w:rPr>
            </w:pP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rPr>
                <w:rPrChange w:id="86" w:author="Ana Paula S" w:date="2014-08-31T16:03:00Z">
                  <w:rPr>
                    <w:i w:val="0"/>
                    <w:iCs w:val="0"/>
                  </w:rPr>
                </w:rPrChange>
              </w:rPr>
            </w:pPr>
          </w:p>
          <w:p w:rsidR="00233592" w:rsidRPr="00233592" w:rsidRDefault="00FE0409">
            <w:pPr>
              <w:pStyle w:val="InfoBlue0"/>
            </w:pPr>
            <w:r w:rsidRPr="00FE0409">
              <w:rPr>
                <w:rPrChange w:id="87" w:author="Ana Paula S" w:date="2014-08-31T16:03:00Z">
                  <w:rPr>
                    <w:i w:val="0"/>
                    <w:iCs w:val="0"/>
                    <w:snapToGrid/>
                    <w:sz w:val="24"/>
                    <w:szCs w:val="24"/>
                    <w:lang w:eastAsia="pt-BR"/>
                  </w:rPr>
                </w:rPrChange>
              </w:rPr>
              <w:t>Profissionais com formação na área da educação, com documentação adequada para atuação em sala de aula.</w:t>
            </w: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pPr>
            <w:r w:rsidRPr="00FE0409">
              <w:rPr>
                <w:rPrChange w:id="88" w:author="Ana Paula S" w:date="2014-08-31T16:03:00Z">
                  <w:rPr>
                    <w:i w:val="0"/>
                    <w:iCs w:val="0"/>
                    <w:snapToGrid/>
                    <w:sz w:val="24"/>
                    <w:szCs w:val="24"/>
                    <w:lang w:eastAsia="pt-BR"/>
                  </w:rPr>
                </w:rPrChange>
              </w:rPr>
              <w:t>Responsáveis em organizar e planejar o conteúdo curricular.</w:t>
            </w:r>
          </w:p>
          <w:p w:rsidR="00233592" w:rsidRPr="00233592" w:rsidRDefault="00233592" w:rsidP="00233592">
            <w:pPr>
              <w:pStyle w:val="Corpodetexto"/>
              <w:spacing w:line="240" w:lineRule="auto"/>
              <w:rPr>
                <w:i/>
                <w:iCs/>
                <w:snapToGrid w:val="0"/>
                <w:sz w:val="20"/>
                <w:szCs w:val="20"/>
                <w:lang w:eastAsia="en-US"/>
              </w:rPr>
            </w:pPr>
            <w:r w:rsidRPr="00233592">
              <w:rPr>
                <w:i/>
                <w:iCs/>
                <w:snapToGrid w:val="0"/>
                <w:sz w:val="20"/>
                <w:szCs w:val="20"/>
                <w:lang w:eastAsia="en-US"/>
              </w:rPr>
              <w:t>Acompanhar a aprendizagem de seus alunos.</w:t>
            </w:r>
          </w:p>
          <w:p w:rsidR="00233592" w:rsidRPr="00233592" w:rsidRDefault="00FE0409">
            <w:pPr>
              <w:pStyle w:val="InfoBlue0"/>
            </w:pPr>
            <w:r w:rsidRPr="00FE0409">
              <w:rPr>
                <w:rPrChange w:id="89" w:author="Ana Paula S" w:date="2014-08-31T16:03:00Z">
                  <w:rPr>
                    <w:i w:val="0"/>
                    <w:iCs w:val="0"/>
                    <w:snapToGrid/>
                    <w:sz w:val="24"/>
                    <w:szCs w:val="24"/>
                    <w:lang w:eastAsia="pt-BR"/>
                  </w:rPr>
                </w:rPrChange>
              </w:rPr>
              <w:t>Avaliar a aprendizagem dos alunos</w:t>
            </w:r>
          </w:p>
          <w:p w:rsidR="00233592" w:rsidRPr="00233592" w:rsidRDefault="00233592" w:rsidP="00233592">
            <w:pPr>
              <w:pStyle w:val="Corpodetexto"/>
              <w:rPr>
                <w:i/>
                <w:iCs/>
                <w:snapToGrid w:val="0"/>
                <w:sz w:val="20"/>
                <w:szCs w:val="20"/>
                <w:lang w:eastAsia="en-US"/>
              </w:rPr>
            </w:pPr>
            <w:r w:rsidRPr="00233592">
              <w:rPr>
                <w:i/>
                <w:iCs/>
                <w:snapToGrid w:val="0"/>
                <w:sz w:val="20"/>
                <w:szCs w:val="20"/>
                <w:lang w:eastAsia="en-US"/>
              </w:rPr>
              <w:t>Ministrar aulas</w:t>
            </w:r>
          </w:p>
          <w:p w:rsidR="00233592" w:rsidRPr="00233592" w:rsidRDefault="00233592" w:rsidP="00233592">
            <w:pPr>
              <w:pStyle w:val="Corpodetexto"/>
              <w:spacing w:line="240" w:lineRule="auto"/>
              <w:jc w:val="left"/>
              <w:rPr>
                <w:i/>
                <w:iCs/>
                <w:snapToGrid w:val="0"/>
                <w:sz w:val="20"/>
                <w:szCs w:val="20"/>
                <w:lang w:eastAsia="en-US"/>
              </w:rPr>
            </w:pPr>
            <w:r w:rsidRPr="00233592">
              <w:rPr>
                <w:i/>
                <w:iCs/>
                <w:snapToGrid w:val="0"/>
                <w:sz w:val="20"/>
                <w:szCs w:val="20"/>
                <w:lang w:eastAsia="en-US"/>
              </w:rPr>
              <w:t>Registrar notas, faltas, ocorrências e atividades curriculares como tarefas, trabalhos e avaliações.</w:t>
            </w:r>
          </w:p>
          <w:p w:rsidR="00233592" w:rsidRPr="00233592" w:rsidRDefault="00233592">
            <w:pPr>
              <w:pStyle w:val="InfoBlue0"/>
            </w:pP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p>
          <w:p w:rsidR="00233592" w:rsidRPr="00233592" w:rsidRDefault="00FE0409">
            <w:pPr>
              <w:pStyle w:val="InfoBlue0"/>
            </w:pPr>
            <w:r w:rsidRPr="00FE0409">
              <w:rPr>
                <w:rPrChange w:id="90" w:author="Ana Paula S" w:date="2014-08-31T16:03:00Z">
                  <w:rPr>
                    <w:i w:val="0"/>
                    <w:iCs w:val="0"/>
                    <w:snapToGrid/>
                    <w:sz w:val="24"/>
                    <w:szCs w:val="24"/>
                    <w:lang w:eastAsia="pt-BR"/>
                  </w:rPr>
                </w:rPrChange>
              </w:rPr>
              <w:t>Pais/Responsável</w:t>
            </w: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FE0409">
            <w:pPr>
              <w:pStyle w:val="InfoBlue0"/>
              <w:rPr>
                <w:rPrChange w:id="91" w:author="Ana Paula S" w:date="2014-08-31T16:03:00Z">
                  <w:rPr>
                    <w:i w:val="0"/>
                    <w:iCs w:val="0"/>
                  </w:rPr>
                </w:rPrChange>
              </w:rPr>
            </w:pPr>
            <w:r w:rsidRPr="00FE0409">
              <w:rPr>
                <w:rPrChange w:id="92" w:author="Ana Paula S" w:date="2014-08-31T16:03:00Z">
                  <w:rPr>
                    <w:i w:val="0"/>
                    <w:iCs w:val="0"/>
                    <w:snapToGrid/>
                    <w:sz w:val="24"/>
                    <w:szCs w:val="24"/>
                    <w:lang w:eastAsia="pt-BR"/>
                  </w:rPr>
                </w:rPrChange>
              </w:rPr>
              <w:t>São os coadjuvantes no processo de aprendizado, utilizam o sistema para acompanhar o desempenho acadêmico e comportamentos atitudinais de seus filhos/responsáveis.</w:t>
            </w: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E6584A">
            <w:pPr>
              <w:pStyle w:val="InfoBlue0"/>
            </w:pPr>
            <w:r w:rsidRPr="00E6584A">
              <w:t>Verificar: n</w:t>
            </w:r>
            <w:r>
              <w:t xml:space="preserve">otas, frequência, ocorrências, </w:t>
            </w:r>
            <w:r w:rsidRPr="00E6584A">
              <w:t>comunic</w:t>
            </w:r>
            <w:r>
              <w:t xml:space="preserve">ados e convites, e notícias da </w:t>
            </w:r>
            <w:r w:rsidRPr="00E6584A">
              <w:t>escola.</w:t>
            </w:r>
          </w:p>
        </w:tc>
      </w:tr>
      <w:tr w:rsidR="00233592" w:rsidRPr="00233592"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p>
          <w:p w:rsidR="00233592" w:rsidRPr="00233592" w:rsidRDefault="00233592">
            <w:pPr>
              <w:pStyle w:val="InfoBlue0"/>
            </w:pPr>
            <w:r w:rsidRPr="00233592">
              <w:t>Alunos</w:t>
            </w:r>
          </w:p>
        </w:tc>
        <w:tc>
          <w:tcPr>
            <w:tcW w:w="3102" w:type="dxa"/>
            <w:tcBorders>
              <w:top w:val="single" w:sz="6" w:space="0" w:color="000000"/>
              <w:left w:val="single" w:sz="6" w:space="0" w:color="000000"/>
              <w:bottom w:val="single" w:sz="6" w:space="0" w:color="000000"/>
              <w:right w:val="single" w:sz="6" w:space="0" w:color="000000"/>
            </w:tcBorders>
          </w:tcPr>
          <w:p w:rsidR="00233592" w:rsidRPr="00233592" w:rsidRDefault="00233592">
            <w:pPr>
              <w:pStyle w:val="InfoBlue0"/>
            </w:pPr>
            <w:r w:rsidRPr="00233592">
              <w:t xml:space="preserve">São a fonte que produzem os dados a serem administrados pelo sistema. O sistema é criado em função de sua existência. </w:t>
            </w:r>
          </w:p>
        </w:tc>
        <w:tc>
          <w:tcPr>
            <w:tcW w:w="4252" w:type="dxa"/>
            <w:tcBorders>
              <w:top w:val="single" w:sz="6" w:space="0" w:color="000000"/>
              <w:left w:val="single" w:sz="6" w:space="0" w:color="000000"/>
              <w:bottom w:val="single" w:sz="6" w:space="0" w:color="000000"/>
              <w:right w:val="single" w:sz="6" w:space="0" w:color="000000"/>
            </w:tcBorders>
          </w:tcPr>
          <w:p w:rsidR="00233592" w:rsidRPr="00233592" w:rsidRDefault="00E6584A">
            <w:pPr>
              <w:pStyle w:val="InfoBlue0"/>
            </w:pPr>
            <w:r w:rsidRPr="00E6584A">
              <w:t>Acompanhar e verificar</w:t>
            </w:r>
            <w:r w:rsidR="00432CE1">
              <w:t xml:space="preserve"> sua notas e frequência. </w:t>
            </w:r>
          </w:p>
        </w:tc>
      </w:tr>
    </w:tbl>
    <w:p w:rsidR="003234FD" w:rsidRDefault="003234FD" w:rsidP="003234FD">
      <w:pPr>
        <w:pStyle w:val="Corpodetexto"/>
      </w:pPr>
    </w:p>
    <w:p w:rsidR="00C66509" w:rsidRDefault="00C66509" w:rsidP="003234FD">
      <w:pPr>
        <w:pStyle w:val="Corpodetexto"/>
      </w:pPr>
    </w:p>
    <w:p w:rsidR="00C66509" w:rsidRDefault="00C66509" w:rsidP="003234FD">
      <w:pPr>
        <w:pStyle w:val="Corpodetexto"/>
      </w:pPr>
    </w:p>
    <w:p w:rsidR="00C66509" w:rsidRPr="00233592" w:rsidRDefault="00C66509" w:rsidP="003234FD">
      <w:pPr>
        <w:pStyle w:val="Corpodetexto"/>
      </w:pPr>
    </w:p>
    <w:p w:rsidR="003234FD" w:rsidRDefault="003234FD" w:rsidP="003234FD">
      <w:pPr>
        <w:pStyle w:val="Ttulo3"/>
      </w:pPr>
      <w:bookmarkStart w:id="93" w:name="_Toc512930912"/>
      <w:bookmarkStart w:id="94" w:name="_Toc452813585"/>
      <w:bookmarkStart w:id="95" w:name="_Toc436203384"/>
      <w:bookmarkStart w:id="96" w:name="_Toc425054386"/>
      <w:bookmarkStart w:id="97" w:name="_Toc422186479"/>
      <w:bookmarkStart w:id="98" w:name="_Toc346297773"/>
      <w:bookmarkStart w:id="99" w:name="_Toc342757864"/>
      <w:bookmarkStart w:id="100" w:name="_Toc18208271"/>
      <w:bookmarkStart w:id="101" w:name="_Toc359135179"/>
      <w:r>
        <w:t>Ambiente do Usuário</w:t>
      </w:r>
      <w:bookmarkEnd w:id="93"/>
      <w:bookmarkEnd w:id="94"/>
      <w:bookmarkEnd w:id="95"/>
      <w:bookmarkEnd w:id="96"/>
      <w:bookmarkEnd w:id="97"/>
      <w:bookmarkEnd w:id="98"/>
      <w:bookmarkEnd w:id="99"/>
      <w:bookmarkEnd w:id="100"/>
      <w:bookmarkEnd w:id="101"/>
    </w:p>
    <w:p w:rsidR="00EB2A6B" w:rsidRDefault="00EB2A6B" w:rsidP="00EB2A6B">
      <w:r>
        <w:t>O ambiente do usuário e escolas encontra-se na Web, será utilizado por funcionários (diretoria, secretária, professores</w:t>
      </w:r>
      <w:r w:rsidR="00D10A2B">
        <w:t>), alunos e</w:t>
      </w:r>
      <w:r>
        <w:t xml:space="preserve"> pais e/ou responsáveis</w:t>
      </w:r>
      <w:r w:rsidR="00D10A2B">
        <w:t>,</w:t>
      </w:r>
      <w:r>
        <w:t xml:space="preserve"> aos quais possuirão perfis diferentes no manuseio e realização das tarefas. O sistema armazenará as informações sobre a vida escolar do aluno a qual provera informações para serem visualizadas via Web por pais e alunos.</w:t>
      </w:r>
    </w:p>
    <w:p w:rsidR="00EB2A6B" w:rsidRPr="006A1A5D" w:rsidRDefault="00EB2A6B" w:rsidP="00EB2A6B">
      <w:r>
        <w:t>As restrições estão na disponibilidade de terminais para o acesso, podendo ser acessados através de computadores, smartphones ou tablets com acesso à internet.</w:t>
      </w:r>
    </w:p>
    <w:p w:rsidR="001B2DB6" w:rsidRPr="001B2DB6" w:rsidRDefault="001B2DB6" w:rsidP="001B2DB6">
      <w:pPr>
        <w:rPr>
          <w:color w:val="0000FF"/>
        </w:rPr>
      </w:pPr>
    </w:p>
    <w:p w:rsidR="003234FD" w:rsidRDefault="003234FD" w:rsidP="003234FD">
      <w:pPr>
        <w:pStyle w:val="Ttulo3"/>
      </w:pPr>
      <w:bookmarkStart w:id="102" w:name="_Toc512930913"/>
      <w:bookmarkStart w:id="103" w:name="_Toc452813588"/>
      <w:bookmarkStart w:id="104" w:name="_Toc18208272"/>
      <w:bookmarkStart w:id="105" w:name="_Toc359135180"/>
      <w:commentRangeStart w:id="106"/>
      <w:r>
        <w:lastRenderedPageBreak/>
        <w:t>Resumo das Principais Necessidades dos Envolvidos ou Usuários</w:t>
      </w:r>
      <w:bookmarkEnd w:id="102"/>
      <w:bookmarkEnd w:id="103"/>
      <w:bookmarkEnd w:id="104"/>
      <w:bookmarkEnd w:id="105"/>
      <w:commentRangeEnd w:id="106"/>
      <w:r w:rsidR="00205F65">
        <w:rPr>
          <w:rStyle w:val="Refdecomentrio"/>
          <w:rFonts w:cs="Times New Roman"/>
          <w:b w:val="0"/>
          <w:bCs w:val="0"/>
        </w:rPr>
        <w:commentReference w:id="106"/>
      </w:r>
    </w:p>
    <w:p w:rsidR="003234FD" w:rsidRPr="001B2DB6" w:rsidRDefault="003234FD" w:rsidP="001B2DB6">
      <w:pPr>
        <w:rPr>
          <w:color w:val="0000FF"/>
        </w:rPr>
      </w:pPr>
      <w:r w:rsidRPr="001B2DB6">
        <w:rPr>
          <w:color w:val="0000FF"/>
        </w:rPr>
        <w:t>[Liste os principais problemas com as soluções existentes conforme o ponto de vista do envolvido ou do usuário. Para cada problema, esclareça os seguintes pontos:</w:t>
      </w:r>
    </w:p>
    <w:p w:rsidR="003234FD" w:rsidRPr="001B2DB6" w:rsidRDefault="003234FD" w:rsidP="001B2DB6">
      <w:pPr>
        <w:rPr>
          <w:color w:val="0000FF"/>
        </w:rPr>
      </w:pPr>
      <w:r w:rsidRPr="001B2DB6">
        <w:rPr>
          <w:color w:val="0000FF"/>
        </w:rPr>
        <w:t>•</w:t>
      </w:r>
      <w:r w:rsidRPr="001B2DB6">
        <w:rPr>
          <w:color w:val="0000FF"/>
        </w:rPr>
        <w:tab/>
        <w:t xml:space="preserve">Quais são as causas deste problema? </w:t>
      </w:r>
    </w:p>
    <w:p w:rsidR="003234FD" w:rsidRPr="001B2DB6" w:rsidRDefault="003234FD" w:rsidP="001B2DB6">
      <w:pPr>
        <w:rPr>
          <w:color w:val="0000FF"/>
        </w:rPr>
      </w:pPr>
      <w:r w:rsidRPr="001B2DB6">
        <w:rPr>
          <w:color w:val="0000FF"/>
        </w:rPr>
        <w:t>•</w:t>
      </w:r>
      <w:r w:rsidRPr="001B2DB6">
        <w:rPr>
          <w:color w:val="0000FF"/>
        </w:rPr>
        <w:tab/>
        <w:t>Como ele está sendo resolvido agora?</w:t>
      </w:r>
    </w:p>
    <w:p w:rsidR="003234FD" w:rsidRPr="001B2DB6" w:rsidRDefault="003234FD" w:rsidP="00C5369E">
      <w:r w:rsidRPr="001B2DB6">
        <w:t>•</w:t>
      </w:r>
      <w:r w:rsidRPr="001B2DB6">
        <w:tab/>
        <w:t xml:space="preserve">Que soluções o envolvido ou </w:t>
      </w:r>
      <w:r w:rsidR="00FE0409" w:rsidRPr="00FE0409">
        <w:rPr>
          <w:rStyle w:val="Forte"/>
          <w:rPrChange w:id="107" w:author="lfernandobra" w:date="2014-08-31T18:35:00Z">
            <w:rPr>
              <w:i/>
              <w:iCs/>
              <w:snapToGrid w:val="0"/>
              <w:color w:val="0000FF"/>
              <w:sz w:val="20"/>
              <w:szCs w:val="20"/>
              <w:lang w:eastAsia="en-US"/>
            </w:rPr>
          </w:rPrChange>
        </w:rPr>
        <w:t>usuário</w:t>
      </w:r>
      <w:r w:rsidRPr="001B2DB6">
        <w:t xml:space="preserve"> deseja?]</w:t>
      </w:r>
    </w:p>
    <w:p w:rsidR="003234FD" w:rsidRPr="001B2DB6" w:rsidRDefault="003234FD" w:rsidP="001B2DB6">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envolvido ou usuário à resolução de cada problema. Técnicas de ordenação e votação cumulativa indicam os problemas que </w:t>
      </w:r>
      <w:r w:rsidRPr="001B2DB6">
        <w:rPr>
          <w:b/>
          <w:bCs/>
          <w:color w:val="0000FF"/>
        </w:rPr>
        <w:t>devem</w:t>
      </w:r>
      <w:r w:rsidRPr="001B2DB6">
        <w:rPr>
          <w:color w:val="0000FF"/>
        </w:rPr>
        <w:t xml:space="preserve"> ser resolvidos versus problemas que eles gostariam que fossem resolvidos.</w:t>
      </w:r>
    </w:p>
    <w:p w:rsidR="003234FD" w:rsidRDefault="003234FD" w:rsidP="001B2DB6">
      <w:pPr>
        <w:rPr>
          <w:color w:val="0000FF"/>
        </w:rPr>
      </w:pPr>
      <w:r w:rsidRPr="001B2DB6">
        <w:rPr>
          <w:color w:val="0000FF"/>
        </w:rPr>
        <w:t>Preencha a tabela a seguir — se estiver usando o Rational RequisitePro para capturar as Necessidades, pode ser um fragmento ou relatório dessa ferramenta.]</w:t>
      </w:r>
    </w:p>
    <w:p w:rsidR="001B2DB6" w:rsidRPr="001B2DB6" w:rsidRDefault="001B2DB6" w:rsidP="001B2DB6">
      <w:pPr>
        <w:rPr>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943"/>
        <w:gridCol w:w="993"/>
        <w:gridCol w:w="2693"/>
        <w:gridCol w:w="2835"/>
      </w:tblGrid>
      <w:tr w:rsidR="00366693" w:rsidTr="000D6F8F">
        <w:tc>
          <w:tcPr>
            <w:tcW w:w="294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Necessidade</w:t>
            </w:r>
          </w:p>
        </w:tc>
        <w:tc>
          <w:tcPr>
            <w:tcW w:w="9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Prio</w:t>
            </w:r>
          </w:p>
        </w:tc>
        <w:tc>
          <w:tcPr>
            <w:tcW w:w="2693"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Solução Atual</w:t>
            </w:r>
          </w:p>
        </w:tc>
        <w:tc>
          <w:tcPr>
            <w:tcW w:w="2835" w:type="dxa"/>
            <w:tcBorders>
              <w:top w:val="single" w:sz="6" w:space="0" w:color="000000"/>
              <w:left w:val="single" w:sz="6" w:space="0" w:color="000000"/>
              <w:bottom w:val="single" w:sz="6" w:space="0" w:color="000000"/>
              <w:right w:val="single" w:sz="6" w:space="0" w:color="000000"/>
            </w:tcBorders>
            <w:shd w:val="solid" w:color="000000" w:fill="FFFFFF"/>
          </w:tcPr>
          <w:p w:rsidR="00366693" w:rsidRDefault="00366693" w:rsidP="004D2F1F">
            <w:pPr>
              <w:pStyle w:val="Corpodetexto"/>
              <w:rPr>
                <w:b/>
                <w:bCs/>
              </w:rPr>
            </w:pPr>
            <w:r>
              <w:rPr>
                <w:b/>
                <w:bCs/>
              </w:rPr>
              <w:t>Soluções Propostas</w:t>
            </w: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r>
      <w:tr w:rsidR="00366693" w:rsidTr="000D6F8F">
        <w:tc>
          <w:tcPr>
            <w:tcW w:w="294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993" w:type="dxa"/>
            <w:tcBorders>
              <w:top w:val="single" w:sz="6" w:space="0" w:color="000000"/>
              <w:left w:val="single" w:sz="6" w:space="0" w:color="000000"/>
              <w:bottom w:val="single" w:sz="6" w:space="0" w:color="000000"/>
              <w:right w:val="single" w:sz="6" w:space="0" w:color="000000"/>
            </w:tcBorders>
          </w:tcPr>
          <w:p w:rsidR="00366693" w:rsidRPr="00AD1364" w:rsidRDefault="00D95434" w:rsidP="004D2F1F">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rsidR="00366693" w:rsidRDefault="00366693" w:rsidP="004D2F1F">
            <w:pPr>
              <w:pStyle w:val="Corpodetexto"/>
            </w:pPr>
          </w:p>
        </w:tc>
      </w:tr>
    </w:tbl>
    <w:p w:rsidR="003234FD" w:rsidRDefault="003234FD" w:rsidP="003234FD">
      <w:pPr>
        <w:pStyle w:val="Corpodetexto"/>
      </w:pPr>
    </w:p>
    <w:p w:rsidR="003234FD" w:rsidRDefault="003234FD" w:rsidP="003234FD">
      <w:pPr>
        <w:pStyle w:val="Ttulo3"/>
        <w:rPr>
          <w:ins w:id="108" w:author="lfernandobra" w:date="2014-08-31T18:51:00Z"/>
        </w:rPr>
      </w:pPr>
      <w:bookmarkStart w:id="109" w:name="_Toc512930914"/>
      <w:bookmarkStart w:id="110" w:name="_Toc452813589"/>
      <w:bookmarkStart w:id="111" w:name="_Toc18208273"/>
      <w:bookmarkStart w:id="112" w:name="_Toc359135181"/>
      <w:r>
        <w:t>Alternativas e Concorrência</w:t>
      </w:r>
      <w:bookmarkEnd w:id="109"/>
      <w:bookmarkEnd w:id="110"/>
      <w:bookmarkEnd w:id="111"/>
      <w:bookmarkEnd w:id="112"/>
    </w:p>
    <w:p w:rsidR="00F32123" w:rsidRDefault="00F32123" w:rsidP="00F32123">
      <w:commentRangeStart w:id="113"/>
      <w:ins w:id="114" w:author="lfernandobra" w:date="2014-08-31T18:51:00Z">
        <w:r>
          <w:t>As</w:t>
        </w:r>
      </w:ins>
      <w:commentRangeEnd w:id="113"/>
      <w:r w:rsidR="00CA2946">
        <w:rPr>
          <w:rStyle w:val="Refdecomentrio"/>
        </w:rPr>
        <w:commentReference w:id="113"/>
      </w:r>
      <w:r>
        <w:t xml:space="preserve"> alternativas disponíveis para os envolvidos hoje estão em crescente evolução há programas gratuitos para escolas pequenas e ainda programas de baixo custo para escolas maiores. No entanto, é as escolas possuem uma administração centrada no Diretor da Escola, que tem formação acadêmica em pedagogia e não atualiza-se no mercado quanto as opções de ferramentas para melhoria de sua gestão. Há ferramentas específicas para auto-escolas, escolas de educação infantil, escola de idiomas. Inclusive algumas franquias de escolas de idiomas já possuem sistema de controle e manutenção de clientes (alunos) baseados nas práticas de CRM e ERP. As opções no mercado são inúmeras e requerem uma pesquisa apurada, comparando o que </w:t>
      </w:r>
      <w:r>
        <w:lastRenderedPageBreak/>
        <w:t xml:space="preserve">a escola necessita e o que o sistema oferece. A Secretaria de Educação do Estado de São Paulo em 2014 iniciou a implantação do seu sistema escolar digital, totalmente on-line, com a chamada </w:t>
      </w:r>
    </w:p>
    <w:p w:rsidR="00F32123" w:rsidRDefault="00F32123" w:rsidP="00F32123">
      <w:r>
        <w:t xml:space="preserve">dos alunos diária via internet, com a possibilidade dos pais acessarem essa informação, além do conteúdo aplicado em sala, nomes dos professores e atividade extracurriculares. </w:t>
      </w:r>
    </w:p>
    <w:p w:rsidR="00F32123" w:rsidDel="00E14C61" w:rsidRDefault="00F32123" w:rsidP="00F32123">
      <w:pPr>
        <w:rPr>
          <w:del w:id="115" w:author="admlab" w:date="2014-09-08T21:13:00Z"/>
        </w:rPr>
      </w:pPr>
      <w:r>
        <w:t>Além disso o sistema da Secretaria da Educação do Estado de São Paulo está integrado</w:t>
      </w:r>
    </w:p>
    <w:p w:rsidR="00F32123" w:rsidDel="00E14C61" w:rsidRDefault="00F32123" w:rsidP="00F32123">
      <w:pPr>
        <w:rPr>
          <w:del w:id="116" w:author="admlab" w:date="2014-09-08T21:13:00Z"/>
        </w:rPr>
      </w:pPr>
      <w:r>
        <w:t xml:space="preserve">com a Secretaria de Segurança Pública Estadual, que pode, por exemplo acessar a foto e </w:t>
      </w:r>
    </w:p>
    <w:p w:rsidR="00000000" w:rsidRDefault="00F32123">
      <w:pPr>
        <w:pPrChange w:id="117" w:author="lfernandobra" w:date="2014-08-31T18:51:00Z">
          <w:pPr>
            <w:pStyle w:val="Ttulo3"/>
          </w:pPr>
        </w:pPrChange>
      </w:pPr>
      <w:r>
        <w:t>as informações do aluno, em caso de necessidade.</w:t>
      </w:r>
    </w:p>
    <w:p w:rsidR="00603FCD" w:rsidRDefault="00603FCD" w:rsidP="00603FCD">
      <w:r>
        <w:t>A proposta desse sistema inclui as seguintes tarefas:</w:t>
      </w:r>
    </w:p>
    <w:p w:rsidR="00000000" w:rsidRDefault="00603FCD">
      <w:pPr>
        <w:ind w:firstLine="709"/>
        <w:pPrChange w:id="118" w:author="lfernandobra" w:date="2014-08-31T18:53:00Z">
          <w:pPr/>
        </w:pPrChange>
      </w:pPr>
      <w:commentRangeStart w:id="119"/>
      <w:r>
        <w:t>• Cadastro de turmas;</w:t>
      </w:r>
    </w:p>
    <w:p w:rsidR="00000000" w:rsidRDefault="00603FCD">
      <w:pPr>
        <w:ind w:firstLine="709"/>
        <w:pPrChange w:id="120" w:author="lfernandobra" w:date="2014-08-31T18:53:00Z">
          <w:pPr/>
        </w:pPrChange>
      </w:pPr>
      <w:r>
        <w:t>• Montagem de salas;</w:t>
      </w:r>
    </w:p>
    <w:p w:rsidR="00000000" w:rsidRDefault="00603FCD">
      <w:pPr>
        <w:ind w:firstLine="709"/>
        <w:pPrChange w:id="121" w:author="lfernandobra" w:date="2014-08-31T18:53:00Z">
          <w:pPr/>
        </w:pPrChange>
      </w:pPr>
      <w:r>
        <w:t>• Cadastro de professores;</w:t>
      </w:r>
    </w:p>
    <w:p w:rsidR="00000000" w:rsidRDefault="00603FCD">
      <w:pPr>
        <w:ind w:firstLine="709"/>
        <w:pPrChange w:id="122" w:author="lfernandobra" w:date="2014-08-31T18:53:00Z">
          <w:pPr/>
        </w:pPrChange>
      </w:pPr>
      <w:r>
        <w:t>• Frequência de professores;</w:t>
      </w:r>
    </w:p>
    <w:p w:rsidR="00000000" w:rsidRDefault="00603FCD">
      <w:pPr>
        <w:ind w:firstLine="709"/>
        <w:pPrChange w:id="123" w:author="lfernandobra" w:date="2014-08-31T18:53:00Z">
          <w:pPr/>
        </w:pPrChange>
      </w:pPr>
      <w:r>
        <w:t>• Cadastro de alunos;</w:t>
      </w:r>
    </w:p>
    <w:p w:rsidR="00000000" w:rsidRDefault="00603FCD">
      <w:pPr>
        <w:ind w:firstLine="709"/>
        <w:pPrChange w:id="124" w:author="lfernandobra" w:date="2014-08-31T18:53:00Z">
          <w:pPr/>
        </w:pPrChange>
      </w:pPr>
      <w:r>
        <w:t>• Frequência de alunos;</w:t>
      </w:r>
    </w:p>
    <w:p w:rsidR="00000000" w:rsidRDefault="00603FCD">
      <w:pPr>
        <w:ind w:firstLine="709"/>
        <w:pPrChange w:id="125" w:author="lfernandobra" w:date="2014-08-31T18:53:00Z">
          <w:pPr/>
        </w:pPrChange>
      </w:pPr>
      <w:r>
        <w:t>• Notas dos alunos;</w:t>
      </w:r>
    </w:p>
    <w:p w:rsidR="00000000" w:rsidRDefault="00603FCD">
      <w:pPr>
        <w:ind w:firstLine="709"/>
        <w:pPrChange w:id="126" w:author="lfernandobra" w:date="2014-08-31T18:53:00Z">
          <w:pPr/>
        </w:pPrChange>
      </w:pPr>
      <w:r>
        <w:t>• Gráficos das notas;</w:t>
      </w:r>
    </w:p>
    <w:p w:rsidR="00000000" w:rsidRDefault="00603FCD">
      <w:pPr>
        <w:ind w:firstLine="709"/>
        <w:pPrChange w:id="127" w:author="lfernandobra" w:date="2014-08-31T18:53:00Z">
          <w:pPr/>
        </w:pPrChange>
      </w:pPr>
      <w:r>
        <w:t>• Informação das tarefas solicitadas pelos professores aos alunos;</w:t>
      </w:r>
    </w:p>
    <w:p w:rsidR="00000000" w:rsidRDefault="00603FCD">
      <w:pPr>
        <w:ind w:firstLine="578"/>
        <w:pPrChange w:id="128" w:author="lfernandobra" w:date="2014-08-31T18:54:00Z">
          <w:pPr>
            <w:pStyle w:val="Ttulo3"/>
          </w:pPr>
        </w:pPrChange>
      </w:pPr>
      <w:r>
        <w:t>• Ocorrências escolares;</w:t>
      </w:r>
      <w:commentRangeEnd w:id="119"/>
      <w:r w:rsidR="00CA2946">
        <w:rPr>
          <w:rStyle w:val="Refdecomentrio"/>
        </w:rPr>
        <w:commentReference w:id="119"/>
      </w:r>
    </w:p>
    <w:p w:rsidR="009B1104" w:rsidRPr="001B2DB6" w:rsidRDefault="009B1104" w:rsidP="001B2DB6">
      <w:pPr>
        <w:rPr>
          <w:color w:val="0000FF"/>
        </w:rPr>
      </w:pPr>
    </w:p>
    <w:p w:rsidR="003234FD" w:rsidRDefault="003234FD" w:rsidP="003234FD">
      <w:pPr>
        <w:pStyle w:val="Ttulo2"/>
        <w:rPr>
          <w:ins w:id="129" w:author="lfernandobra" w:date="2014-08-31T18:54:00Z"/>
        </w:rPr>
      </w:pPr>
      <w:bookmarkStart w:id="130" w:name="_Toc512930915"/>
      <w:bookmarkStart w:id="131" w:name="_Toc452813590"/>
      <w:bookmarkStart w:id="132" w:name="_Toc436203387"/>
      <w:bookmarkStart w:id="133" w:name="_Toc18208274"/>
      <w:bookmarkStart w:id="134" w:name="_Toc359135182"/>
      <w:bookmarkEnd w:id="25"/>
      <w:r>
        <w:t xml:space="preserve">Visão </w:t>
      </w:r>
      <w:r w:rsidRPr="003234FD">
        <w:t>Geral</w:t>
      </w:r>
      <w:r>
        <w:t xml:space="preserve"> do Produto</w:t>
      </w:r>
      <w:bookmarkEnd w:id="130"/>
      <w:bookmarkEnd w:id="131"/>
      <w:bookmarkEnd w:id="132"/>
      <w:bookmarkEnd w:id="133"/>
      <w:bookmarkEnd w:id="134"/>
    </w:p>
    <w:p w:rsidR="00683548" w:rsidRDefault="00683548" w:rsidP="00683548">
      <w:commentRangeStart w:id="135"/>
      <w:ins w:id="136" w:author="lfernandobra" w:date="2014-08-31T18:54:00Z">
        <w:r>
          <w:t>Com</w:t>
        </w:r>
      </w:ins>
      <w:commentRangeEnd w:id="135"/>
      <w:r w:rsidR="00CA2946">
        <w:rPr>
          <w:rStyle w:val="Refdecomentrio"/>
        </w:rPr>
        <w:commentReference w:id="135"/>
      </w:r>
      <w:r>
        <w:t xml:space="preserve"> todos os recursos propostos, a perspectiva do sistema é atender e otimizar </w:t>
      </w:r>
      <w:commentRangeStart w:id="137"/>
      <w:r>
        <w:t xml:space="preserve">todos </w:t>
      </w:r>
    </w:p>
    <w:p w:rsidR="00683548" w:rsidRDefault="00683548" w:rsidP="00683548">
      <w:r>
        <w:t xml:space="preserve">o </w:t>
      </w:r>
      <w:commentRangeEnd w:id="137"/>
      <w:r w:rsidR="00CA2946">
        <w:rPr>
          <w:rStyle w:val="Refdecomentrio"/>
        </w:rPr>
        <w:commentReference w:id="137"/>
      </w:r>
      <w:r>
        <w:t xml:space="preserve">trabalho dos funcionários das escolas, podendo ajudar na melhoria da educação, </w:t>
      </w:r>
    </w:p>
    <w:p w:rsidR="00683548" w:rsidRDefault="00683548" w:rsidP="00683548">
      <w:r>
        <w:t xml:space="preserve">controlar seus alunos com sistemas de frequência rígido, com agilidade no acesso aos </w:t>
      </w:r>
    </w:p>
    <w:p w:rsidR="00683548" w:rsidRDefault="00683548" w:rsidP="00683548">
      <w:r>
        <w:t xml:space="preserve">pais ou </w:t>
      </w:r>
      <w:commentRangeStart w:id="138"/>
      <w:r>
        <w:t xml:space="preserve">responsáveis.A </w:t>
      </w:r>
      <w:commentRangeEnd w:id="138"/>
      <w:r w:rsidR="00CA2946">
        <w:rPr>
          <w:rStyle w:val="Refdecomentrio"/>
        </w:rPr>
        <w:commentReference w:id="138"/>
      </w:r>
      <w:r>
        <w:t xml:space="preserve">agilidade na comunicação com a família dos alunos tem como </w:t>
      </w:r>
    </w:p>
    <w:p w:rsidR="00683548" w:rsidRDefault="00683548" w:rsidP="00683548">
      <w:r>
        <w:t xml:space="preserve">objetivo maior de melhorar os índices de aprendizagem de todos os alunos, e com isso </w:t>
      </w:r>
    </w:p>
    <w:p w:rsidR="00683548" w:rsidRDefault="00683548" w:rsidP="00683548">
      <w:r>
        <w:t>proporcionar um exemplo para a melhoria da educação.</w:t>
      </w:r>
    </w:p>
    <w:p w:rsidR="00683548" w:rsidRDefault="00683548" w:rsidP="00683548">
      <w:r>
        <w:t xml:space="preserve">Sempre contando com os envolvidos para que possam utilizar o sistema e fazer que </w:t>
      </w:r>
    </w:p>
    <w:p w:rsidR="00683548" w:rsidRDefault="00683548" w:rsidP="00683548">
      <w:r>
        <w:t xml:space="preserve">as práticas manuais se transformem em digitais, e ao passar dos dias eles vejam o </w:t>
      </w:r>
    </w:p>
    <w:p w:rsidR="00683548" w:rsidRDefault="00683548" w:rsidP="00683548">
      <w:r>
        <w:t xml:space="preserve">quando fácil e prático será registrar as informações escolares, e promover agilidade e </w:t>
      </w:r>
    </w:p>
    <w:p w:rsidR="00683548" w:rsidRDefault="00683548" w:rsidP="00683548"/>
    <w:p w:rsidR="00000000" w:rsidRDefault="00683548">
      <w:pPr>
        <w:pPrChange w:id="139" w:author="lfernandobra" w:date="2014-08-31T18:54:00Z">
          <w:pPr>
            <w:pStyle w:val="Ttulo2"/>
          </w:pPr>
        </w:pPrChange>
      </w:pPr>
      <w:r>
        <w:t>aprimoramento no acompanhamento do progresso dos alunos em o todo.</w:t>
      </w:r>
    </w:p>
    <w:p w:rsidR="001B2DB6" w:rsidRPr="001B2DB6" w:rsidRDefault="001B2DB6" w:rsidP="001B2DB6">
      <w:pPr>
        <w:pStyle w:val="Corpodetexto"/>
        <w:rPr>
          <w:lang w:eastAsia="en-US"/>
        </w:rPr>
      </w:pPr>
    </w:p>
    <w:p w:rsidR="003234FD" w:rsidRDefault="003234FD" w:rsidP="003234FD">
      <w:pPr>
        <w:pStyle w:val="Ttulo3"/>
      </w:pPr>
      <w:bookmarkStart w:id="140" w:name="_Toc512930916"/>
      <w:bookmarkStart w:id="141" w:name="_Toc452813591"/>
      <w:bookmarkStart w:id="142" w:name="_Toc436203388"/>
      <w:bookmarkStart w:id="143" w:name="_Toc425054391"/>
      <w:bookmarkStart w:id="144" w:name="_Toc422186484"/>
      <w:bookmarkStart w:id="145" w:name="_Toc346297778"/>
      <w:bookmarkStart w:id="146" w:name="_Toc342757867"/>
      <w:bookmarkStart w:id="147" w:name="_Toc339784266"/>
      <w:bookmarkStart w:id="148" w:name="_Toc339783677"/>
      <w:bookmarkStart w:id="149" w:name="_Toc323533353"/>
      <w:bookmarkStart w:id="150" w:name="_Toc320279476"/>
      <w:bookmarkStart w:id="151" w:name="_Toc320274603"/>
      <w:bookmarkStart w:id="152" w:name="_Toc318088998"/>
      <w:bookmarkStart w:id="153" w:name="_Toc18208275"/>
      <w:bookmarkStart w:id="154" w:name="_Toc359135183"/>
      <w:r>
        <w:lastRenderedPageBreak/>
        <w:t>Perspectiva do Produto</w:t>
      </w:r>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683548" w:rsidRDefault="00683548" w:rsidP="00683548">
      <w:r>
        <w:t xml:space="preserve">O sistema disponibilizará </w:t>
      </w:r>
      <w:r w:rsidR="00A41C46">
        <w:t>vários</w:t>
      </w:r>
      <w:r>
        <w:t xml:space="preserve"> recursos para os envolvidos, sendo eles a</w:t>
      </w:r>
    </w:p>
    <w:p w:rsidR="00683548" w:rsidRDefault="00683548" w:rsidP="00683548">
      <w:r>
        <w:t xml:space="preserve">comodidade de acesso, podendo ser acessado de qualquer computador com acesso à </w:t>
      </w:r>
    </w:p>
    <w:p w:rsidR="00683548" w:rsidRDefault="00683548" w:rsidP="00683548">
      <w:r>
        <w:t xml:space="preserve">internet, </w:t>
      </w:r>
      <w:ins w:id="155" w:author="Ana Paula S" w:date="2014-09-07T12:37:00Z">
        <w:r w:rsidR="00A41C46">
          <w:t xml:space="preserve">smartphones e tablets </w:t>
        </w:r>
      </w:ins>
      <w:r>
        <w:t>com interface práticas de fácil navegação.</w:t>
      </w:r>
    </w:p>
    <w:p w:rsidR="001B2DB6" w:rsidRPr="001B2DB6" w:rsidRDefault="001B2DB6" w:rsidP="001B2DB6">
      <w:pPr>
        <w:rPr>
          <w:color w:val="0000FF"/>
        </w:rPr>
      </w:pPr>
    </w:p>
    <w:p w:rsidR="003234FD" w:rsidRDefault="003234FD" w:rsidP="003234FD">
      <w:pPr>
        <w:pStyle w:val="Ttulo3"/>
      </w:pPr>
      <w:bookmarkStart w:id="156" w:name="_Toc512930917"/>
      <w:bookmarkStart w:id="157" w:name="_Toc452813593"/>
      <w:bookmarkStart w:id="158" w:name="_Toc436203390"/>
      <w:bookmarkStart w:id="159" w:name="_Toc425054394"/>
      <w:bookmarkStart w:id="160" w:name="_Toc422186487"/>
      <w:bookmarkStart w:id="161" w:name="_Toc346297780"/>
      <w:bookmarkStart w:id="162" w:name="_Toc342757869"/>
      <w:bookmarkStart w:id="163" w:name="_Toc339784278"/>
      <w:bookmarkStart w:id="164" w:name="_Toc339783689"/>
      <w:bookmarkStart w:id="165" w:name="_Toc323533379"/>
      <w:bookmarkStart w:id="166" w:name="_Toc320279510"/>
      <w:bookmarkStart w:id="167" w:name="_Toc320274637"/>
      <w:bookmarkStart w:id="168" w:name="_Toc318089002"/>
      <w:bookmarkStart w:id="169" w:name="_Toc18208276"/>
      <w:bookmarkStart w:id="170" w:name="_Toc359135184"/>
      <w:r>
        <w:t>Suposições e Dependências</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rsidR="00683548" w:rsidRDefault="00683548" w:rsidP="00683548">
      <w:r>
        <w:t xml:space="preserve">Por ser um sistema WEB, nosso sistema requer sempre conexão com a internet, para </w:t>
      </w:r>
    </w:p>
    <w:p w:rsidR="00683548" w:rsidRDefault="00683548" w:rsidP="00683548">
      <w:r>
        <w:t xml:space="preserve">que todo o sistema atenda às necessidades dos envolvidos requer que todos alimentem, </w:t>
      </w:r>
    </w:p>
    <w:p w:rsidR="00683548" w:rsidRDefault="00683548" w:rsidP="00683548">
      <w:r>
        <w:t xml:space="preserve">utilizem e divulguem o sistema para toda a escola, envolvendo os pais e responsáveis </w:t>
      </w:r>
    </w:p>
    <w:p w:rsidR="00000000" w:rsidRDefault="00683548">
      <w:pPr>
        <w:pPrChange w:id="171" w:author="lfernandobra" w:date="2014-08-31T18:56:00Z">
          <w:pPr>
            <w:pStyle w:val="Ttulo3"/>
          </w:pPr>
        </w:pPrChange>
      </w:pPr>
      <w:r>
        <w:t>para que acessem e acompanhem os dados d</w:t>
      </w:r>
      <w:r w:rsidR="00A41C46">
        <w:t>os alunos</w:t>
      </w:r>
    </w:p>
    <w:p w:rsidR="00683548" w:rsidRDefault="00683548" w:rsidP="001B2DB6">
      <w:pPr>
        <w:rPr>
          <w:ins w:id="172" w:author="lfernandobra" w:date="2014-08-31T18:56:00Z"/>
          <w:color w:val="0000FF"/>
        </w:rPr>
      </w:pPr>
    </w:p>
    <w:p w:rsidR="001B2DB6" w:rsidRPr="001B2DB6" w:rsidDel="00683548" w:rsidRDefault="001B2DB6" w:rsidP="001B2DB6">
      <w:pPr>
        <w:rPr>
          <w:del w:id="173" w:author="lfernandobra" w:date="2014-08-31T18:56:00Z"/>
          <w:color w:val="0000FF"/>
        </w:rPr>
      </w:pPr>
      <w:commentRangeStart w:id="174"/>
    </w:p>
    <w:p w:rsidR="003234FD" w:rsidRDefault="005F6BF8" w:rsidP="003234FD">
      <w:pPr>
        <w:pStyle w:val="Ttulo2"/>
        <w:rPr>
          <w:ins w:id="175" w:author="lfernandobra" w:date="2014-08-31T18:56:00Z"/>
        </w:rPr>
      </w:pPr>
      <w:bookmarkStart w:id="176" w:name="_Toc512930918"/>
      <w:bookmarkStart w:id="177" w:name="_Toc452813596"/>
      <w:bookmarkStart w:id="178" w:name="_Toc436203402"/>
      <w:bookmarkStart w:id="179" w:name="_Toc18208277"/>
      <w:bookmarkStart w:id="180" w:name="_Toc359135185"/>
      <w:r>
        <w:t>Requisitos Funcionais</w:t>
      </w:r>
      <w:r w:rsidR="00BF10CB">
        <w:t xml:space="preserve"> </w:t>
      </w:r>
      <w:commentRangeEnd w:id="174"/>
      <w:r w:rsidR="00CA2946">
        <w:rPr>
          <w:rStyle w:val="Refdecomentrio"/>
          <w:rFonts w:cs="Times New Roman"/>
          <w:b w:val="0"/>
          <w:bCs w:val="0"/>
        </w:rPr>
        <w:commentReference w:id="174"/>
      </w:r>
      <w:r w:rsidR="003234FD">
        <w:t>do Produto</w:t>
      </w:r>
      <w:bookmarkEnd w:id="176"/>
      <w:bookmarkEnd w:id="177"/>
      <w:bookmarkEnd w:id="178"/>
      <w:bookmarkEnd w:id="179"/>
      <w:bookmarkEnd w:id="180"/>
    </w:p>
    <w:p w:rsidR="00B136DC" w:rsidRPr="00E370D6" w:rsidRDefault="00B136DC" w:rsidP="00B136DC">
      <w:pPr>
        <w:pStyle w:val="Legenda"/>
      </w:pPr>
      <w:r>
        <w:rPr>
          <w:b w:val="0"/>
          <w:sz w:val="28"/>
          <w:szCs w:val="28"/>
        </w:rPr>
        <w:tab/>
      </w:r>
      <w:r>
        <w:t xml:space="preserve">Table </w:t>
      </w:r>
      <w:fldSimple w:instr=" SEQ Table \* ARABIC ">
        <w:r>
          <w:rPr>
            <w:noProof/>
          </w:rPr>
          <w:t>1</w:t>
        </w:r>
      </w:fldSimple>
      <w:commentRangeStart w:id="181"/>
      <w:r>
        <w:t>Requisitos Funcionais</w:t>
      </w:r>
      <w:commentRangeEnd w:id="181"/>
      <w:r w:rsidR="00205F65">
        <w:rPr>
          <w:rStyle w:val="Refdecomentrio"/>
          <w:b w:val="0"/>
          <w:bCs w:val="0"/>
        </w:rPr>
        <w:commentReference w:id="181"/>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683548" w:rsidRDefault="00683548" w:rsidP="00683548">
            <w:pPr>
              <w:tabs>
                <w:tab w:val="center" w:pos="882"/>
                <w:tab w:val="right" w:pos="1764"/>
              </w:tabs>
              <w:spacing w:line="276" w:lineRule="auto"/>
              <w:jc w:val="left"/>
            </w:pPr>
            <w:r>
              <w:t>Informações referentes aos alunos (controle de frequência, ocorrência e</w:t>
            </w:r>
          </w:p>
          <w:p w:rsidR="00B136DC" w:rsidRPr="0095065F" w:rsidRDefault="00683548" w:rsidP="00683548">
            <w:pPr>
              <w:tabs>
                <w:tab w:val="center" w:pos="882"/>
                <w:tab w:val="right" w:pos="1764"/>
              </w:tabs>
              <w:spacing w:line="276" w:lineRule="auto"/>
              <w:jc w:val="left"/>
            </w:pPr>
            <w:r>
              <w:t>histórico)</w:t>
            </w:r>
          </w:p>
        </w:tc>
        <w:tc>
          <w:tcPr>
            <w:tcW w:w="897" w:type="dxa"/>
            <w:vAlign w:val="center"/>
          </w:tcPr>
          <w:p w:rsidR="00B136DC" w:rsidRPr="0095065F" w:rsidRDefault="00683548"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683548" w:rsidP="008D4BBE">
            <w:pPr>
              <w:tabs>
                <w:tab w:val="center" w:pos="882"/>
                <w:tab w:val="right" w:pos="1764"/>
              </w:tabs>
              <w:spacing w:line="276" w:lineRule="auto"/>
              <w:jc w:val="left"/>
            </w:pPr>
            <w:r w:rsidRPr="00683548">
              <w:t>Organização do conteúdo das aulas a ser ministrado pelos docentes</w:t>
            </w:r>
          </w:p>
        </w:tc>
        <w:tc>
          <w:tcPr>
            <w:tcW w:w="897" w:type="dxa"/>
            <w:vAlign w:val="center"/>
          </w:tcPr>
          <w:p w:rsidR="00B136DC" w:rsidRPr="0095065F" w:rsidRDefault="00683548" w:rsidP="008D4BBE">
            <w:pPr>
              <w:jc w:val="center"/>
              <w:rPr>
                <w:rFonts w:eastAsia="Arial"/>
                <w:color w:val="000000"/>
              </w:rPr>
            </w:pPr>
            <w:r>
              <w:rPr>
                <w:rFonts w:eastAsia="Arial"/>
                <w:color w:val="000000"/>
              </w:rPr>
              <w:t>S</w:t>
            </w:r>
          </w:p>
        </w:tc>
      </w:tr>
      <w:tr w:rsidR="00683548" w:rsidTr="00B136DC">
        <w:tc>
          <w:tcPr>
            <w:tcW w:w="976" w:type="dxa"/>
            <w:vAlign w:val="center"/>
          </w:tcPr>
          <w:p w:rsidR="00683548" w:rsidRDefault="00683548" w:rsidP="008D4BBE">
            <w:pPr>
              <w:tabs>
                <w:tab w:val="center" w:pos="882"/>
                <w:tab w:val="right" w:pos="1764"/>
              </w:tabs>
              <w:jc w:val="center"/>
            </w:pPr>
            <w:r>
              <w:t>RF03</w:t>
            </w:r>
          </w:p>
        </w:tc>
        <w:tc>
          <w:tcPr>
            <w:tcW w:w="7161" w:type="dxa"/>
          </w:tcPr>
          <w:p w:rsidR="00683548" w:rsidRPr="00683548" w:rsidRDefault="00683548" w:rsidP="008D4BBE">
            <w:pPr>
              <w:tabs>
                <w:tab w:val="center" w:pos="882"/>
                <w:tab w:val="right" w:pos="1764"/>
              </w:tabs>
              <w:spacing w:line="276" w:lineRule="auto"/>
              <w:jc w:val="left"/>
            </w:pPr>
            <w:r w:rsidRPr="00683548">
              <w:t>Organização das turmas</w:t>
            </w:r>
          </w:p>
        </w:tc>
        <w:tc>
          <w:tcPr>
            <w:tcW w:w="897" w:type="dxa"/>
            <w:vAlign w:val="center"/>
          </w:tcPr>
          <w:p w:rsidR="00683548" w:rsidRPr="0095065F" w:rsidDel="00683548" w:rsidRDefault="00683548" w:rsidP="008D4BBE">
            <w:pPr>
              <w:jc w:val="center"/>
              <w:rPr>
                <w:rFonts w:eastAsia="Arial"/>
                <w:color w:val="000000"/>
              </w:rPr>
            </w:pPr>
            <w:r>
              <w:rPr>
                <w:rFonts w:eastAsia="Arial"/>
                <w:color w:val="000000"/>
              </w:rPr>
              <w:t>S</w:t>
            </w:r>
          </w:p>
        </w:tc>
      </w:tr>
      <w:tr w:rsidR="00683548" w:rsidTr="00B136DC">
        <w:tc>
          <w:tcPr>
            <w:tcW w:w="976" w:type="dxa"/>
            <w:vAlign w:val="center"/>
          </w:tcPr>
          <w:p w:rsidR="00683548" w:rsidRDefault="00683548" w:rsidP="008D4BBE">
            <w:pPr>
              <w:tabs>
                <w:tab w:val="center" w:pos="882"/>
                <w:tab w:val="right" w:pos="1764"/>
              </w:tabs>
              <w:jc w:val="center"/>
            </w:pPr>
            <w:r>
              <w:t>RF04</w:t>
            </w:r>
          </w:p>
        </w:tc>
        <w:tc>
          <w:tcPr>
            <w:tcW w:w="7161" w:type="dxa"/>
          </w:tcPr>
          <w:p w:rsidR="00683548" w:rsidRPr="00683548" w:rsidRDefault="00683548" w:rsidP="008D4BBE">
            <w:pPr>
              <w:tabs>
                <w:tab w:val="center" w:pos="882"/>
                <w:tab w:val="right" w:pos="1764"/>
              </w:tabs>
              <w:spacing w:line="276" w:lineRule="auto"/>
              <w:jc w:val="left"/>
            </w:pPr>
            <w:r w:rsidRPr="00683548">
              <w:t>O sistema terá uma interface simples e de fácil manipulação.</w:t>
            </w:r>
          </w:p>
        </w:tc>
        <w:tc>
          <w:tcPr>
            <w:tcW w:w="897" w:type="dxa"/>
            <w:vAlign w:val="center"/>
          </w:tcPr>
          <w:p w:rsidR="00683548" w:rsidRPr="0095065F" w:rsidDel="00683548" w:rsidRDefault="00683548" w:rsidP="008D4BBE">
            <w:pPr>
              <w:jc w:val="center"/>
              <w:rPr>
                <w:rFonts w:eastAsia="Arial"/>
                <w:color w:val="000000"/>
              </w:rPr>
            </w:pPr>
            <w:r>
              <w:rPr>
                <w:rFonts w:eastAsia="Arial"/>
                <w:color w:val="000000"/>
              </w:rPr>
              <w:t>S</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rPr>
          <w:ins w:id="182" w:author="lfernandobra" w:date="2014-08-31T19:00:00Z"/>
        </w:rPr>
      </w:pPr>
      <w:bookmarkStart w:id="183" w:name="_Toc512930919"/>
      <w:bookmarkStart w:id="184" w:name="_Toc452813602"/>
      <w:bookmarkStart w:id="185" w:name="_Toc436203408"/>
      <w:bookmarkStart w:id="186" w:name="_Toc18208278"/>
      <w:bookmarkStart w:id="187" w:name="_Toc359135186"/>
      <w:r>
        <w:lastRenderedPageBreak/>
        <w:t xml:space="preserve">Requisitos </w:t>
      </w:r>
      <w:r w:rsidR="00BF10CB">
        <w:t xml:space="preserve">Não Funcionais </w:t>
      </w:r>
      <w:r>
        <w:t>do Produto</w:t>
      </w:r>
      <w:bookmarkEnd w:id="183"/>
      <w:bookmarkEnd w:id="184"/>
      <w:bookmarkEnd w:id="185"/>
      <w:bookmarkEnd w:id="186"/>
      <w:bookmarkEnd w:id="187"/>
    </w:p>
    <w:p w:rsidR="00000000" w:rsidRDefault="00683548">
      <w:pPr>
        <w:pPrChange w:id="188" w:author="lfernandobra" w:date="2014-08-31T19:00:00Z">
          <w:pPr>
            <w:pStyle w:val="Ttulo2"/>
          </w:pPr>
        </w:pPrChange>
      </w:pPr>
      <w:ins w:id="189" w:author="lfernandobra" w:date="2014-08-31T19:03:00Z">
        <w:r>
          <w:object w:dxaOrig="8758" w:dyaOrig="6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317.25pt" o:ole="">
              <v:imagedata r:id="rId13" o:title=""/>
            </v:shape>
            <o:OLEObject Type="Embed" ProgID="Word.Document.12" ShapeID="_x0000_i1025" DrawAspect="Content" ObjectID="_1472160523" r:id="rId14">
              <o:FieldCodes>\s</o:FieldCodes>
            </o:OLEObject>
          </w:object>
        </w:r>
      </w:ins>
    </w:p>
    <w:p w:rsidR="00301E38" w:rsidRDefault="00BF10CB" w:rsidP="001B2DB6">
      <w:pPr>
        <w:pStyle w:val="Ttulo1"/>
      </w:pPr>
      <w:bookmarkStart w:id="190" w:name="_Toc359135187"/>
      <w:r>
        <w:lastRenderedPageBreak/>
        <w:t>Análise dos</w:t>
      </w:r>
      <w:r w:rsidR="00C31BDA">
        <w:t xml:space="preserve"> Requisitos</w:t>
      </w:r>
      <w:bookmarkEnd w:id="190"/>
    </w:p>
    <w:p w:rsidR="00301E38" w:rsidRDefault="00301E38">
      <w:pPr>
        <w:pStyle w:val="Ttulo2"/>
      </w:pPr>
      <w:bookmarkStart w:id="191" w:name="_Toc359135188"/>
      <w:commentRangeStart w:id="192"/>
      <w:commentRangeStart w:id="193"/>
      <w:commentRangeStart w:id="194"/>
      <w:r>
        <w:t>Diagrama de Casos de Uso</w:t>
      </w:r>
      <w:bookmarkEnd w:id="191"/>
      <w:commentRangeEnd w:id="192"/>
      <w:r w:rsidR="00CA2946">
        <w:rPr>
          <w:rStyle w:val="Refdecomentrio"/>
          <w:rFonts w:cs="Times New Roman"/>
          <w:b w:val="0"/>
          <w:bCs w:val="0"/>
        </w:rPr>
        <w:commentReference w:id="192"/>
      </w:r>
      <w:commentRangeEnd w:id="193"/>
      <w:commentRangeEnd w:id="194"/>
      <w:r w:rsidR="00907066">
        <w:rPr>
          <w:rStyle w:val="Refdecomentrio"/>
          <w:rFonts w:cs="Times New Roman"/>
          <w:b w:val="0"/>
          <w:bCs w:val="0"/>
        </w:rPr>
        <w:commentReference w:id="193"/>
      </w:r>
      <w:r w:rsidR="00907066">
        <w:rPr>
          <w:rStyle w:val="Refdecomentrio"/>
          <w:rFonts w:cs="Times New Roman"/>
          <w:b w:val="0"/>
          <w:bCs w:val="0"/>
        </w:rPr>
        <w:commentReference w:id="194"/>
      </w:r>
    </w:p>
    <w:p w:rsidR="005F0468" w:rsidRDefault="007339CE">
      <w:pPr>
        <w:spacing w:line="240" w:lineRule="auto"/>
        <w:jc w:val="left"/>
        <w:rPr>
          <w:ins w:id="195" w:author="lfernandobra" w:date="2014-09-13T11:23:00Z"/>
          <w:rFonts w:eastAsia="Batang"/>
          <w:color w:val="0000FF"/>
        </w:rPr>
      </w:pPr>
      <w:ins w:id="196" w:author="lfernandobra" w:date="2014-09-13T11:22:00Z">
        <w:r>
          <w:rPr>
            <w:rFonts w:eastAsia="Batang"/>
            <w:noProof/>
            <w:color w:val="0000FF"/>
            <w:rPrChange w:id="197">
              <w:rPr>
                <w:rFonts w:cs="Arial"/>
                <w:b/>
                <w:bCs/>
                <w:noProof/>
                <w:sz w:val="28"/>
                <w:szCs w:val="28"/>
              </w:rPr>
            </w:rPrChange>
          </w:rPr>
          <w:drawing>
            <wp:inline distT="0" distB="0" distL="0" distR="0">
              <wp:extent cx="5940425" cy="46780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no.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678045"/>
                      </a:xfrm>
                      <a:prstGeom prst="rect">
                        <a:avLst/>
                      </a:prstGeom>
                    </pic:spPr>
                  </pic:pic>
                </a:graphicData>
              </a:graphic>
            </wp:inline>
          </w:drawing>
        </w:r>
      </w:ins>
    </w:p>
    <w:p w:rsidR="005F0468" w:rsidRDefault="007339CE">
      <w:pPr>
        <w:spacing w:line="240" w:lineRule="auto"/>
        <w:jc w:val="left"/>
        <w:rPr>
          <w:ins w:id="198" w:author="lfernandobra" w:date="2014-09-13T11:23:00Z"/>
          <w:rFonts w:eastAsia="Batang"/>
          <w:color w:val="0000FF"/>
        </w:rPr>
      </w:pPr>
      <w:ins w:id="199" w:author="lfernandobra" w:date="2014-09-13T11:23:00Z">
        <w:r>
          <w:rPr>
            <w:rFonts w:eastAsia="Batang"/>
            <w:noProof/>
            <w:color w:val="0000FF"/>
            <w:rPrChange w:id="200">
              <w:rPr>
                <w:rFonts w:cs="Arial"/>
                <w:b/>
                <w:bCs/>
                <w:noProof/>
                <w:sz w:val="28"/>
                <w:szCs w:val="28"/>
              </w:rPr>
            </w:rPrChange>
          </w:rPr>
          <w:lastRenderedPageBreak/>
          <w:drawing>
            <wp:inline distT="0" distB="0" distL="0" distR="0">
              <wp:extent cx="5940425" cy="467804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ável.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4678045"/>
                      </a:xfrm>
                      <a:prstGeom prst="rect">
                        <a:avLst/>
                      </a:prstGeom>
                    </pic:spPr>
                  </pic:pic>
                </a:graphicData>
              </a:graphic>
            </wp:inline>
          </w:drawing>
        </w:r>
      </w:ins>
    </w:p>
    <w:p w:rsidR="005F0468" w:rsidRDefault="007339CE">
      <w:pPr>
        <w:spacing w:line="240" w:lineRule="auto"/>
        <w:jc w:val="left"/>
        <w:rPr>
          <w:ins w:id="201" w:author="lfernandobra" w:date="2014-09-13T11:24:00Z"/>
          <w:rFonts w:eastAsia="Batang"/>
          <w:color w:val="0000FF"/>
        </w:rPr>
      </w:pPr>
      <w:ins w:id="202" w:author="lfernandobra" w:date="2014-09-13T11:24:00Z">
        <w:r>
          <w:rPr>
            <w:rFonts w:eastAsia="Batang"/>
            <w:noProof/>
            <w:color w:val="0000FF"/>
            <w:rPrChange w:id="203">
              <w:rPr>
                <w:rFonts w:cs="Arial"/>
                <w:b/>
                <w:bCs/>
                <w:noProof/>
                <w:sz w:val="28"/>
                <w:szCs w:val="28"/>
              </w:rPr>
            </w:rPrChange>
          </w:rPr>
          <w:lastRenderedPageBreak/>
          <w:drawing>
            <wp:inline distT="0" distB="0" distL="0" distR="0">
              <wp:extent cx="5940425" cy="739584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essor.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7395845"/>
                      </a:xfrm>
                      <a:prstGeom prst="rect">
                        <a:avLst/>
                      </a:prstGeom>
                    </pic:spPr>
                  </pic:pic>
                </a:graphicData>
              </a:graphic>
            </wp:inline>
          </w:drawing>
        </w:r>
      </w:ins>
    </w:p>
    <w:p w:rsidR="005F0468" w:rsidRDefault="007339CE">
      <w:pPr>
        <w:spacing w:line="240" w:lineRule="auto"/>
        <w:jc w:val="left"/>
        <w:rPr>
          <w:ins w:id="204" w:author="lfernandobra" w:date="2014-09-13T11:26:00Z"/>
          <w:rFonts w:eastAsia="Batang"/>
          <w:color w:val="0000FF"/>
        </w:rPr>
      </w:pPr>
      <w:ins w:id="205" w:author="lfernandobra" w:date="2014-09-13T11:39:00Z">
        <w:r>
          <w:rPr>
            <w:rFonts w:eastAsia="Batang"/>
            <w:noProof/>
            <w:color w:val="0000FF"/>
            <w:rPrChange w:id="206">
              <w:rPr>
                <w:rFonts w:cs="Arial"/>
                <w:b/>
                <w:bCs/>
                <w:noProof/>
                <w:sz w:val="28"/>
                <w:szCs w:val="28"/>
              </w:rPr>
            </w:rPrChange>
          </w:rPr>
          <w:lastRenderedPageBreak/>
          <w:drawing>
            <wp:inline distT="0" distB="0" distL="0" distR="0">
              <wp:extent cx="5940425" cy="80721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retaria.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8072120"/>
                      </a:xfrm>
                      <a:prstGeom prst="rect">
                        <a:avLst/>
                      </a:prstGeom>
                    </pic:spPr>
                  </pic:pic>
                </a:graphicData>
              </a:graphic>
            </wp:inline>
          </w:drawing>
        </w:r>
      </w:ins>
    </w:p>
    <w:p w:rsidR="00E9228C" w:rsidRDefault="007339CE">
      <w:pPr>
        <w:spacing w:line="240" w:lineRule="auto"/>
        <w:jc w:val="left"/>
        <w:rPr>
          <w:rFonts w:cs="Arial"/>
          <w:b/>
          <w:bCs/>
          <w:sz w:val="28"/>
          <w:szCs w:val="28"/>
        </w:rPr>
      </w:pPr>
      <w:ins w:id="207" w:author="lfernandobra" w:date="2014-09-13T11:28:00Z">
        <w:r>
          <w:rPr>
            <w:rFonts w:eastAsia="Batang"/>
            <w:noProof/>
            <w:color w:val="0000FF"/>
            <w:rPrChange w:id="208">
              <w:rPr>
                <w:rFonts w:cs="Arial"/>
                <w:b/>
                <w:bCs/>
                <w:noProof/>
                <w:sz w:val="28"/>
                <w:szCs w:val="28"/>
              </w:rPr>
            </w:rPrChange>
          </w:rPr>
          <w:lastRenderedPageBreak/>
          <w:drawing>
            <wp:inline distT="0" distB="0" distL="0" distR="0">
              <wp:extent cx="5940425" cy="712406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or.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7124065"/>
                      </a:xfrm>
                      <a:prstGeom prst="rect">
                        <a:avLst/>
                      </a:prstGeom>
                    </pic:spPr>
                  </pic:pic>
                </a:graphicData>
              </a:graphic>
            </wp:inline>
          </w:drawing>
        </w:r>
      </w:ins>
      <w:r w:rsidR="00E9228C">
        <w:br w:type="page"/>
      </w:r>
    </w:p>
    <w:p w:rsidR="00E370D6" w:rsidRDefault="00E370D6" w:rsidP="00E370D6">
      <w:pPr>
        <w:pStyle w:val="Ttulo2"/>
      </w:pPr>
      <w:bookmarkStart w:id="209" w:name="_Toc359135189"/>
      <w:r>
        <w:lastRenderedPageBreak/>
        <w:t>Descrição dos Atores</w:t>
      </w:r>
      <w:bookmarkEnd w:id="209"/>
    </w:p>
    <w:p w:rsidR="00B6376F" w:rsidRPr="00E370D6" w:rsidDel="00B6376F" w:rsidRDefault="00E370D6" w:rsidP="00B6376F">
      <w:pPr>
        <w:pStyle w:val="Legenda"/>
      </w:pPr>
      <w:bookmarkStart w:id="210" w:name="_Toc348899625"/>
      <w:r>
        <w:t xml:space="preserve">Tabela </w:t>
      </w:r>
      <w:r w:rsidR="00FE0409">
        <w:fldChar w:fldCharType="begin"/>
      </w:r>
      <w:r w:rsidR="006C723A">
        <w:instrText xml:space="preserve"> SEQ Tabela \* ARABIC </w:instrText>
      </w:r>
      <w:r w:rsidR="00FE0409">
        <w:fldChar w:fldCharType="separate"/>
      </w:r>
      <w:r>
        <w:rPr>
          <w:noProof/>
        </w:rPr>
        <w:t>1</w:t>
      </w:r>
      <w:r w:rsidR="00FE0409">
        <w:rPr>
          <w:noProof/>
        </w:rPr>
        <w:fldChar w:fldCharType="end"/>
      </w:r>
      <w:r>
        <w:t xml:space="preserve"> Ato</w:t>
      </w:r>
      <w:r w:rsidR="004B7BC2">
        <w:t>r</w:t>
      </w:r>
      <w:r>
        <w:t>es presentes no sistema</w:t>
      </w:r>
      <w:bookmarkEnd w:id="21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Change w:id="211" w:author="lfernandobra" w:date="2014-09-13T11:48: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PrChange>
      </w:tblPr>
      <w:tblGrid>
        <w:gridCol w:w="3085"/>
        <w:gridCol w:w="5528"/>
        <w:tblGridChange w:id="212">
          <w:tblGrid>
            <w:gridCol w:w="3085"/>
            <w:gridCol w:w="5538"/>
          </w:tblGrid>
        </w:tblGridChange>
      </w:tblGrid>
      <w:tr w:rsidR="00B6376F" w:rsidTr="00F8485C">
        <w:trPr>
          <w:trHeight w:val="418"/>
          <w:trPrChange w:id="213" w:author="lfernandobra" w:date="2014-09-13T11:48:00Z">
            <w:trPr>
              <w:trHeight w:val="418"/>
            </w:trPr>
          </w:trPrChange>
        </w:trPr>
        <w:tc>
          <w:tcPr>
            <w:tcW w:w="3085" w:type="dxa"/>
            <w:shd w:val="clear" w:color="auto" w:fill="0D0D0D"/>
            <w:tcPrChange w:id="214" w:author="lfernandobra" w:date="2014-09-13T11:48:00Z">
              <w:tcPr>
                <w:tcW w:w="3085" w:type="dxa"/>
                <w:shd w:val="clear" w:color="auto" w:fill="0D0D0D"/>
              </w:tcPr>
            </w:tcPrChange>
          </w:tcPr>
          <w:p w:rsidR="00B6376F" w:rsidRDefault="00B6376F" w:rsidP="00466EB5">
            <w:r>
              <w:t>Ator</w:t>
            </w:r>
          </w:p>
        </w:tc>
        <w:tc>
          <w:tcPr>
            <w:tcW w:w="5528" w:type="dxa"/>
            <w:shd w:val="clear" w:color="auto" w:fill="0D0D0D"/>
            <w:tcPrChange w:id="215" w:author="lfernandobra" w:date="2014-09-13T11:48:00Z">
              <w:tcPr>
                <w:tcW w:w="5538" w:type="dxa"/>
                <w:shd w:val="clear" w:color="auto" w:fill="0D0D0D"/>
              </w:tcPr>
            </w:tcPrChange>
          </w:tcPr>
          <w:p w:rsidR="00B6376F" w:rsidRDefault="00B6376F" w:rsidP="00466EB5">
            <w:r>
              <w:t>Descrição</w:t>
            </w:r>
          </w:p>
        </w:tc>
      </w:tr>
      <w:tr w:rsidR="00B6376F" w:rsidTr="00F8485C">
        <w:trPr>
          <w:trHeight w:val="430"/>
          <w:trPrChange w:id="216" w:author="lfernandobra" w:date="2014-09-13T11:48:00Z">
            <w:trPr>
              <w:trHeight w:val="1644"/>
            </w:trPr>
          </w:trPrChange>
        </w:trPr>
        <w:tc>
          <w:tcPr>
            <w:tcW w:w="3085" w:type="dxa"/>
            <w:tcPrChange w:id="217" w:author="lfernandobra" w:date="2014-09-13T11:48:00Z">
              <w:tcPr>
                <w:tcW w:w="3085" w:type="dxa"/>
              </w:tcPr>
            </w:tcPrChange>
          </w:tcPr>
          <w:p w:rsidR="00000000" w:rsidRDefault="00B6376F">
            <w:pPr>
              <w:jc w:val="center"/>
              <w:pPrChange w:id="218" w:author="lfernandobra" w:date="2014-09-13T11:30:00Z">
                <w:pPr/>
              </w:pPrChange>
            </w:pPr>
            <w:r w:rsidRPr="003A34EB">
              <w:t>Aluno</w:t>
            </w:r>
          </w:p>
        </w:tc>
        <w:tc>
          <w:tcPr>
            <w:tcW w:w="5528" w:type="dxa"/>
            <w:tcPrChange w:id="219" w:author="lfernandobra" w:date="2014-09-13T11:48:00Z">
              <w:tcPr>
                <w:tcW w:w="5538" w:type="dxa"/>
              </w:tcPr>
            </w:tcPrChange>
          </w:tcPr>
          <w:p w:rsidR="00012CD5" w:rsidRDefault="00B6376F">
            <w:r>
              <w:t>Visualiza</w:t>
            </w:r>
            <w:r w:rsidRPr="003A34EB">
              <w:t xml:space="preserve"> seu boletim</w:t>
            </w:r>
            <w:r w:rsidR="00DA5110">
              <w:t xml:space="preserve"> </w:t>
            </w:r>
            <w:r w:rsidR="00F8485C">
              <w:t xml:space="preserve">e tarefas </w:t>
            </w:r>
            <w:r w:rsidR="00DA5110">
              <w:t>atribuídas</w:t>
            </w:r>
            <w:r w:rsidR="00F8485C">
              <w:t xml:space="preserve"> a ele.</w:t>
            </w:r>
          </w:p>
        </w:tc>
      </w:tr>
      <w:tr w:rsidR="00B6376F" w:rsidTr="00F8485C">
        <w:trPr>
          <w:trHeight w:val="467"/>
          <w:trPrChange w:id="220" w:author="lfernandobra" w:date="2014-09-13T11:48:00Z">
            <w:trPr>
              <w:trHeight w:val="3302"/>
            </w:trPr>
          </w:trPrChange>
        </w:trPr>
        <w:tc>
          <w:tcPr>
            <w:tcW w:w="3085" w:type="dxa"/>
            <w:tcPrChange w:id="221" w:author="lfernandobra" w:date="2014-09-13T11:48:00Z">
              <w:tcPr>
                <w:tcW w:w="3085" w:type="dxa"/>
              </w:tcPr>
            </w:tcPrChange>
          </w:tcPr>
          <w:p w:rsidR="00000000" w:rsidRDefault="00454C69">
            <w:pPr>
              <w:jc w:val="center"/>
              <w:pPrChange w:id="222" w:author="lfernandobra" w:date="2014-09-13T11:30:00Z">
                <w:pPr/>
              </w:pPrChange>
            </w:pPr>
            <w:r>
              <w:t>Responsável</w:t>
            </w:r>
          </w:p>
        </w:tc>
        <w:tc>
          <w:tcPr>
            <w:tcW w:w="5528" w:type="dxa"/>
            <w:tcPrChange w:id="223" w:author="lfernandobra" w:date="2014-09-13T11:48:00Z">
              <w:tcPr>
                <w:tcW w:w="5538" w:type="dxa"/>
              </w:tcPr>
            </w:tcPrChange>
          </w:tcPr>
          <w:p w:rsidR="00F8485C" w:rsidRDefault="00F8485C" w:rsidP="00466EB5">
            <w:r>
              <w:t>Visualizar boletim ,tarefas e ocorrências do seu filho.</w:t>
            </w:r>
          </w:p>
        </w:tc>
      </w:tr>
      <w:tr w:rsidR="00B6376F" w:rsidTr="00F8485C">
        <w:trPr>
          <w:trHeight w:val="974"/>
          <w:trPrChange w:id="224" w:author="lfernandobra" w:date="2014-09-13T11:48:00Z">
            <w:trPr>
              <w:trHeight w:val="1663"/>
            </w:trPr>
          </w:trPrChange>
        </w:trPr>
        <w:tc>
          <w:tcPr>
            <w:tcW w:w="3085" w:type="dxa"/>
            <w:tcPrChange w:id="225" w:author="lfernandobra" w:date="2014-09-13T11:48:00Z">
              <w:tcPr>
                <w:tcW w:w="3085" w:type="dxa"/>
              </w:tcPr>
            </w:tcPrChange>
          </w:tcPr>
          <w:p w:rsidR="00000000" w:rsidRDefault="00B6376F">
            <w:pPr>
              <w:jc w:val="center"/>
              <w:pPrChange w:id="226" w:author="lfernandobra" w:date="2014-09-13T11:29:00Z">
                <w:pPr/>
              </w:pPrChange>
            </w:pPr>
            <w:r>
              <w:t>Professor</w:t>
            </w:r>
          </w:p>
        </w:tc>
        <w:tc>
          <w:tcPr>
            <w:tcW w:w="5528" w:type="dxa"/>
            <w:tcPrChange w:id="227" w:author="lfernandobra" w:date="2014-09-13T11:48:00Z">
              <w:tcPr>
                <w:tcW w:w="5538" w:type="dxa"/>
              </w:tcPr>
            </w:tcPrChange>
          </w:tcPr>
          <w:p w:rsidR="00012CD5" w:rsidRDefault="00B6376F">
            <w:r>
              <w:t>Inser</w:t>
            </w:r>
            <w:r w:rsidR="00F8485C">
              <w:t>ir</w:t>
            </w:r>
            <w:r>
              <w:t>,Visualiza</w:t>
            </w:r>
            <w:r w:rsidR="00F8485C">
              <w:t>r</w:t>
            </w:r>
            <w:r>
              <w:t xml:space="preserve"> e Edita</w:t>
            </w:r>
            <w:r w:rsidR="00F8485C">
              <w:t>r:</w:t>
            </w:r>
            <w:r>
              <w:t xml:space="preserve"> tarefas, </w:t>
            </w:r>
            <w:r w:rsidR="00F8485C">
              <w:t>boletins</w:t>
            </w:r>
            <w:r w:rsidR="00DA5110">
              <w:t xml:space="preserve"> </w:t>
            </w:r>
            <w:r w:rsidR="00F8485C">
              <w:t>e ocorrência da turma</w:t>
            </w:r>
            <w:r>
              <w:t>.</w:t>
            </w:r>
          </w:p>
        </w:tc>
      </w:tr>
      <w:tr w:rsidR="00B6376F" w:rsidTr="00F8485C">
        <w:trPr>
          <w:trHeight w:val="1268"/>
          <w:trPrChange w:id="228" w:author="lfernandobra" w:date="2014-09-13T11:48:00Z">
            <w:trPr>
              <w:trHeight w:val="1644"/>
            </w:trPr>
          </w:trPrChange>
        </w:trPr>
        <w:tc>
          <w:tcPr>
            <w:tcW w:w="3085" w:type="dxa"/>
            <w:tcPrChange w:id="229" w:author="lfernandobra" w:date="2014-09-13T11:48:00Z">
              <w:tcPr>
                <w:tcW w:w="3085" w:type="dxa"/>
              </w:tcPr>
            </w:tcPrChange>
          </w:tcPr>
          <w:p w:rsidR="00000000" w:rsidRDefault="00B6376F">
            <w:pPr>
              <w:jc w:val="center"/>
              <w:pPrChange w:id="230" w:author="lfernandobra" w:date="2014-09-13T11:30:00Z">
                <w:pPr/>
              </w:pPrChange>
            </w:pPr>
            <w:r>
              <w:t>Secretaria</w:t>
            </w:r>
          </w:p>
        </w:tc>
        <w:tc>
          <w:tcPr>
            <w:tcW w:w="5528" w:type="dxa"/>
            <w:tcPrChange w:id="231" w:author="lfernandobra" w:date="2014-09-13T11:48:00Z">
              <w:tcPr>
                <w:tcW w:w="5538" w:type="dxa"/>
              </w:tcPr>
            </w:tcPrChange>
          </w:tcPr>
          <w:p w:rsidR="00012CD5" w:rsidRDefault="00454C69">
            <w:r>
              <w:t>Inser</w:t>
            </w:r>
            <w:r w:rsidR="00F8485C">
              <w:t>ir</w:t>
            </w:r>
            <w:r>
              <w:t>,</w:t>
            </w:r>
            <w:r w:rsidR="006F67F6">
              <w:t xml:space="preserve"> </w:t>
            </w:r>
            <w:r>
              <w:t>Edita</w:t>
            </w:r>
            <w:r w:rsidR="00F8485C">
              <w:t>r</w:t>
            </w:r>
            <w:r>
              <w:t xml:space="preserve"> e Visualiza</w:t>
            </w:r>
            <w:r w:rsidR="00F8485C">
              <w:t>r</w:t>
            </w:r>
            <w:r>
              <w:t xml:space="preserve"> : alunos,</w:t>
            </w:r>
            <w:r w:rsidR="008754A5">
              <w:t xml:space="preserve"> </w:t>
            </w:r>
            <w:r>
              <w:t>responsáveis,</w:t>
            </w:r>
            <w:r w:rsidR="008754A5">
              <w:t xml:space="preserve"> </w:t>
            </w:r>
            <w:r>
              <w:t>turmas e boletins.</w:t>
            </w:r>
          </w:p>
          <w:p w:rsidR="00012CD5" w:rsidRDefault="00454C69">
            <w:r>
              <w:t>Atribui professores e alunos à uma turma criada.</w:t>
            </w:r>
          </w:p>
        </w:tc>
      </w:tr>
      <w:tr w:rsidR="00B6376F" w:rsidTr="00F8485C">
        <w:trPr>
          <w:trHeight w:val="987"/>
          <w:trPrChange w:id="232" w:author="lfernandobra" w:date="2014-09-13T11:48:00Z">
            <w:trPr>
              <w:trHeight w:val="987"/>
            </w:trPr>
          </w:trPrChange>
        </w:trPr>
        <w:tc>
          <w:tcPr>
            <w:tcW w:w="3085" w:type="dxa"/>
            <w:tcPrChange w:id="233" w:author="lfernandobra" w:date="2014-09-13T11:48:00Z">
              <w:tcPr>
                <w:tcW w:w="3085" w:type="dxa"/>
              </w:tcPr>
            </w:tcPrChange>
          </w:tcPr>
          <w:p w:rsidR="00000000" w:rsidRDefault="00454C69">
            <w:pPr>
              <w:jc w:val="center"/>
              <w:pPrChange w:id="234" w:author="lfernandobra" w:date="2014-09-13T11:30:00Z">
                <w:pPr/>
              </w:pPrChange>
            </w:pPr>
            <w:r>
              <w:t>Gestor</w:t>
            </w:r>
          </w:p>
        </w:tc>
        <w:tc>
          <w:tcPr>
            <w:tcW w:w="5528" w:type="dxa"/>
            <w:tcPrChange w:id="235" w:author="lfernandobra" w:date="2014-09-13T11:48:00Z">
              <w:tcPr>
                <w:tcW w:w="5538" w:type="dxa"/>
              </w:tcPr>
            </w:tcPrChange>
          </w:tcPr>
          <w:p w:rsidR="00012CD5" w:rsidRDefault="00C0084F">
            <w:r>
              <w:t>Visualizar</w:t>
            </w:r>
            <w:r w:rsidR="00AD0E54">
              <w:t xml:space="preserve"> </w:t>
            </w:r>
            <w:r>
              <w:t>boletins,ocorrências,alunos,responsáveis e turma.</w:t>
            </w:r>
          </w:p>
          <w:p w:rsidR="00012CD5" w:rsidRDefault="00C0084F">
            <w:r>
              <w:t>Inserir ocorrência para turma ou alunos caso seja necessario.</w:t>
            </w:r>
          </w:p>
        </w:tc>
      </w:tr>
      <w:tr w:rsidR="00B6376F" w:rsidTr="00F8485C">
        <w:trPr>
          <w:trHeight w:val="987"/>
          <w:trPrChange w:id="236" w:author="lfernandobra" w:date="2014-09-13T11:48:00Z">
            <w:trPr>
              <w:trHeight w:val="987"/>
            </w:trPr>
          </w:trPrChange>
        </w:trPr>
        <w:tc>
          <w:tcPr>
            <w:tcW w:w="8613" w:type="dxa"/>
            <w:gridSpan w:val="2"/>
            <w:tcBorders>
              <w:left w:val="nil"/>
              <w:bottom w:val="nil"/>
              <w:right w:val="nil"/>
            </w:tcBorders>
            <w:tcPrChange w:id="237" w:author="lfernandobra" w:date="2014-09-13T11:48:00Z">
              <w:tcPr>
                <w:tcW w:w="8623" w:type="dxa"/>
                <w:gridSpan w:val="2"/>
                <w:tcBorders>
                  <w:left w:val="nil"/>
                  <w:bottom w:val="nil"/>
                  <w:right w:val="nil"/>
                </w:tcBorders>
              </w:tcPr>
            </w:tcPrChange>
          </w:tcPr>
          <w:p w:rsidR="00B6376F" w:rsidRDefault="00B6376F" w:rsidP="00466EB5">
            <w:pPr>
              <w:pStyle w:val="Legenda"/>
            </w:pPr>
            <w:bookmarkStart w:id="238" w:name="_Toc388816956"/>
            <w:r>
              <w:t xml:space="preserve">Tabela </w:t>
            </w:r>
            <w:r w:rsidR="00FE0409">
              <w:fldChar w:fldCharType="begin"/>
            </w:r>
            <w:r>
              <w:instrText xml:space="preserve"> SEQ Tabela \* ARABIC </w:instrText>
            </w:r>
            <w:r w:rsidR="00FE0409">
              <w:fldChar w:fldCharType="separate"/>
            </w:r>
            <w:r>
              <w:rPr>
                <w:noProof/>
              </w:rPr>
              <w:t>1</w:t>
            </w:r>
            <w:r w:rsidR="00FE0409">
              <w:rPr>
                <w:noProof/>
              </w:rPr>
              <w:fldChar w:fldCharType="end"/>
            </w:r>
            <w:r>
              <w:t xml:space="preserve"> Atores presentes no sistema</w:t>
            </w:r>
            <w:bookmarkEnd w:id="238"/>
          </w:p>
          <w:p w:rsidR="00B6376F" w:rsidRDefault="00B6376F" w:rsidP="00466EB5"/>
        </w:tc>
      </w:tr>
    </w:tbl>
    <w:p w:rsidR="00E370D6" w:rsidRDefault="00E370D6" w:rsidP="00B6376F">
      <w:pPr>
        <w:pStyle w:val="Legenda"/>
      </w:pPr>
    </w:p>
    <w:p w:rsidR="00301E38" w:rsidRDefault="00301E38">
      <w:pPr>
        <w:pStyle w:val="Ttulo2"/>
      </w:pPr>
      <w:bookmarkStart w:id="239" w:name="_Toc359135190"/>
      <w:r>
        <w:t xml:space="preserve">Descrição dos </w:t>
      </w:r>
      <w:r w:rsidR="00396A14">
        <w:t>Casos de U</w:t>
      </w:r>
      <w:r w:rsidRPr="00784EC4">
        <w:t>so</w:t>
      </w:r>
      <w:bookmarkEnd w:id="239"/>
    </w:p>
    <w:p w:rsidR="00301E38" w:rsidRDefault="00301E38" w:rsidP="00F856C3">
      <w:pPr>
        <w:pStyle w:val="Legenda"/>
      </w:pPr>
      <w:bookmarkStart w:id="240" w:name="_Toc348899626"/>
      <w:r>
        <w:t xml:space="preserve">Tabela </w:t>
      </w:r>
      <w:r w:rsidR="00FE0409">
        <w:fldChar w:fldCharType="begin"/>
      </w:r>
      <w:r w:rsidR="006C723A">
        <w:instrText xml:space="preserve"> SEQ Tabela \* ARABIC </w:instrText>
      </w:r>
      <w:r w:rsidR="00FE0409">
        <w:fldChar w:fldCharType="separate"/>
      </w:r>
      <w:r w:rsidR="00E370D6">
        <w:rPr>
          <w:noProof/>
        </w:rPr>
        <w:t>2</w:t>
      </w:r>
      <w:r w:rsidR="00FE0409">
        <w:rPr>
          <w:noProof/>
        </w:rPr>
        <w:fldChar w:fldCharType="end"/>
      </w:r>
      <w:r>
        <w:t xml:space="preserve"> - </w:t>
      </w:r>
      <w:r w:rsidR="002B2842">
        <w:t>UC01 – Login</w:t>
      </w:r>
      <w:bookmarkEnd w:id="240"/>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5918"/>
      </w:tblGrid>
      <w:tr w:rsidR="002B2842" w:rsidRPr="003D4761" w:rsidTr="00466EB5">
        <w:trPr>
          <w:trHeight w:val="408"/>
        </w:trPr>
        <w:tc>
          <w:tcPr>
            <w:tcW w:w="2658" w:type="dxa"/>
            <w:shd w:val="clear" w:color="auto" w:fill="D9D9D9"/>
          </w:tcPr>
          <w:p w:rsidR="002B2842" w:rsidRPr="003D4761" w:rsidRDefault="002B2842" w:rsidP="00466EB5">
            <w:pPr>
              <w:rPr>
                <w:b/>
                <w:bCs/>
              </w:rPr>
            </w:pPr>
            <w:r>
              <w:rPr>
                <w:b/>
                <w:bCs/>
              </w:rPr>
              <w:t>Nome do C</w:t>
            </w:r>
            <w:r w:rsidRPr="003D4761">
              <w:rPr>
                <w:b/>
                <w:bCs/>
              </w:rPr>
              <w:t>aso de Uso:</w:t>
            </w:r>
          </w:p>
        </w:tc>
        <w:tc>
          <w:tcPr>
            <w:tcW w:w="5918" w:type="dxa"/>
          </w:tcPr>
          <w:p w:rsidR="002B2842" w:rsidRPr="003D4761" w:rsidRDefault="002B2842" w:rsidP="00466EB5">
            <w:r>
              <w:t>UC01 – Login</w:t>
            </w:r>
          </w:p>
        </w:tc>
      </w:tr>
      <w:tr w:rsidR="002B2842" w:rsidRPr="003D4761" w:rsidTr="00466EB5">
        <w:trPr>
          <w:trHeight w:val="408"/>
        </w:trPr>
        <w:tc>
          <w:tcPr>
            <w:tcW w:w="2658" w:type="dxa"/>
            <w:shd w:val="clear" w:color="auto" w:fill="D9D9D9"/>
          </w:tcPr>
          <w:p w:rsidR="002B2842" w:rsidRPr="003D4761" w:rsidRDefault="002B2842" w:rsidP="00466EB5">
            <w:pPr>
              <w:rPr>
                <w:b/>
                <w:bCs/>
              </w:rPr>
            </w:pPr>
            <w:r w:rsidRPr="003D4761">
              <w:rPr>
                <w:b/>
                <w:bCs/>
              </w:rPr>
              <w:t>Resumo:</w:t>
            </w:r>
          </w:p>
        </w:tc>
        <w:tc>
          <w:tcPr>
            <w:tcW w:w="5918" w:type="dxa"/>
          </w:tcPr>
          <w:p w:rsidR="002B2842" w:rsidRPr="003D4761" w:rsidRDefault="002B2842" w:rsidP="00466EB5">
            <w:pPr>
              <w:rPr>
                <w:color w:val="548DD4"/>
              </w:rPr>
            </w:pPr>
            <w:r>
              <w:t>Obter acesso ao sistema</w:t>
            </w:r>
          </w:p>
        </w:tc>
      </w:tr>
      <w:tr w:rsidR="002B2842" w:rsidRPr="003D4761" w:rsidTr="00466EB5">
        <w:trPr>
          <w:trHeight w:val="408"/>
        </w:trPr>
        <w:tc>
          <w:tcPr>
            <w:tcW w:w="2658" w:type="dxa"/>
            <w:shd w:val="clear" w:color="auto" w:fill="D9D9D9"/>
          </w:tcPr>
          <w:p w:rsidR="002B2842" w:rsidRPr="003D4761" w:rsidRDefault="002B2842" w:rsidP="00466EB5">
            <w:pPr>
              <w:rPr>
                <w:b/>
                <w:bCs/>
              </w:rPr>
            </w:pPr>
            <w:r w:rsidRPr="003D4761">
              <w:rPr>
                <w:b/>
                <w:bCs/>
              </w:rPr>
              <w:t>Ator Principal:</w:t>
            </w:r>
          </w:p>
        </w:tc>
        <w:tc>
          <w:tcPr>
            <w:tcW w:w="5918" w:type="dxa"/>
          </w:tcPr>
          <w:p w:rsidR="002B2842" w:rsidRPr="00CB5E8D" w:rsidRDefault="002B2842" w:rsidP="00466EB5">
            <w:r>
              <w:t>Gestor, professor, secretaria, responsável</w:t>
            </w:r>
            <w:r w:rsidR="0013264A">
              <w:t xml:space="preserve"> </w:t>
            </w:r>
            <w:r>
              <w:t>(pais) e aluno</w:t>
            </w:r>
          </w:p>
        </w:tc>
      </w:tr>
      <w:tr w:rsidR="002B2842" w:rsidRPr="003D4761" w:rsidTr="00466EB5">
        <w:trPr>
          <w:trHeight w:val="423"/>
        </w:trPr>
        <w:tc>
          <w:tcPr>
            <w:tcW w:w="2658" w:type="dxa"/>
            <w:shd w:val="clear" w:color="auto" w:fill="D9D9D9"/>
          </w:tcPr>
          <w:p w:rsidR="002B2842" w:rsidRPr="003D4761" w:rsidRDefault="002B2842" w:rsidP="00466EB5">
            <w:pPr>
              <w:rPr>
                <w:b/>
                <w:bCs/>
              </w:rPr>
            </w:pPr>
            <w:r w:rsidRPr="003D4761">
              <w:rPr>
                <w:b/>
                <w:bCs/>
              </w:rPr>
              <w:t>Pré-condição</w:t>
            </w:r>
          </w:p>
        </w:tc>
        <w:tc>
          <w:tcPr>
            <w:tcW w:w="5918" w:type="dxa"/>
          </w:tcPr>
          <w:p w:rsidR="002B2842" w:rsidRPr="00CB5E8D" w:rsidRDefault="002B2842" w:rsidP="00466EB5">
            <w:r>
              <w:t>Deve estar cadastrado no banco de dados</w:t>
            </w:r>
          </w:p>
        </w:tc>
      </w:tr>
      <w:tr w:rsidR="002B2842" w:rsidRPr="003D4761" w:rsidTr="00466EB5">
        <w:trPr>
          <w:trHeight w:val="831"/>
        </w:trPr>
        <w:tc>
          <w:tcPr>
            <w:tcW w:w="2658" w:type="dxa"/>
            <w:shd w:val="clear" w:color="auto" w:fill="D9D9D9"/>
          </w:tcPr>
          <w:p w:rsidR="002B2842" w:rsidRPr="003D4761" w:rsidRDefault="002B2842" w:rsidP="00466EB5">
            <w:pPr>
              <w:rPr>
                <w:b/>
                <w:bCs/>
              </w:rPr>
            </w:pPr>
            <w:r w:rsidRPr="003D4761">
              <w:rPr>
                <w:b/>
                <w:bCs/>
              </w:rPr>
              <w:t>Pós-condição</w:t>
            </w:r>
          </w:p>
        </w:tc>
        <w:tc>
          <w:tcPr>
            <w:tcW w:w="5918" w:type="dxa"/>
          </w:tcPr>
          <w:p w:rsidR="002B2842" w:rsidRPr="00CB5E8D" w:rsidRDefault="002B2842" w:rsidP="00466EB5">
            <w:r>
              <w:t>O ator recebe um login e uma senha para acesso ao sistema que atenda ao seu perfil de usuário.</w:t>
            </w:r>
          </w:p>
        </w:tc>
      </w:tr>
      <w:tr w:rsidR="002B2842" w:rsidRPr="003D4761" w:rsidTr="00466EB5">
        <w:trPr>
          <w:trHeight w:val="6253"/>
        </w:trPr>
        <w:tc>
          <w:tcPr>
            <w:tcW w:w="8576" w:type="dxa"/>
            <w:gridSpan w:val="2"/>
          </w:tcPr>
          <w:p w:rsidR="002B2842" w:rsidRPr="003D4761" w:rsidRDefault="002B2842" w:rsidP="00466EB5">
            <w:pPr>
              <w:rPr>
                <w:b/>
                <w:bCs/>
              </w:rPr>
            </w:pPr>
          </w:p>
          <w:p w:rsidR="002B2842" w:rsidRDefault="002B2842" w:rsidP="00466EB5">
            <w:pPr>
              <w:rPr>
                <w:color w:val="548DD4"/>
              </w:rPr>
            </w:pPr>
            <w:r w:rsidRPr="003D4761">
              <w:rPr>
                <w:b/>
                <w:bCs/>
              </w:rPr>
              <w:t>Fluxo Principal</w:t>
            </w:r>
            <w:r w:rsidRPr="003D4761">
              <w:t xml:space="preserve">: </w:t>
            </w:r>
          </w:p>
          <w:p w:rsidR="002B2842" w:rsidRPr="00EB4F26" w:rsidRDefault="002B2842" w:rsidP="00466EB5">
            <w:r w:rsidRPr="00EB4F26">
              <w:t xml:space="preserve">FP01 – Este caso de uso inicia quando o </w:t>
            </w:r>
            <w:r>
              <w:t>ator</w:t>
            </w:r>
            <w:r w:rsidRPr="00EB4F26">
              <w:t xml:space="preserve"> deseja </w:t>
            </w:r>
            <w:r>
              <w:t>logar no sistema</w:t>
            </w:r>
          </w:p>
          <w:p w:rsidR="002B2842" w:rsidRDefault="002B2842" w:rsidP="00466EB5">
            <w:r w:rsidRPr="00EB4F26">
              <w:t xml:space="preserve">FP02 – </w:t>
            </w:r>
            <w:r>
              <w:t>O sistema oferece opção para inserir dados para verificação do acesso</w:t>
            </w:r>
          </w:p>
          <w:p w:rsidR="002B2842" w:rsidRDefault="002B2842" w:rsidP="00466EB5">
            <w:r w:rsidRPr="00EB4F26">
              <w:t xml:space="preserve">FP03 – </w:t>
            </w:r>
            <w:r>
              <w:t>O ator digita o login e a senha nos campos indicados</w:t>
            </w:r>
          </w:p>
          <w:p w:rsidR="002B2842" w:rsidRDefault="002B2842" w:rsidP="00466EB5">
            <w:r w:rsidRPr="00EB4F26">
              <w:t xml:space="preserve">FP04 – </w:t>
            </w:r>
            <w:r>
              <w:t>O s</w:t>
            </w:r>
            <w:r w:rsidRPr="00EB4F26">
              <w:t xml:space="preserve">istema </w:t>
            </w:r>
            <w:r>
              <w:t>libera as opções de acesso ao sistema, de acordo com o perfil do usuário</w:t>
            </w:r>
          </w:p>
          <w:p w:rsidR="002B2842" w:rsidRDefault="002B2842" w:rsidP="00466EB5"/>
          <w:p w:rsidR="002B2842" w:rsidRDefault="002B2842" w:rsidP="00466EB5">
            <w:r w:rsidRPr="003D4761">
              <w:rPr>
                <w:b/>
                <w:bCs/>
              </w:rPr>
              <w:t>Fluxo Alternativo:</w:t>
            </w:r>
          </w:p>
          <w:p w:rsidR="002B2842" w:rsidRDefault="002B2842" w:rsidP="00466EB5">
            <w:r>
              <w:t>FA01 – O ator digitou dados incorretos</w:t>
            </w:r>
          </w:p>
          <w:p w:rsidR="002B2842" w:rsidRDefault="002B2842" w:rsidP="00466EB5">
            <w:r>
              <w:t xml:space="preserve">FA02 – O sistema informa que o acesso foi negado por dados incorretos e oferece uma  nova tentativa </w:t>
            </w:r>
          </w:p>
          <w:p w:rsidR="002B2842" w:rsidRDefault="002B2842" w:rsidP="00466EB5"/>
          <w:p w:rsidR="002B2842" w:rsidRDefault="002B2842" w:rsidP="00466EB5">
            <w:r>
              <w:t>FA01 – O ator digitou informações não cadastradas.</w:t>
            </w:r>
          </w:p>
          <w:p w:rsidR="002B2842" w:rsidRPr="002B2842" w:rsidRDefault="002B2842" w:rsidP="00466EB5">
            <w:pPr>
              <w:rPr>
                <w:color w:val="548DD4"/>
                <w:rPrChange w:id="241" w:author="lfernandobra" w:date="2014-09-06T14:33:00Z">
                  <w:rPr/>
                </w:rPrChange>
              </w:rPr>
            </w:pPr>
            <w:r>
              <w:t>FA02 – O sistema informa que o usuário não está cadastro e solicita o cadastro</w:t>
            </w:r>
          </w:p>
        </w:tc>
      </w:tr>
    </w:tbl>
    <w:p w:rsidR="0054253E" w:rsidRDefault="0054253E" w:rsidP="002B2842">
      <w:pPr>
        <w:pStyle w:val="Legenda"/>
        <w:rPr>
          <w:ins w:id="242" w:author="Diney" w:date="2014-09-07T22:35:00Z"/>
        </w:rPr>
      </w:pPr>
    </w:p>
    <w:p w:rsidR="002B2842" w:rsidRDefault="002B2842" w:rsidP="002B2842">
      <w:pPr>
        <w:pStyle w:val="Legenda"/>
      </w:pPr>
      <w:r>
        <w:t>Tabela 3 - UC02 – Visualizar</w:t>
      </w:r>
      <w:r w:rsidR="00AF7EBC">
        <w:t xml:space="preserve"> </w:t>
      </w:r>
      <w:r>
        <w:t>B</w:t>
      </w:r>
      <w:r w:rsidRPr="00AA34EB">
        <w:t>oletim</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38"/>
      </w:tblGrid>
      <w:tr w:rsidR="002B2842" w:rsidRPr="003D4761" w:rsidTr="00466EB5">
        <w:trPr>
          <w:trHeight w:val="144"/>
        </w:trPr>
        <w:tc>
          <w:tcPr>
            <w:tcW w:w="2658" w:type="dxa"/>
            <w:shd w:val="clear" w:color="auto" w:fill="D9D9D9"/>
          </w:tcPr>
          <w:p w:rsidR="002B2842" w:rsidRPr="003D4761" w:rsidRDefault="002B2842" w:rsidP="00466EB5">
            <w:pPr>
              <w:rPr>
                <w:b/>
                <w:bCs/>
              </w:rPr>
            </w:pPr>
            <w:r>
              <w:rPr>
                <w:b/>
                <w:bCs/>
              </w:rPr>
              <w:t>Nome do C</w:t>
            </w:r>
            <w:r w:rsidRPr="003D4761">
              <w:rPr>
                <w:b/>
                <w:bCs/>
              </w:rPr>
              <w:t>aso de Uso:</w:t>
            </w:r>
          </w:p>
        </w:tc>
        <w:tc>
          <w:tcPr>
            <w:tcW w:w="6038" w:type="dxa"/>
          </w:tcPr>
          <w:p w:rsidR="002B2842" w:rsidRPr="003D4761" w:rsidRDefault="002B2842" w:rsidP="00466EB5">
            <w:r>
              <w:t>UC02 – Visualizar</w:t>
            </w:r>
            <w:r w:rsidR="000035E2">
              <w:t xml:space="preserve"> </w:t>
            </w:r>
            <w:r>
              <w:t>B</w:t>
            </w:r>
            <w:r w:rsidRPr="00AA34EB">
              <w:t>oletim</w:t>
            </w:r>
          </w:p>
        </w:tc>
      </w:tr>
      <w:tr w:rsidR="002B2842" w:rsidRPr="003D4761" w:rsidTr="00466EB5">
        <w:trPr>
          <w:trHeight w:val="144"/>
        </w:trPr>
        <w:tc>
          <w:tcPr>
            <w:tcW w:w="2658" w:type="dxa"/>
            <w:shd w:val="clear" w:color="auto" w:fill="D9D9D9"/>
          </w:tcPr>
          <w:p w:rsidR="002B2842" w:rsidRPr="003D4761" w:rsidRDefault="002B2842" w:rsidP="00466EB5">
            <w:pPr>
              <w:rPr>
                <w:b/>
                <w:bCs/>
              </w:rPr>
            </w:pPr>
            <w:r w:rsidRPr="003D4761">
              <w:rPr>
                <w:b/>
                <w:bCs/>
              </w:rPr>
              <w:t>Resumo:</w:t>
            </w:r>
          </w:p>
        </w:tc>
        <w:tc>
          <w:tcPr>
            <w:tcW w:w="6038" w:type="dxa"/>
          </w:tcPr>
          <w:p w:rsidR="002B2842" w:rsidRPr="003D4761" w:rsidRDefault="002B2842" w:rsidP="00466EB5">
            <w:pPr>
              <w:rPr>
                <w:color w:val="548DD4"/>
              </w:rPr>
            </w:pPr>
            <w:r>
              <w:t xml:space="preserve">Visualização de notas e falta dos alunos </w:t>
            </w:r>
          </w:p>
        </w:tc>
      </w:tr>
      <w:tr w:rsidR="002B2842" w:rsidRPr="003D4761" w:rsidTr="00466EB5">
        <w:trPr>
          <w:trHeight w:val="144"/>
        </w:trPr>
        <w:tc>
          <w:tcPr>
            <w:tcW w:w="2658" w:type="dxa"/>
            <w:shd w:val="clear" w:color="auto" w:fill="D9D9D9"/>
          </w:tcPr>
          <w:p w:rsidR="002B2842" w:rsidRPr="003D4761" w:rsidRDefault="002B2842" w:rsidP="00466EB5">
            <w:pPr>
              <w:rPr>
                <w:b/>
                <w:bCs/>
              </w:rPr>
            </w:pPr>
            <w:r w:rsidRPr="003D4761">
              <w:rPr>
                <w:b/>
                <w:bCs/>
              </w:rPr>
              <w:t>Ator Principal:</w:t>
            </w:r>
          </w:p>
        </w:tc>
        <w:tc>
          <w:tcPr>
            <w:tcW w:w="6038" w:type="dxa"/>
          </w:tcPr>
          <w:p w:rsidR="002B2842" w:rsidRPr="00CB5E8D" w:rsidRDefault="002B2842" w:rsidP="00466EB5">
            <w:commentRangeStart w:id="243"/>
            <w:r>
              <w:t>Professores, Responsaveis(pai) e Alunos</w:t>
            </w:r>
            <w:commentRangeEnd w:id="243"/>
            <w:r w:rsidR="00CA2946">
              <w:rPr>
                <w:rStyle w:val="Refdecomentrio"/>
              </w:rPr>
              <w:commentReference w:id="243"/>
            </w:r>
          </w:p>
        </w:tc>
      </w:tr>
      <w:tr w:rsidR="002B2842" w:rsidRPr="003D4761" w:rsidTr="00466EB5">
        <w:trPr>
          <w:trHeight w:val="144"/>
        </w:trPr>
        <w:tc>
          <w:tcPr>
            <w:tcW w:w="2658" w:type="dxa"/>
            <w:shd w:val="clear" w:color="auto" w:fill="D9D9D9"/>
          </w:tcPr>
          <w:p w:rsidR="002B2842" w:rsidRPr="003D4761" w:rsidRDefault="002B2842" w:rsidP="00466EB5">
            <w:pPr>
              <w:rPr>
                <w:b/>
                <w:bCs/>
              </w:rPr>
            </w:pPr>
            <w:r w:rsidRPr="003D4761">
              <w:rPr>
                <w:b/>
                <w:bCs/>
              </w:rPr>
              <w:t>Pré-condição</w:t>
            </w:r>
          </w:p>
        </w:tc>
        <w:tc>
          <w:tcPr>
            <w:tcW w:w="6038" w:type="dxa"/>
          </w:tcPr>
          <w:p w:rsidR="002B2842" w:rsidRDefault="002B2842" w:rsidP="00466EB5">
            <w:r>
              <w:t>Boletim inserido no sistema</w:t>
            </w:r>
          </w:p>
          <w:p w:rsidR="002B2842" w:rsidRPr="00CB5E8D" w:rsidRDefault="002B2842" w:rsidP="00466EB5">
            <w:r>
              <w:t>O ator deve estar logado</w:t>
            </w:r>
          </w:p>
        </w:tc>
      </w:tr>
      <w:tr w:rsidR="002B2842" w:rsidRPr="003D4761" w:rsidTr="00466EB5">
        <w:trPr>
          <w:trHeight w:val="144"/>
        </w:trPr>
        <w:tc>
          <w:tcPr>
            <w:tcW w:w="2658" w:type="dxa"/>
            <w:shd w:val="clear" w:color="auto" w:fill="D9D9D9"/>
          </w:tcPr>
          <w:p w:rsidR="002B2842" w:rsidRPr="003D4761" w:rsidRDefault="002B2842" w:rsidP="00466EB5">
            <w:pPr>
              <w:rPr>
                <w:b/>
                <w:bCs/>
              </w:rPr>
            </w:pPr>
            <w:r w:rsidRPr="003D4761">
              <w:rPr>
                <w:b/>
                <w:bCs/>
              </w:rPr>
              <w:t>Pós-condição</w:t>
            </w:r>
          </w:p>
        </w:tc>
        <w:tc>
          <w:tcPr>
            <w:tcW w:w="6038" w:type="dxa"/>
          </w:tcPr>
          <w:p w:rsidR="002B2842" w:rsidRPr="00CB5E8D" w:rsidRDefault="002B2842" w:rsidP="00466EB5">
            <w:commentRangeStart w:id="244"/>
            <w:r>
              <w:t xml:space="preserve">Boletim visualizado </w:t>
            </w:r>
            <w:commentRangeEnd w:id="244"/>
            <w:r w:rsidR="00907066">
              <w:rPr>
                <w:rStyle w:val="Refdecomentrio"/>
              </w:rPr>
              <w:commentReference w:id="244"/>
            </w:r>
          </w:p>
        </w:tc>
      </w:tr>
      <w:tr w:rsidR="002B2842" w:rsidRPr="003D4761" w:rsidTr="00466EB5">
        <w:trPr>
          <w:trHeight w:val="4545"/>
        </w:trPr>
        <w:tc>
          <w:tcPr>
            <w:tcW w:w="8696" w:type="dxa"/>
            <w:gridSpan w:val="2"/>
          </w:tcPr>
          <w:p w:rsidR="002B2842" w:rsidRDefault="002B2842" w:rsidP="00466EB5">
            <w:pPr>
              <w:rPr>
                <w:b/>
                <w:bCs/>
              </w:rPr>
            </w:pPr>
          </w:p>
          <w:p w:rsidR="002B2842" w:rsidRDefault="002B2842" w:rsidP="00466EB5">
            <w:pPr>
              <w:rPr>
                <w:color w:val="548DD4"/>
              </w:rPr>
            </w:pPr>
            <w:r w:rsidRPr="003D4761">
              <w:rPr>
                <w:b/>
                <w:bCs/>
              </w:rPr>
              <w:t>Fluxo Principal</w:t>
            </w:r>
            <w:r w:rsidRPr="003D4761">
              <w:t xml:space="preserve">: </w:t>
            </w:r>
          </w:p>
          <w:p w:rsidR="002B2842" w:rsidRPr="00EB4F26" w:rsidRDefault="002B2842" w:rsidP="00466EB5">
            <w:r w:rsidRPr="00EB4F26">
              <w:t xml:space="preserve">FP01 – Este caso de uso inicia quando </w:t>
            </w:r>
            <w:r>
              <w:t>os atores desejam visualizar um boletim</w:t>
            </w:r>
          </w:p>
          <w:p w:rsidR="002B2842" w:rsidRDefault="002B2842" w:rsidP="00466EB5">
            <w:r w:rsidRPr="00EB4F26">
              <w:t>FP0</w:t>
            </w:r>
            <w:r>
              <w:t>2</w:t>
            </w:r>
            <w:r w:rsidRPr="00EB4F26">
              <w:t xml:space="preserve"> – </w:t>
            </w:r>
            <w:r>
              <w:t xml:space="preserve">O ator </w:t>
            </w:r>
            <w:r w:rsidRPr="00EB4F26">
              <w:t xml:space="preserve">seleciona a </w:t>
            </w:r>
            <w:r>
              <w:t>opção Visualizar Boletim</w:t>
            </w:r>
          </w:p>
          <w:p w:rsidR="002B2842" w:rsidRDefault="002B2842" w:rsidP="00466EB5">
            <w:commentRangeStart w:id="245"/>
            <w:r w:rsidRPr="00EB4F26">
              <w:t>FP0</w:t>
            </w:r>
            <w:r>
              <w:t>3</w:t>
            </w:r>
            <w:r w:rsidRPr="00EB4F26">
              <w:t xml:space="preserve"> – </w:t>
            </w:r>
            <w:r>
              <w:t>O sistema exibe a tela com os boletins inseridos no sistema de acordo com o perfil do ator logado</w:t>
            </w:r>
          </w:p>
          <w:p w:rsidR="002B2842" w:rsidRDefault="002B2842" w:rsidP="00466EB5">
            <w:r>
              <w:t>FP04 – O sistema emite aviso de notas visualizadas</w:t>
            </w:r>
            <w:commentRangeEnd w:id="245"/>
            <w:r w:rsidR="00CA2946">
              <w:rPr>
                <w:rStyle w:val="Refdecomentrio"/>
              </w:rPr>
              <w:commentReference w:id="245"/>
            </w:r>
          </w:p>
          <w:p w:rsidR="002B2842" w:rsidRDefault="002B2842" w:rsidP="00466EB5">
            <w:pPr>
              <w:rPr>
                <w:b/>
                <w:bCs/>
              </w:rPr>
            </w:pPr>
          </w:p>
          <w:p w:rsidR="002B2842" w:rsidRDefault="002B2842" w:rsidP="00466EB5">
            <w:pPr>
              <w:rPr>
                <w:b/>
                <w:bCs/>
              </w:rPr>
            </w:pPr>
            <w:r w:rsidRPr="003D4761">
              <w:rPr>
                <w:b/>
                <w:bCs/>
              </w:rPr>
              <w:t>Fluxo Alternativo:</w:t>
            </w:r>
          </w:p>
          <w:p w:rsidR="002B2842" w:rsidRPr="00673DAE" w:rsidRDefault="002B2842" w:rsidP="00466EB5"/>
        </w:tc>
      </w:tr>
    </w:tbl>
    <w:p w:rsidR="00000000" w:rsidRDefault="007339CE">
      <w:pPr>
        <w:pPrChange w:id="246" w:author="lfernandobra" w:date="2014-09-06T14:35:00Z">
          <w:pPr>
            <w:pStyle w:val="Legenda"/>
          </w:pPr>
        </w:pPrChange>
      </w:pPr>
    </w:p>
    <w:p w:rsidR="003D109B" w:rsidRDefault="003D109B" w:rsidP="003D109B">
      <w:pPr>
        <w:pStyle w:val="Legenda"/>
      </w:pPr>
      <w:r>
        <w:t>Tabela 4 - UC03 – VisualizarTarefa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0"/>
        <w:gridCol w:w="5918"/>
      </w:tblGrid>
      <w:tr w:rsidR="003D109B" w:rsidRPr="00D96646" w:rsidTr="00A46585">
        <w:tc>
          <w:tcPr>
            <w:tcW w:w="2800" w:type="dxa"/>
            <w:shd w:val="clear" w:color="auto" w:fill="D9D9D9"/>
          </w:tcPr>
          <w:p w:rsidR="003D109B" w:rsidRPr="003D4761" w:rsidRDefault="003D109B" w:rsidP="00A46585">
            <w:pPr>
              <w:rPr>
                <w:b/>
                <w:bCs/>
              </w:rPr>
            </w:pPr>
            <w:r>
              <w:rPr>
                <w:b/>
                <w:bCs/>
              </w:rPr>
              <w:t>Nome do C</w:t>
            </w:r>
            <w:r w:rsidRPr="003D4761">
              <w:rPr>
                <w:b/>
                <w:bCs/>
              </w:rPr>
              <w:t>aso de Uso:</w:t>
            </w:r>
          </w:p>
        </w:tc>
        <w:tc>
          <w:tcPr>
            <w:tcW w:w="5918" w:type="dxa"/>
          </w:tcPr>
          <w:p w:rsidR="003D109B" w:rsidRPr="00D96646" w:rsidRDefault="003D109B" w:rsidP="00A46585">
            <w:r>
              <w:t>UC03 – Visualizar Tarefa</w:t>
            </w:r>
          </w:p>
        </w:tc>
      </w:tr>
      <w:tr w:rsidR="003D109B" w:rsidRPr="00D96646" w:rsidTr="00A46585">
        <w:tc>
          <w:tcPr>
            <w:tcW w:w="2800" w:type="dxa"/>
            <w:shd w:val="clear" w:color="auto" w:fill="D9D9D9"/>
          </w:tcPr>
          <w:p w:rsidR="003D109B" w:rsidRPr="003D4761" w:rsidRDefault="003D109B" w:rsidP="00A46585">
            <w:pPr>
              <w:rPr>
                <w:b/>
                <w:bCs/>
              </w:rPr>
            </w:pPr>
            <w:r w:rsidRPr="003D4761">
              <w:rPr>
                <w:b/>
                <w:bCs/>
              </w:rPr>
              <w:t>Resumo:</w:t>
            </w:r>
          </w:p>
        </w:tc>
        <w:tc>
          <w:tcPr>
            <w:tcW w:w="5918" w:type="dxa"/>
          </w:tcPr>
          <w:p w:rsidR="003D109B" w:rsidRPr="00D96646" w:rsidRDefault="003D109B" w:rsidP="00A46585">
            <w:r>
              <w:t>Os alunos e pais conferem as tarefas de casa para os próximos dias.</w:t>
            </w:r>
          </w:p>
        </w:tc>
      </w:tr>
      <w:tr w:rsidR="003D109B" w:rsidRPr="00D96646" w:rsidTr="00A46585">
        <w:tc>
          <w:tcPr>
            <w:tcW w:w="2800" w:type="dxa"/>
            <w:shd w:val="clear" w:color="auto" w:fill="D9D9D9"/>
          </w:tcPr>
          <w:p w:rsidR="003D109B" w:rsidRPr="003D4761" w:rsidRDefault="003D109B" w:rsidP="00A46585">
            <w:pPr>
              <w:rPr>
                <w:b/>
                <w:bCs/>
              </w:rPr>
            </w:pPr>
            <w:r w:rsidRPr="003D4761">
              <w:rPr>
                <w:b/>
                <w:bCs/>
              </w:rPr>
              <w:t>Ator Principal:</w:t>
            </w:r>
          </w:p>
        </w:tc>
        <w:tc>
          <w:tcPr>
            <w:tcW w:w="5918" w:type="dxa"/>
          </w:tcPr>
          <w:p w:rsidR="003D109B" w:rsidRPr="00D96646" w:rsidRDefault="003D109B" w:rsidP="00A46585">
            <w:commentRangeStart w:id="247"/>
            <w:r>
              <w:t>Aluno e pais</w:t>
            </w:r>
            <w:commentRangeEnd w:id="247"/>
            <w:r w:rsidR="00CA2946">
              <w:rPr>
                <w:rStyle w:val="Refdecomentrio"/>
              </w:rPr>
              <w:commentReference w:id="247"/>
            </w:r>
          </w:p>
        </w:tc>
      </w:tr>
      <w:tr w:rsidR="003D109B" w:rsidRPr="00D96646" w:rsidTr="00A46585">
        <w:tc>
          <w:tcPr>
            <w:tcW w:w="2800" w:type="dxa"/>
            <w:shd w:val="clear" w:color="auto" w:fill="D9D9D9"/>
          </w:tcPr>
          <w:p w:rsidR="003D109B" w:rsidRPr="003D4761" w:rsidRDefault="003D109B" w:rsidP="00A46585">
            <w:pPr>
              <w:rPr>
                <w:b/>
                <w:bCs/>
              </w:rPr>
            </w:pPr>
            <w:r w:rsidRPr="003D4761">
              <w:rPr>
                <w:b/>
                <w:bCs/>
              </w:rPr>
              <w:t>Pré-condição</w:t>
            </w:r>
          </w:p>
        </w:tc>
        <w:tc>
          <w:tcPr>
            <w:tcW w:w="5918" w:type="dxa"/>
          </w:tcPr>
          <w:p w:rsidR="003D109B" w:rsidRPr="00D96646" w:rsidRDefault="003D109B" w:rsidP="00A46585">
            <w:r>
              <w:t>Os atores devem estar logados</w:t>
            </w:r>
          </w:p>
        </w:tc>
      </w:tr>
      <w:tr w:rsidR="003D109B" w:rsidRPr="00D96646" w:rsidTr="00A46585">
        <w:tc>
          <w:tcPr>
            <w:tcW w:w="2800" w:type="dxa"/>
            <w:shd w:val="clear" w:color="auto" w:fill="D9D9D9"/>
          </w:tcPr>
          <w:p w:rsidR="003D109B" w:rsidRPr="003D4761" w:rsidRDefault="003D109B" w:rsidP="00A46585">
            <w:pPr>
              <w:rPr>
                <w:b/>
                <w:bCs/>
              </w:rPr>
            </w:pPr>
            <w:r w:rsidRPr="003D4761">
              <w:rPr>
                <w:b/>
                <w:bCs/>
              </w:rPr>
              <w:t>Pós-condição</w:t>
            </w:r>
          </w:p>
        </w:tc>
        <w:tc>
          <w:tcPr>
            <w:tcW w:w="5918" w:type="dxa"/>
          </w:tcPr>
          <w:p w:rsidR="003D109B" w:rsidRPr="00D96646" w:rsidRDefault="003D109B" w:rsidP="00A46585">
            <w:commentRangeStart w:id="248"/>
            <w:r>
              <w:t>Tarefa visualizada</w:t>
            </w:r>
            <w:commentRangeEnd w:id="248"/>
            <w:r w:rsidR="00907066">
              <w:rPr>
                <w:rStyle w:val="Refdecomentrio"/>
              </w:rPr>
              <w:commentReference w:id="248"/>
            </w:r>
          </w:p>
        </w:tc>
      </w:tr>
      <w:tr w:rsidR="003D109B" w:rsidRPr="003D4761" w:rsidTr="00A46585">
        <w:tc>
          <w:tcPr>
            <w:tcW w:w="8718" w:type="dxa"/>
            <w:gridSpan w:val="2"/>
          </w:tcPr>
          <w:p w:rsidR="003D109B" w:rsidRPr="003D4761" w:rsidRDefault="003D109B" w:rsidP="00A46585">
            <w:pPr>
              <w:rPr>
                <w:b/>
                <w:bCs/>
              </w:rPr>
            </w:pPr>
          </w:p>
          <w:p w:rsidR="003D109B" w:rsidRDefault="003D109B" w:rsidP="00A46585">
            <w:r w:rsidRPr="003D4761">
              <w:rPr>
                <w:b/>
                <w:bCs/>
              </w:rPr>
              <w:t>Fluxo Principal</w:t>
            </w:r>
            <w:r w:rsidRPr="003D4761">
              <w:t xml:space="preserve">: </w:t>
            </w:r>
          </w:p>
          <w:p w:rsidR="003D109B" w:rsidRDefault="003D109B" w:rsidP="00A46585">
            <w:pPr>
              <w:jc w:val="left"/>
            </w:pPr>
            <w:r w:rsidRPr="00EB4F26">
              <w:t>FP</w:t>
            </w:r>
            <w:r>
              <w:t>01</w:t>
            </w:r>
            <w:r w:rsidRPr="00EB4F26">
              <w:t xml:space="preserve"> –</w:t>
            </w:r>
            <w:r>
              <w:t xml:space="preserve"> Este caso de uso inicia-se quando o ator deseja consultar tarefa</w:t>
            </w:r>
          </w:p>
          <w:p w:rsidR="003D109B" w:rsidRDefault="003D109B" w:rsidP="00A46585">
            <w:pPr>
              <w:jc w:val="left"/>
            </w:pPr>
            <w:r w:rsidRPr="00EB4F26">
              <w:t>FP</w:t>
            </w:r>
            <w:r>
              <w:t>02</w:t>
            </w:r>
            <w:r w:rsidRPr="00EB4F26">
              <w:t xml:space="preserve"> –</w:t>
            </w:r>
            <w:r>
              <w:t xml:space="preserve"> O ator seleciona a opção tarefas</w:t>
            </w:r>
          </w:p>
          <w:p w:rsidR="003D109B" w:rsidRDefault="003D109B" w:rsidP="00A46585">
            <w:pPr>
              <w:jc w:val="left"/>
            </w:pPr>
            <w:commentRangeStart w:id="249"/>
            <w:r w:rsidRPr="00EB4F26">
              <w:t>FP</w:t>
            </w:r>
            <w:r>
              <w:t xml:space="preserve">03 </w:t>
            </w:r>
            <w:r w:rsidRPr="00EB4F26">
              <w:t>–</w:t>
            </w:r>
            <w:r>
              <w:t xml:space="preserve"> O sistema abre a listagem das tarefas registradas por data e por professor e disciplina, apenas para visualização.</w:t>
            </w:r>
            <w:commentRangeEnd w:id="249"/>
            <w:r w:rsidR="00CA2946">
              <w:rPr>
                <w:rStyle w:val="Refdecomentrio"/>
              </w:rPr>
              <w:commentReference w:id="249"/>
            </w:r>
          </w:p>
          <w:p w:rsidR="003D109B" w:rsidRPr="003D4761" w:rsidRDefault="003D109B" w:rsidP="00A46585">
            <w:pPr>
              <w:jc w:val="left"/>
            </w:pPr>
          </w:p>
          <w:p w:rsidR="003D109B" w:rsidRDefault="003D109B" w:rsidP="00A46585">
            <w:r w:rsidRPr="003D4761">
              <w:rPr>
                <w:b/>
                <w:bCs/>
              </w:rPr>
              <w:t>Fluxo Alternativo:</w:t>
            </w:r>
          </w:p>
          <w:p w:rsidR="003D109B" w:rsidRPr="003D4761" w:rsidRDefault="003D109B" w:rsidP="00A46585"/>
        </w:tc>
      </w:tr>
    </w:tbl>
    <w:p w:rsidR="00000000" w:rsidRDefault="007339CE">
      <w:pPr>
        <w:pStyle w:val="Legenda"/>
        <w:jc w:val="both"/>
        <w:pPrChange w:id="250" w:author="lfernandobra" w:date="2014-09-06T23:55:00Z">
          <w:pPr/>
        </w:pPrChange>
      </w:pPr>
    </w:p>
    <w:p w:rsidR="003D109B" w:rsidRDefault="003D109B"/>
    <w:p w:rsidR="003D109B" w:rsidRDefault="003D109B"/>
    <w:p w:rsidR="003D109B" w:rsidRDefault="003D109B"/>
    <w:p w:rsidR="003D109B" w:rsidRPr="003D109B" w:rsidRDefault="003D109B"/>
    <w:p w:rsidR="003D109B" w:rsidRDefault="003D109B" w:rsidP="003D109B">
      <w:pPr>
        <w:pStyle w:val="Legenda"/>
      </w:pPr>
      <w:r>
        <w:lastRenderedPageBreak/>
        <w:t>Tabela 5 - UC04 – InserirTarefa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D109B" w:rsidRPr="00D96646" w:rsidTr="00A46585">
        <w:tc>
          <w:tcPr>
            <w:tcW w:w="2658" w:type="dxa"/>
            <w:shd w:val="clear" w:color="auto" w:fill="D9D9D9"/>
          </w:tcPr>
          <w:p w:rsidR="003D109B" w:rsidRPr="003D4761" w:rsidRDefault="003D109B" w:rsidP="00A46585">
            <w:pPr>
              <w:rPr>
                <w:b/>
                <w:bCs/>
              </w:rPr>
            </w:pPr>
            <w:r>
              <w:rPr>
                <w:b/>
                <w:bCs/>
              </w:rPr>
              <w:t>Nome do C</w:t>
            </w:r>
            <w:r w:rsidRPr="003D4761">
              <w:rPr>
                <w:b/>
                <w:bCs/>
              </w:rPr>
              <w:t>aso de Uso:</w:t>
            </w:r>
          </w:p>
        </w:tc>
        <w:tc>
          <w:tcPr>
            <w:tcW w:w="6060" w:type="dxa"/>
          </w:tcPr>
          <w:p w:rsidR="003D109B" w:rsidRPr="00D96646" w:rsidRDefault="003D109B" w:rsidP="00A46585">
            <w:r>
              <w:t>UC04 – Inserir tarefa</w:t>
            </w:r>
          </w:p>
        </w:tc>
      </w:tr>
      <w:tr w:rsidR="003D109B" w:rsidRPr="00D96646" w:rsidTr="00A46585">
        <w:tc>
          <w:tcPr>
            <w:tcW w:w="2658" w:type="dxa"/>
            <w:shd w:val="clear" w:color="auto" w:fill="D9D9D9"/>
          </w:tcPr>
          <w:p w:rsidR="003D109B" w:rsidRPr="003D4761" w:rsidRDefault="003D109B" w:rsidP="00A46585">
            <w:pPr>
              <w:rPr>
                <w:b/>
                <w:bCs/>
              </w:rPr>
            </w:pPr>
            <w:r w:rsidRPr="003D4761">
              <w:rPr>
                <w:b/>
                <w:bCs/>
              </w:rPr>
              <w:t>Resumo:</w:t>
            </w:r>
          </w:p>
        </w:tc>
        <w:tc>
          <w:tcPr>
            <w:tcW w:w="6060" w:type="dxa"/>
          </w:tcPr>
          <w:p w:rsidR="003D109B" w:rsidRPr="00D96646" w:rsidRDefault="003D109B" w:rsidP="00A46585">
            <w:r>
              <w:t>As tarefas de uma disciplina são registradas no sistema para acesso de cada aluno e pai.</w:t>
            </w:r>
          </w:p>
        </w:tc>
      </w:tr>
      <w:tr w:rsidR="003D109B" w:rsidRPr="00D96646" w:rsidTr="00A46585">
        <w:tc>
          <w:tcPr>
            <w:tcW w:w="2658" w:type="dxa"/>
            <w:shd w:val="clear" w:color="auto" w:fill="D9D9D9"/>
          </w:tcPr>
          <w:p w:rsidR="003D109B" w:rsidRPr="003D4761" w:rsidRDefault="003D109B" w:rsidP="00A46585">
            <w:pPr>
              <w:rPr>
                <w:b/>
                <w:bCs/>
              </w:rPr>
            </w:pPr>
            <w:r w:rsidRPr="003D4761">
              <w:rPr>
                <w:b/>
                <w:bCs/>
              </w:rPr>
              <w:t>Ator Principal:</w:t>
            </w:r>
          </w:p>
        </w:tc>
        <w:tc>
          <w:tcPr>
            <w:tcW w:w="6060" w:type="dxa"/>
          </w:tcPr>
          <w:p w:rsidR="003D109B" w:rsidRPr="00D96646" w:rsidRDefault="003D109B" w:rsidP="00A46585">
            <w:r>
              <w:t>Professor</w:t>
            </w:r>
          </w:p>
        </w:tc>
      </w:tr>
      <w:tr w:rsidR="003D109B" w:rsidRPr="00D96646" w:rsidTr="00A46585">
        <w:tc>
          <w:tcPr>
            <w:tcW w:w="2658" w:type="dxa"/>
            <w:shd w:val="clear" w:color="auto" w:fill="D9D9D9"/>
          </w:tcPr>
          <w:p w:rsidR="003D109B" w:rsidRPr="003D4761" w:rsidRDefault="003D109B" w:rsidP="00A46585">
            <w:pPr>
              <w:rPr>
                <w:b/>
                <w:bCs/>
              </w:rPr>
            </w:pPr>
            <w:r w:rsidRPr="003D4761">
              <w:rPr>
                <w:b/>
                <w:bCs/>
              </w:rPr>
              <w:t>Pré-condição</w:t>
            </w:r>
          </w:p>
        </w:tc>
        <w:tc>
          <w:tcPr>
            <w:tcW w:w="6060" w:type="dxa"/>
          </w:tcPr>
          <w:p w:rsidR="003D109B" w:rsidRDefault="003D109B" w:rsidP="00A46585">
            <w:r>
              <w:t>As turmas e professor devem estar ativados no sistema.</w:t>
            </w:r>
          </w:p>
          <w:p w:rsidR="003D109B" w:rsidRPr="00D96646" w:rsidRDefault="003D109B" w:rsidP="00A46585">
            <w:r>
              <w:t>O professor deve estar logado.</w:t>
            </w:r>
          </w:p>
        </w:tc>
      </w:tr>
      <w:tr w:rsidR="003D109B" w:rsidRPr="00D96646" w:rsidTr="00A46585">
        <w:tc>
          <w:tcPr>
            <w:tcW w:w="2658" w:type="dxa"/>
            <w:shd w:val="clear" w:color="auto" w:fill="D9D9D9"/>
          </w:tcPr>
          <w:p w:rsidR="003D109B" w:rsidRPr="003D4761" w:rsidRDefault="003D109B" w:rsidP="00A46585">
            <w:pPr>
              <w:rPr>
                <w:b/>
                <w:bCs/>
              </w:rPr>
            </w:pPr>
            <w:r w:rsidRPr="003D4761">
              <w:rPr>
                <w:b/>
                <w:bCs/>
              </w:rPr>
              <w:t>Pós-condição</w:t>
            </w:r>
          </w:p>
        </w:tc>
        <w:tc>
          <w:tcPr>
            <w:tcW w:w="6060" w:type="dxa"/>
          </w:tcPr>
          <w:p w:rsidR="003D109B" w:rsidRPr="00D96646" w:rsidRDefault="003D109B" w:rsidP="00A46585">
            <w:r>
              <w:t>A tarefa do professor deve ficar registrada no sistema com data da inserção.</w:t>
            </w:r>
          </w:p>
        </w:tc>
      </w:tr>
      <w:tr w:rsidR="003D109B" w:rsidRPr="003D4761" w:rsidTr="00A46585">
        <w:tc>
          <w:tcPr>
            <w:tcW w:w="8718" w:type="dxa"/>
            <w:gridSpan w:val="2"/>
          </w:tcPr>
          <w:p w:rsidR="003D109B" w:rsidRPr="003D4761" w:rsidRDefault="003D109B" w:rsidP="00A46585">
            <w:pPr>
              <w:rPr>
                <w:b/>
                <w:bCs/>
              </w:rPr>
            </w:pPr>
          </w:p>
          <w:p w:rsidR="003D109B" w:rsidRDefault="003D109B" w:rsidP="00A46585">
            <w:r w:rsidRPr="003D4761">
              <w:rPr>
                <w:b/>
                <w:bCs/>
              </w:rPr>
              <w:t>Fluxo Principal</w:t>
            </w:r>
            <w:r w:rsidRPr="003D4761">
              <w:t xml:space="preserve">: </w:t>
            </w:r>
          </w:p>
          <w:p w:rsidR="003D109B" w:rsidRDefault="003D109B" w:rsidP="00A46585">
            <w:r w:rsidRPr="00EB4F26">
              <w:t>FP</w:t>
            </w:r>
            <w:r>
              <w:t>01</w:t>
            </w:r>
            <w:r w:rsidRPr="00EB4F26">
              <w:t xml:space="preserve"> –</w:t>
            </w:r>
            <w:r>
              <w:t xml:space="preserve"> Este caso de uso inicia-se quando o professor deseja registrar tarefa</w:t>
            </w:r>
          </w:p>
          <w:p w:rsidR="003D109B" w:rsidRPr="007A2C87" w:rsidRDefault="003D109B" w:rsidP="00A46585">
            <w:pPr>
              <w:jc w:val="left"/>
            </w:pPr>
            <w:r w:rsidRPr="00EB4F26">
              <w:t>FP</w:t>
            </w:r>
            <w:r>
              <w:t>02</w:t>
            </w:r>
            <w:r w:rsidRPr="00EB4F26">
              <w:t xml:space="preserve"> –</w:t>
            </w:r>
            <w:r>
              <w:t xml:space="preserve"> O sistema abre a tela das turmas ativadas</w:t>
            </w:r>
          </w:p>
          <w:p w:rsidR="003D109B" w:rsidRPr="007A2C87" w:rsidRDefault="003D109B" w:rsidP="00A46585">
            <w:pPr>
              <w:jc w:val="left"/>
            </w:pPr>
            <w:r w:rsidRPr="00EB4F26">
              <w:t>FP</w:t>
            </w:r>
            <w:r>
              <w:t>03</w:t>
            </w:r>
            <w:r w:rsidRPr="00EB4F26">
              <w:t xml:space="preserve"> –</w:t>
            </w:r>
            <w:r>
              <w:t xml:space="preserve"> O professor seleciona a turma</w:t>
            </w:r>
          </w:p>
          <w:p w:rsidR="003D109B" w:rsidRPr="007A2C87" w:rsidRDefault="003D109B" w:rsidP="00A46585">
            <w:pPr>
              <w:jc w:val="left"/>
            </w:pPr>
            <w:r w:rsidRPr="00EB4F26">
              <w:t>FP</w:t>
            </w:r>
            <w:r>
              <w:t>04</w:t>
            </w:r>
            <w:r w:rsidRPr="00EB4F26">
              <w:t xml:space="preserve"> –</w:t>
            </w:r>
            <w:r>
              <w:t xml:space="preserve"> O sistema oferece as opções de registro diário: tarefa e ocorrência</w:t>
            </w:r>
          </w:p>
          <w:p w:rsidR="003D109B" w:rsidRPr="002328DD" w:rsidRDefault="003D109B" w:rsidP="00A46585">
            <w:r w:rsidRPr="00EB4F26">
              <w:t>FP</w:t>
            </w:r>
            <w:r>
              <w:t>05</w:t>
            </w:r>
            <w:r w:rsidRPr="00EB4F26">
              <w:t xml:space="preserve"> –</w:t>
            </w:r>
            <w:r>
              <w:t xml:space="preserve"> O professor seleciona o registro diário</w:t>
            </w:r>
          </w:p>
          <w:p w:rsidR="003D109B" w:rsidRDefault="003D109B" w:rsidP="00A46585">
            <w:r w:rsidRPr="00EB4F26">
              <w:t>FP</w:t>
            </w:r>
            <w:r>
              <w:t>06</w:t>
            </w:r>
            <w:r w:rsidRPr="00EB4F26">
              <w:t xml:space="preserve"> –</w:t>
            </w:r>
            <w:r>
              <w:t xml:space="preserve"> O sistema abre opções para registro de tarefas e alteração de tarefas</w:t>
            </w:r>
          </w:p>
          <w:p w:rsidR="003D109B" w:rsidRDefault="003D109B" w:rsidP="00A46585">
            <w:r>
              <w:t>FP07 – O professor seleciona registro de tarefas</w:t>
            </w:r>
          </w:p>
          <w:p w:rsidR="003D109B" w:rsidRPr="002328DD" w:rsidRDefault="003D109B" w:rsidP="00A46585">
            <w:r>
              <w:t>FP08 – O sistema abre tela para registro da tarefa para todos os alunos da turma</w:t>
            </w:r>
          </w:p>
          <w:p w:rsidR="003D109B" w:rsidRDefault="003D109B" w:rsidP="00A46585">
            <w:r w:rsidRPr="00EB4F26">
              <w:t>FP</w:t>
            </w:r>
            <w:r>
              <w:t>09</w:t>
            </w:r>
            <w:r w:rsidRPr="00EB4F26">
              <w:t xml:space="preserve"> –</w:t>
            </w:r>
            <w:r>
              <w:t xml:space="preserve"> O professor digita a comanda da tarefa para os alunos daquela turma.</w:t>
            </w:r>
          </w:p>
          <w:p w:rsidR="003D109B" w:rsidRDefault="003D109B" w:rsidP="00A46585">
            <w:r>
              <w:t>FP10 – O sistema disponibiliza calendário para professor selecionar a data da entrega da tarefa.</w:t>
            </w:r>
          </w:p>
          <w:p w:rsidR="003D109B" w:rsidRPr="002328DD" w:rsidRDefault="003D109B" w:rsidP="00A46585">
            <w:r w:rsidRPr="00EB4F26">
              <w:t>FP</w:t>
            </w:r>
            <w:r>
              <w:t>11</w:t>
            </w:r>
            <w:r w:rsidRPr="00EB4F26">
              <w:t xml:space="preserve"> –</w:t>
            </w:r>
            <w:r>
              <w:t xml:space="preserve"> O professor salva as informações inseridas, com a data da inserção do registro e também com o nome do professor que realizou a inserção.</w:t>
            </w:r>
          </w:p>
          <w:p w:rsidR="003D109B" w:rsidRDefault="003D109B" w:rsidP="00A46585">
            <w:r w:rsidRPr="00EB4F26">
              <w:t>FP</w:t>
            </w:r>
            <w:r>
              <w:t>12</w:t>
            </w:r>
            <w:r w:rsidRPr="00EB4F26">
              <w:t xml:space="preserve"> –</w:t>
            </w:r>
            <w:r>
              <w:t xml:space="preserve"> O sistema envia as tarefas para cada aluno</w:t>
            </w:r>
          </w:p>
          <w:p w:rsidR="003D109B" w:rsidRPr="002328DD" w:rsidRDefault="003D109B" w:rsidP="00A46585">
            <w:r w:rsidRPr="00EB4F26">
              <w:t>FP</w:t>
            </w:r>
            <w:r>
              <w:t>13</w:t>
            </w:r>
            <w:r w:rsidRPr="00EB4F26">
              <w:t xml:space="preserve"> –</w:t>
            </w:r>
            <w:r>
              <w:t xml:space="preserve"> O sistema envia aviso de tarefas enviadas com sucesso</w:t>
            </w:r>
          </w:p>
          <w:p w:rsidR="003D109B" w:rsidRPr="003D4761" w:rsidRDefault="003D109B" w:rsidP="00A46585"/>
          <w:p w:rsidR="003D109B" w:rsidRDefault="003D109B" w:rsidP="00A46585">
            <w:r w:rsidRPr="003D4761">
              <w:rPr>
                <w:b/>
                <w:bCs/>
              </w:rPr>
              <w:t>Fluxo Alternativo:</w:t>
            </w:r>
            <w:r>
              <w:t xml:space="preserve"> Editar Tarefa.</w:t>
            </w:r>
          </w:p>
          <w:p w:rsidR="003D109B" w:rsidRDefault="003D109B" w:rsidP="00A46585">
            <w:pPr>
              <w:jc w:val="left"/>
            </w:pPr>
            <w:r w:rsidRPr="0055616C">
              <w:t>Este caso de uso inicia-se quando o professor de</w:t>
            </w:r>
            <w:r>
              <w:t>seja editar a tarefa. No passo 4 o professor seleciona o editar tarefa</w:t>
            </w:r>
            <w:r w:rsidRPr="0055616C">
              <w:t>.</w:t>
            </w:r>
          </w:p>
          <w:p w:rsidR="003D109B" w:rsidRPr="003D4761" w:rsidRDefault="003D109B" w:rsidP="00A46585">
            <w:pPr>
              <w:jc w:val="left"/>
            </w:pPr>
          </w:p>
        </w:tc>
      </w:tr>
    </w:tbl>
    <w:p w:rsidR="00000000" w:rsidRDefault="007339CE">
      <w:pPr>
        <w:pStyle w:val="Legenda"/>
        <w:jc w:val="both"/>
        <w:pPrChange w:id="251" w:author="lfernandobra" w:date="2014-09-06T23:59:00Z">
          <w:pPr/>
        </w:pPrChange>
      </w:pPr>
    </w:p>
    <w:p w:rsidR="00000000" w:rsidRDefault="007339CE">
      <w:pPr>
        <w:pStyle w:val="Legenda"/>
        <w:pPrChange w:id="252" w:author="lfernandobra" w:date="2014-09-06T14:44:00Z">
          <w:pPr/>
        </w:pPrChange>
      </w:pPr>
    </w:p>
    <w:p w:rsidR="00854E5F" w:rsidRDefault="00854E5F" w:rsidP="00854E5F">
      <w:pPr>
        <w:pStyle w:val="Legenda"/>
      </w:pPr>
      <w:r>
        <w:lastRenderedPageBreak/>
        <w:t>Tabela 6 - UC05 – EditarTarefa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854E5F" w:rsidRPr="00D96646" w:rsidTr="00A46585">
        <w:tc>
          <w:tcPr>
            <w:tcW w:w="2658" w:type="dxa"/>
            <w:shd w:val="clear" w:color="auto" w:fill="D9D9D9"/>
          </w:tcPr>
          <w:p w:rsidR="00854E5F" w:rsidRPr="003D4761" w:rsidRDefault="00854E5F" w:rsidP="00A46585">
            <w:pPr>
              <w:rPr>
                <w:b/>
                <w:bCs/>
              </w:rPr>
            </w:pPr>
            <w:r>
              <w:rPr>
                <w:b/>
                <w:bCs/>
              </w:rPr>
              <w:t>Nome do C</w:t>
            </w:r>
            <w:r w:rsidRPr="003D4761">
              <w:rPr>
                <w:b/>
                <w:bCs/>
              </w:rPr>
              <w:t>aso de Uso:</w:t>
            </w:r>
          </w:p>
        </w:tc>
        <w:tc>
          <w:tcPr>
            <w:tcW w:w="6060" w:type="dxa"/>
          </w:tcPr>
          <w:p w:rsidR="00854E5F" w:rsidRPr="00D96646" w:rsidRDefault="00854E5F" w:rsidP="00A46585">
            <w:r>
              <w:t>UC05 – Editar  tarefa</w:t>
            </w:r>
          </w:p>
        </w:tc>
      </w:tr>
      <w:tr w:rsidR="00854E5F" w:rsidRPr="00D96646" w:rsidTr="00A46585">
        <w:tc>
          <w:tcPr>
            <w:tcW w:w="2658" w:type="dxa"/>
            <w:shd w:val="clear" w:color="auto" w:fill="D9D9D9"/>
          </w:tcPr>
          <w:p w:rsidR="00854E5F" w:rsidRPr="003D4761" w:rsidRDefault="00854E5F" w:rsidP="00A46585">
            <w:pPr>
              <w:rPr>
                <w:b/>
                <w:bCs/>
              </w:rPr>
            </w:pPr>
            <w:r w:rsidRPr="003D4761">
              <w:rPr>
                <w:b/>
                <w:bCs/>
              </w:rPr>
              <w:t>Resumo:</w:t>
            </w:r>
          </w:p>
        </w:tc>
        <w:tc>
          <w:tcPr>
            <w:tcW w:w="6060" w:type="dxa"/>
          </w:tcPr>
          <w:p w:rsidR="00854E5F" w:rsidRPr="00D96646" w:rsidRDefault="00854E5F" w:rsidP="00A46585">
            <w:r>
              <w:t>As tarefas de uma disciplina são alteradas no sistema para acesso de cada aluno e pai.</w:t>
            </w:r>
          </w:p>
        </w:tc>
      </w:tr>
      <w:tr w:rsidR="00854E5F" w:rsidRPr="00D96646" w:rsidTr="00A46585">
        <w:tc>
          <w:tcPr>
            <w:tcW w:w="2658" w:type="dxa"/>
            <w:shd w:val="clear" w:color="auto" w:fill="D9D9D9"/>
          </w:tcPr>
          <w:p w:rsidR="00854E5F" w:rsidRPr="003D4761" w:rsidRDefault="00854E5F" w:rsidP="00A46585">
            <w:pPr>
              <w:rPr>
                <w:b/>
                <w:bCs/>
              </w:rPr>
            </w:pPr>
            <w:r w:rsidRPr="003D4761">
              <w:rPr>
                <w:b/>
                <w:bCs/>
              </w:rPr>
              <w:t>Ator Principal:</w:t>
            </w:r>
          </w:p>
        </w:tc>
        <w:tc>
          <w:tcPr>
            <w:tcW w:w="6060" w:type="dxa"/>
          </w:tcPr>
          <w:p w:rsidR="00854E5F" w:rsidRPr="00D96646" w:rsidRDefault="00854E5F" w:rsidP="00A46585">
            <w:r>
              <w:t>Professor</w:t>
            </w:r>
          </w:p>
        </w:tc>
      </w:tr>
      <w:tr w:rsidR="00854E5F" w:rsidRPr="00D96646" w:rsidTr="00A46585">
        <w:tc>
          <w:tcPr>
            <w:tcW w:w="2658" w:type="dxa"/>
            <w:shd w:val="clear" w:color="auto" w:fill="D9D9D9"/>
          </w:tcPr>
          <w:p w:rsidR="00854E5F" w:rsidRPr="003D4761" w:rsidRDefault="00854E5F" w:rsidP="00A46585">
            <w:pPr>
              <w:rPr>
                <w:b/>
                <w:bCs/>
              </w:rPr>
            </w:pPr>
            <w:r w:rsidRPr="003D4761">
              <w:rPr>
                <w:b/>
                <w:bCs/>
              </w:rPr>
              <w:t>Pré-condição</w:t>
            </w:r>
          </w:p>
        </w:tc>
        <w:tc>
          <w:tcPr>
            <w:tcW w:w="6060" w:type="dxa"/>
          </w:tcPr>
          <w:p w:rsidR="00854E5F" w:rsidRDefault="00854E5F" w:rsidP="00A46585">
            <w:r>
              <w:t>A tarefa deve estar cadastrada no sistema.</w:t>
            </w:r>
          </w:p>
          <w:p w:rsidR="00854E5F" w:rsidRPr="00D96646" w:rsidRDefault="00854E5F" w:rsidP="00A46585">
            <w:r>
              <w:t>O professor deve estar logado.</w:t>
            </w:r>
          </w:p>
        </w:tc>
      </w:tr>
      <w:tr w:rsidR="00854E5F" w:rsidRPr="00D96646" w:rsidTr="00A46585">
        <w:tc>
          <w:tcPr>
            <w:tcW w:w="2658" w:type="dxa"/>
            <w:shd w:val="clear" w:color="auto" w:fill="D9D9D9"/>
          </w:tcPr>
          <w:p w:rsidR="00854E5F" w:rsidRPr="003D4761" w:rsidRDefault="00854E5F" w:rsidP="00A46585">
            <w:pPr>
              <w:rPr>
                <w:b/>
                <w:bCs/>
              </w:rPr>
            </w:pPr>
            <w:r w:rsidRPr="003D4761">
              <w:rPr>
                <w:b/>
                <w:bCs/>
              </w:rPr>
              <w:t>Pós-condição</w:t>
            </w:r>
          </w:p>
        </w:tc>
        <w:tc>
          <w:tcPr>
            <w:tcW w:w="6060" w:type="dxa"/>
          </w:tcPr>
          <w:p w:rsidR="00854E5F" w:rsidRPr="00D96646" w:rsidRDefault="00854E5F" w:rsidP="00A46585">
            <w:r>
              <w:t>A tarefa do professor continua registrada, com data da alteração incluída no registro.</w:t>
            </w:r>
          </w:p>
        </w:tc>
      </w:tr>
      <w:tr w:rsidR="00854E5F" w:rsidRPr="003D4761" w:rsidTr="00A46585">
        <w:tc>
          <w:tcPr>
            <w:tcW w:w="8718" w:type="dxa"/>
            <w:gridSpan w:val="2"/>
          </w:tcPr>
          <w:p w:rsidR="00854E5F" w:rsidRPr="003D4761" w:rsidRDefault="00854E5F" w:rsidP="00A46585">
            <w:pPr>
              <w:rPr>
                <w:b/>
                <w:bCs/>
              </w:rPr>
            </w:pPr>
          </w:p>
          <w:p w:rsidR="00854E5F" w:rsidRDefault="00854E5F" w:rsidP="00A46585">
            <w:r w:rsidRPr="003D4761">
              <w:rPr>
                <w:b/>
                <w:bCs/>
              </w:rPr>
              <w:t>Fluxo Principal</w:t>
            </w:r>
            <w:r w:rsidRPr="003D4761">
              <w:t xml:space="preserve">: </w:t>
            </w:r>
          </w:p>
          <w:p w:rsidR="00854E5F" w:rsidRDefault="00854E5F" w:rsidP="00A46585">
            <w:r w:rsidRPr="00EB4F26">
              <w:t>FP</w:t>
            </w:r>
            <w:r>
              <w:t>01</w:t>
            </w:r>
            <w:r w:rsidRPr="00EB4F26">
              <w:t xml:space="preserve"> –</w:t>
            </w:r>
            <w:r>
              <w:t xml:space="preserve"> Este caso de uso inicia-se quando o professor deseja alterar uma tarefa registrada.</w:t>
            </w:r>
          </w:p>
          <w:p w:rsidR="00854E5F" w:rsidRPr="007A2C87" w:rsidRDefault="00854E5F" w:rsidP="00A46585">
            <w:pPr>
              <w:jc w:val="left"/>
            </w:pPr>
            <w:r w:rsidRPr="00EB4F26">
              <w:t>FP</w:t>
            </w:r>
            <w:r>
              <w:t>02</w:t>
            </w:r>
            <w:r w:rsidRPr="00EB4F26">
              <w:t xml:space="preserve"> –</w:t>
            </w:r>
            <w:r>
              <w:t xml:space="preserve"> O sistema abre a tela das turmas ativadas</w:t>
            </w:r>
          </w:p>
          <w:p w:rsidR="00854E5F" w:rsidRPr="007A2C87" w:rsidRDefault="00854E5F" w:rsidP="00A46585">
            <w:pPr>
              <w:jc w:val="left"/>
            </w:pPr>
            <w:r w:rsidRPr="00EB4F26">
              <w:t>FP</w:t>
            </w:r>
            <w:r>
              <w:t>03</w:t>
            </w:r>
            <w:r w:rsidRPr="00EB4F26">
              <w:t xml:space="preserve"> –</w:t>
            </w:r>
            <w:r>
              <w:t xml:space="preserve"> O professor seleciona a turma</w:t>
            </w:r>
          </w:p>
          <w:p w:rsidR="00854E5F" w:rsidRDefault="00854E5F" w:rsidP="00A46585">
            <w:pPr>
              <w:jc w:val="left"/>
            </w:pPr>
            <w:r w:rsidRPr="00EB4F26">
              <w:t>FP</w:t>
            </w:r>
            <w:r>
              <w:t>04</w:t>
            </w:r>
            <w:r w:rsidRPr="00EB4F26">
              <w:t xml:space="preserve"> –</w:t>
            </w:r>
            <w:r>
              <w:t xml:space="preserve"> O sistema oferece as opções de registro diário: tarefa e ocorrência </w:t>
            </w:r>
          </w:p>
          <w:p w:rsidR="00854E5F" w:rsidRDefault="00854E5F" w:rsidP="00A46585">
            <w:pPr>
              <w:jc w:val="left"/>
            </w:pPr>
            <w:r>
              <w:t>FP05 – O professor seleciona tarefa</w:t>
            </w:r>
          </w:p>
          <w:p w:rsidR="00854E5F" w:rsidRDefault="00854E5F" w:rsidP="00A46585">
            <w:pPr>
              <w:jc w:val="left"/>
            </w:pPr>
            <w:r>
              <w:t>FP06 – O sistema oferece opção de inserir tarefa ou editar tarefa</w:t>
            </w:r>
          </w:p>
          <w:p w:rsidR="00854E5F" w:rsidRDefault="00854E5F" w:rsidP="00A46585">
            <w:r w:rsidRPr="00EB4F26">
              <w:t>FP</w:t>
            </w:r>
            <w:r>
              <w:t>07</w:t>
            </w:r>
            <w:r w:rsidRPr="00EB4F26">
              <w:t xml:space="preserve"> –</w:t>
            </w:r>
            <w:r>
              <w:t xml:space="preserve"> O professor seleciona o editar tarefa.</w:t>
            </w:r>
          </w:p>
          <w:p w:rsidR="00854E5F" w:rsidRPr="002328DD" w:rsidRDefault="00854E5F" w:rsidP="00A46585">
            <w:r>
              <w:t>FP08 – O sistema oferece as tarefas inseridas pelo professor</w:t>
            </w:r>
          </w:p>
          <w:p w:rsidR="00854E5F" w:rsidRDefault="00854E5F" w:rsidP="00A46585">
            <w:r w:rsidRPr="00EB4F26">
              <w:t>FP</w:t>
            </w:r>
            <w:r>
              <w:t>09</w:t>
            </w:r>
            <w:r w:rsidRPr="00EB4F26">
              <w:t xml:space="preserve"> –</w:t>
            </w:r>
            <w:r>
              <w:t xml:space="preserve"> O professor seleciona uma das tarefas registradas no sistema.</w:t>
            </w:r>
          </w:p>
          <w:p w:rsidR="00854E5F" w:rsidRDefault="00854E5F" w:rsidP="00A46585">
            <w:r>
              <w:t>FP10 – O sistema abre a tarefa selecionada.</w:t>
            </w:r>
          </w:p>
          <w:p w:rsidR="00854E5F" w:rsidRDefault="00854E5F" w:rsidP="00A46585">
            <w:r>
              <w:t>FP11 – O professor faz as alterações necessárias no texto, para editar a tarefa.</w:t>
            </w:r>
          </w:p>
          <w:p w:rsidR="00854E5F" w:rsidRDefault="00854E5F" w:rsidP="00A46585">
            <w:r>
              <w:t>FP12 – O professor seleciona salvar a tarefa.</w:t>
            </w:r>
          </w:p>
          <w:p w:rsidR="00854E5F" w:rsidRDefault="00854E5F" w:rsidP="00A46585">
            <w:r>
              <w:t>FP13 – O sistema disponibiliza calendário para professor selecionar a data da entrega da tarefa.</w:t>
            </w:r>
          </w:p>
          <w:p w:rsidR="00854E5F" w:rsidRPr="002328DD" w:rsidRDefault="00854E5F" w:rsidP="00A46585">
            <w:r w:rsidRPr="00EB4F26">
              <w:t>FP</w:t>
            </w:r>
            <w:r>
              <w:t>14</w:t>
            </w:r>
            <w:r w:rsidRPr="00EB4F26">
              <w:t xml:space="preserve"> –</w:t>
            </w:r>
            <w:r>
              <w:t xml:space="preserve"> O professor salva as informações inseridas, com a data da alteração na tarefa e também com o nome do professor que realizou a alteração.</w:t>
            </w:r>
          </w:p>
          <w:p w:rsidR="00854E5F" w:rsidRDefault="00854E5F" w:rsidP="00A46585">
            <w:r w:rsidRPr="00EB4F26">
              <w:t>FP</w:t>
            </w:r>
            <w:r>
              <w:t>15</w:t>
            </w:r>
            <w:r w:rsidRPr="00EB4F26">
              <w:t xml:space="preserve"> –</w:t>
            </w:r>
            <w:r>
              <w:t xml:space="preserve"> O sistema envia a alteração da tarefa para cada aluno</w:t>
            </w:r>
          </w:p>
          <w:p w:rsidR="00854E5F" w:rsidRPr="002328DD" w:rsidRDefault="00854E5F" w:rsidP="00A46585">
            <w:r w:rsidRPr="00EB4F26">
              <w:t>FP</w:t>
            </w:r>
            <w:r>
              <w:t>16</w:t>
            </w:r>
            <w:r w:rsidRPr="00EB4F26">
              <w:t xml:space="preserve"> –</w:t>
            </w:r>
            <w:r>
              <w:t xml:space="preserve"> O sistema envia aviso de tarefas enviadas com sucesso</w:t>
            </w:r>
          </w:p>
          <w:p w:rsidR="00854E5F" w:rsidRDefault="00854E5F" w:rsidP="00A46585"/>
          <w:p w:rsidR="00854E5F" w:rsidRDefault="00854E5F" w:rsidP="00A46585"/>
          <w:p w:rsidR="00854E5F" w:rsidRPr="003D4761" w:rsidRDefault="00854E5F" w:rsidP="00A46585"/>
          <w:p w:rsidR="00854E5F" w:rsidRDefault="00854E5F" w:rsidP="00A46585">
            <w:r w:rsidRPr="003D4761">
              <w:rPr>
                <w:b/>
                <w:bCs/>
              </w:rPr>
              <w:lastRenderedPageBreak/>
              <w:t>Fluxo Alternativo:</w:t>
            </w:r>
          </w:p>
          <w:p w:rsidR="00854E5F" w:rsidRPr="003D4761" w:rsidRDefault="00854E5F" w:rsidP="00A46585"/>
        </w:tc>
      </w:tr>
    </w:tbl>
    <w:p w:rsidR="00000000" w:rsidRDefault="007339CE">
      <w:pPr>
        <w:pStyle w:val="Legenda"/>
        <w:jc w:val="both"/>
        <w:pPrChange w:id="253" w:author="lfernandobra" w:date="2014-09-07T00:00:00Z">
          <w:pPr/>
        </w:pPrChange>
      </w:pPr>
    </w:p>
    <w:p w:rsidR="00854E5F" w:rsidRDefault="00854E5F" w:rsidP="00854E5F">
      <w:pPr>
        <w:pStyle w:val="Legenda"/>
      </w:pPr>
      <w:r>
        <w:t>Tabela 7 - UC06 – Visualizar Ocorrência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854E5F" w:rsidRPr="00D96646" w:rsidTr="00A46585">
        <w:tc>
          <w:tcPr>
            <w:tcW w:w="2658" w:type="dxa"/>
            <w:shd w:val="clear" w:color="auto" w:fill="D9D9D9"/>
          </w:tcPr>
          <w:p w:rsidR="00854E5F" w:rsidRPr="003D4761" w:rsidRDefault="00854E5F" w:rsidP="00A46585">
            <w:pPr>
              <w:rPr>
                <w:b/>
                <w:bCs/>
              </w:rPr>
            </w:pPr>
            <w:r>
              <w:rPr>
                <w:b/>
                <w:bCs/>
              </w:rPr>
              <w:t>Nome do C</w:t>
            </w:r>
            <w:r w:rsidRPr="003D4761">
              <w:rPr>
                <w:b/>
                <w:bCs/>
              </w:rPr>
              <w:t>aso de Uso:</w:t>
            </w:r>
          </w:p>
        </w:tc>
        <w:tc>
          <w:tcPr>
            <w:tcW w:w="6060" w:type="dxa"/>
          </w:tcPr>
          <w:p w:rsidR="00854E5F" w:rsidRPr="00D96646" w:rsidRDefault="00854E5F" w:rsidP="00A46585">
            <w:r>
              <w:t>UC06 – Visualizar Ocorrência</w:t>
            </w:r>
          </w:p>
        </w:tc>
      </w:tr>
      <w:tr w:rsidR="00854E5F" w:rsidRPr="00D96646" w:rsidTr="00A46585">
        <w:tc>
          <w:tcPr>
            <w:tcW w:w="2658" w:type="dxa"/>
            <w:shd w:val="clear" w:color="auto" w:fill="D9D9D9"/>
          </w:tcPr>
          <w:p w:rsidR="00854E5F" w:rsidRPr="003D4761" w:rsidRDefault="00854E5F" w:rsidP="00A46585">
            <w:pPr>
              <w:rPr>
                <w:b/>
                <w:bCs/>
              </w:rPr>
            </w:pPr>
            <w:r w:rsidRPr="003D4761">
              <w:rPr>
                <w:b/>
                <w:bCs/>
              </w:rPr>
              <w:t>Resumo:</w:t>
            </w:r>
          </w:p>
        </w:tc>
        <w:tc>
          <w:tcPr>
            <w:tcW w:w="6060" w:type="dxa"/>
          </w:tcPr>
          <w:p w:rsidR="00854E5F" w:rsidRPr="00D96646" w:rsidRDefault="00854E5F" w:rsidP="00A46585">
            <w:r>
              <w:t>Consultar uma ocorrência registrada no sistema</w:t>
            </w:r>
          </w:p>
        </w:tc>
      </w:tr>
      <w:tr w:rsidR="00854E5F" w:rsidRPr="00D96646" w:rsidTr="00A46585">
        <w:tc>
          <w:tcPr>
            <w:tcW w:w="2658" w:type="dxa"/>
            <w:shd w:val="clear" w:color="auto" w:fill="D9D9D9"/>
          </w:tcPr>
          <w:p w:rsidR="00854E5F" w:rsidRPr="003D4761" w:rsidRDefault="00854E5F" w:rsidP="00A46585">
            <w:pPr>
              <w:rPr>
                <w:b/>
                <w:bCs/>
              </w:rPr>
            </w:pPr>
            <w:r w:rsidRPr="003D4761">
              <w:rPr>
                <w:b/>
                <w:bCs/>
              </w:rPr>
              <w:t>Ator Principal:</w:t>
            </w:r>
          </w:p>
        </w:tc>
        <w:tc>
          <w:tcPr>
            <w:tcW w:w="6060" w:type="dxa"/>
          </w:tcPr>
          <w:p w:rsidR="00854E5F" w:rsidRPr="00D96646" w:rsidRDefault="00854E5F" w:rsidP="00A46585">
            <w:r>
              <w:t>Gestor e professor e pais e/ou responsáveis</w:t>
            </w:r>
          </w:p>
        </w:tc>
      </w:tr>
      <w:tr w:rsidR="00854E5F" w:rsidRPr="00D96646" w:rsidTr="00A46585">
        <w:tc>
          <w:tcPr>
            <w:tcW w:w="2658" w:type="dxa"/>
            <w:shd w:val="clear" w:color="auto" w:fill="D9D9D9"/>
          </w:tcPr>
          <w:p w:rsidR="00854E5F" w:rsidRPr="003D4761" w:rsidRDefault="00854E5F" w:rsidP="00A46585">
            <w:pPr>
              <w:rPr>
                <w:b/>
                <w:bCs/>
              </w:rPr>
            </w:pPr>
            <w:r w:rsidRPr="003D4761">
              <w:rPr>
                <w:b/>
                <w:bCs/>
              </w:rPr>
              <w:t>Pré-condição</w:t>
            </w:r>
          </w:p>
        </w:tc>
        <w:tc>
          <w:tcPr>
            <w:tcW w:w="6060" w:type="dxa"/>
          </w:tcPr>
          <w:p w:rsidR="00854E5F" w:rsidRDefault="00854E5F" w:rsidP="00A46585">
            <w:r>
              <w:t>O aluno deve estar registrado no sistema.</w:t>
            </w:r>
          </w:p>
          <w:p w:rsidR="00854E5F" w:rsidRDefault="00854E5F" w:rsidP="00A46585">
            <w:r>
              <w:t>O ator deve estar logado.</w:t>
            </w:r>
          </w:p>
          <w:p w:rsidR="00854E5F" w:rsidRPr="00D96646" w:rsidRDefault="00854E5F" w:rsidP="00A46585">
            <w:r>
              <w:t>A ocorrência deve estar registrada no sistema.</w:t>
            </w:r>
          </w:p>
        </w:tc>
      </w:tr>
      <w:tr w:rsidR="00854E5F" w:rsidRPr="00D96646" w:rsidTr="00A46585">
        <w:tc>
          <w:tcPr>
            <w:tcW w:w="2658" w:type="dxa"/>
            <w:shd w:val="clear" w:color="auto" w:fill="D9D9D9"/>
          </w:tcPr>
          <w:p w:rsidR="00854E5F" w:rsidRPr="003D4761" w:rsidRDefault="00854E5F" w:rsidP="00A46585">
            <w:pPr>
              <w:rPr>
                <w:b/>
                <w:bCs/>
              </w:rPr>
            </w:pPr>
            <w:r w:rsidRPr="003D4761">
              <w:rPr>
                <w:b/>
                <w:bCs/>
              </w:rPr>
              <w:t>Pós-condição</w:t>
            </w:r>
          </w:p>
        </w:tc>
        <w:tc>
          <w:tcPr>
            <w:tcW w:w="6060" w:type="dxa"/>
          </w:tcPr>
          <w:p w:rsidR="00854E5F" w:rsidRPr="00D96646" w:rsidRDefault="00854E5F" w:rsidP="00A46585">
            <w:commentRangeStart w:id="254"/>
            <w:r>
              <w:t>Ocorrência exibida com sucesso.</w:t>
            </w:r>
            <w:commentRangeEnd w:id="254"/>
            <w:r w:rsidR="00907066">
              <w:rPr>
                <w:rStyle w:val="Refdecomentrio"/>
              </w:rPr>
              <w:commentReference w:id="254"/>
            </w:r>
          </w:p>
        </w:tc>
      </w:tr>
      <w:tr w:rsidR="00854E5F" w:rsidRPr="003D4761" w:rsidTr="00A46585">
        <w:tc>
          <w:tcPr>
            <w:tcW w:w="8718" w:type="dxa"/>
            <w:gridSpan w:val="2"/>
          </w:tcPr>
          <w:p w:rsidR="00854E5F" w:rsidRPr="003D4761" w:rsidRDefault="00854E5F" w:rsidP="00A46585">
            <w:pPr>
              <w:rPr>
                <w:b/>
                <w:bCs/>
              </w:rPr>
            </w:pPr>
          </w:p>
          <w:p w:rsidR="00854E5F" w:rsidRDefault="00854E5F" w:rsidP="00A46585">
            <w:r w:rsidRPr="003D4761">
              <w:rPr>
                <w:b/>
                <w:bCs/>
              </w:rPr>
              <w:t>Fluxo Principal</w:t>
            </w:r>
            <w:r w:rsidRPr="003D4761">
              <w:t xml:space="preserve">: </w:t>
            </w:r>
          </w:p>
          <w:p w:rsidR="00854E5F" w:rsidRDefault="00854E5F" w:rsidP="00A46585">
            <w:pPr>
              <w:jc w:val="left"/>
            </w:pPr>
            <w:r w:rsidRPr="00EB4F26">
              <w:t>FP</w:t>
            </w:r>
            <w:r>
              <w:t>01</w:t>
            </w:r>
            <w:r w:rsidRPr="00EB4F26">
              <w:t xml:space="preserve"> –</w:t>
            </w:r>
            <w:r>
              <w:t xml:space="preserve"> Este caso de uso inicia-se quando o ator deseja consultar uma ocorrência escolar de um aluno.</w:t>
            </w:r>
          </w:p>
          <w:p w:rsidR="00854E5F" w:rsidRDefault="00854E5F" w:rsidP="00A46585">
            <w:pPr>
              <w:jc w:val="left"/>
            </w:pPr>
            <w:r w:rsidRPr="00EB4F26">
              <w:t>FP</w:t>
            </w:r>
            <w:r>
              <w:t>02</w:t>
            </w:r>
            <w:r w:rsidRPr="00EB4F26">
              <w:t xml:space="preserve"> –</w:t>
            </w:r>
            <w:r>
              <w:t xml:space="preserve"> O ator seleciona no sistema o consultar Ocorrência</w:t>
            </w:r>
          </w:p>
          <w:p w:rsidR="00854E5F" w:rsidRPr="007A2C87" w:rsidRDefault="00854E5F" w:rsidP="00A46585">
            <w:pPr>
              <w:jc w:val="left"/>
            </w:pPr>
            <w:r w:rsidRPr="00EB4F26">
              <w:t>FP</w:t>
            </w:r>
            <w:r>
              <w:t>03</w:t>
            </w:r>
            <w:r w:rsidRPr="00EB4F26">
              <w:t xml:space="preserve"> –</w:t>
            </w:r>
            <w:r>
              <w:t xml:space="preserve"> O sistema oferece os alunos cadastrados</w:t>
            </w:r>
          </w:p>
          <w:p w:rsidR="00854E5F" w:rsidRPr="007A2C87" w:rsidRDefault="00854E5F" w:rsidP="00A46585">
            <w:pPr>
              <w:jc w:val="left"/>
            </w:pPr>
            <w:r w:rsidRPr="00EB4F26">
              <w:t>FP</w:t>
            </w:r>
            <w:r>
              <w:t>04</w:t>
            </w:r>
            <w:r w:rsidRPr="00EB4F26">
              <w:t xml:space="preserve"> –</w:t>
            </w:r>
            <w:r>
              <w:t xml:space="preserve"> O ator seleciona o aluno desejado.</w:t>
            </w:r>
          </w:p>
          <w:p w:rsidR="00854E5F" w:rsidRDefault="00854E5F" w:rsidP="00A46585">
            <w:pPr>
              <w:jc w:val="left"/>
            </w:pPr>
            <w:r w:rsidRPr="00EB4F26">
              <w:t>FP</w:t>
            </w:r>
            <w:r>
              <w:t>05</w:t>
            </w:r>
            <w:r w:rsidRPr="00EB4F26">
              <w:t xml:space="preserve"> –</w:t>
            </w:r>
            <w:r>
              <w:t xml:space="preserve"> O sistema exibe as ocorrências por data</w:t>
            </w:r>
          </w:p>
          <w:p w:rsidR="00854E5F" w:rsidRDefault="00854E5F" w:rsidP="00A46585">
            <w:pPr>
              <w:jc w:val="left"/>
            </w:pPr>
            <w:r w:rsidRPr="00EB4F26">
              <w:t>FP</w:t>
            </w:r>
            <w:r>
              <w:t>06</w:t>
            </w:r>
            <w:r w:rsidRPr="00EB4F26">
              <w:t xml:space="preserve"> –</w:t>
            </w:r>
            <w:r>
              <w:t xml:space="preserve"> O ator seleciona a data</w:t>
            </w:r>
          </w:p>
          <w:p w:rsidR="00854E5F" w:rsidRDefault="00854E5F" w:rsidP="00A46585">
            <w:pPr>
              <w:jc w:val="left"/>
            </w:pPr>
            <w:r>
              <w:t>FP07 – O sistema exibe a Ocorrência selecionada, através da data.</w:t>
            </w:r>
          </w:p>
          <w:p w:rsidR="00854E5F" w:rsidRDefault="00854E5F" w:rsidP="00A46585">
            <w:pPr>
              <w:jc w:val="left"/>
            </w:pPr>
          </w:p>
          <w:p w:rsidR="00854E5F" w:rsidRPr="003D4761" w:rsidRDefault="00854E5F" w:rsidP="00A46585"/>
          <w:p w:rsidR="00854E5F" w:rsidRDefault="00854E5F" w:rsidP="00A46585">
            <w:pPr>
              <w:rPr>
                <w:bCs/>
              </w:rPr>
            </w:pPr>
            <w:r w:rsidRPr="003D4761">
              <w:rPr>
                <w:b/>
                <w:bCs/>
              </w:rPr>
              <w:t>Fluxo Alternativo:</w:t>
            </w:r>
            <w:r>
              <w:rPr>
                <w:bCs/>
              </w:rPr>
              <w:t>Quando o ator for pais e/ou responsável, o sistema não executará FP03 e FP04, o próprio sistema seleciona o aluno, de acordo com o login do pai, buscando os alunos cadastrados para o login. Assim indo para o FP05.</w:t>
            </w:r>
          </w:p>
          <w:p w:rsidR="00854E5F" w:rsidRDefault="00854E5F" w:rsidP="00A46585">
            <w:pPr>
              <w:rPr>
                <w:bCs/>
              </w:rPr>
            </w:pPr>
          </w:p>
          <w:p w:rsidR="00854E5F" w:rsidRPr="00BE686E" w:rsidRDefault="00854E5F" w:rsidP="00A46585">
            <w:r>
              <w:rPr>
                <w:bCs/>
              </w:rPr>
              <w:t>Para selecionar outra ocorrência o ator pode voltar ao passo FP05, através da opção de voltar à tela anterior.</w:t>
            </w:r>
          </w:p>
        </w:tc>
      </w:tr>
    </w:tbl>
    <w:p w:rsidR="00000000" w:rsidRDefault="007339CE">
      <w:pPr>
        <w:pStyle w:val="Legenda"/>
        <w:jc w:val="both"/>
        <w:pPrChange w:id="255" w:author="lfernandobra" w:date="2014-09-07T00:01:00Z">
          <w:pPr/>
        </w:pPrChange>
      </w:pPr>
    </w:p>
    <w:p w:rsidR="00000000" w:rsidRDefault="007339CE">
      <w:pPr>
        <w:pStyle w:val="Legenda"/>
        <w:pPrChange w:id="256" w:author="lfernandobra" w:date="2014-09-06T14:44:00Z">
          <w:pPr/>
        </w:pPrChange>
      </w:pPr>
    </w:p>
    <w:p w:rsidR="00000000" w:rsidRDefault="007339CE">
      <w:pPr>
        <w:pStyle w:val="Legenda"/>
        <w:pPrChange w:id="257" w:author="lfernandobra" w:date="2014-09-06T14:44:00Z">
          <w:pPr/>
        </w:pPrChange>
      </w:pPr>
    </w:p>
    <w:p w:rsidR="00A46585" w:rsidRDefault="00A46585" w:rsidP="00A46585">
      <w:pPr>
        <w:pStyle w:val="Legenda"/>
      </w:pPr>
      <w:r>
        <w:lastRenderedPageBreak/>
        <w:t>Tabela 8 - UC07 – Inserir Ocorrência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A46585" w:rsidRPr="00D96646" w:rsidTr="00A46585">
        <w:tc>
          <w:tcPr>
            <w:tcW w:w="2658" w:type="dxa"/>
            <w:shd w:val="clear" w:color="auto" w:fill="D9D9D9"/>
          </w:tcPr>
          <w:p w:rsidR="00A46585" w:rsidRPr="003D4761" w:rsidRDefault="00A46585" w:rsidP="00A46585">
            <w:pPr>
              <w:rPr>
                <w:b/>
                <w:bCs/>
              </w:rPr>
            </w:pPr>
            <w:r>
              <w:rPr>
                <w:b/>
                <w:bCs/>
              </w:rPr>
              <w:t>Nome do C</w:t>
            </w:r>
            <w:r w:rsidRPr="003D4761">
              <w:rPr>
                <w:b/>
                <w:bCs/>
              </w:rPr>
              <w:t>aso de Uso:</w:t>
            </w:r>
          </w:p>
        </w:tc>
        <w:tc>
          <w:tcPr>
            <w:tcW w:w="6060" w:type="dxa"/>
          </w:tcPr>
          <w:p w:rsidR="00A46585" w:rsidRPr="00D96646" w:rsidRDefault="00A46585" w:rsidP="00A46585">
            <w:r>
              <w:t>UC07 – Inserir ocorrência</w:t>
            </w:r>
          </w:p>
        </w:tc>
      </w:tr>
      <w:tr w:rsidR="00A46585" w:rsidRPr="00D96646" w:rsidTr="00A46585">
        <w:tc>
          <w:tcPr>
            <w:tcW w:w="2658" w:type="dxa"/>
            <w:shd w:val="clear" w:color="auto" w:fill="D9D9D9"/>
          </w:tcPr>
          <w:p w:rsidR="00A46585" w:rsidRPr="003D4761" w:rsidRDefault="00A46585" w:rsidP="00A46585">
            <w:pPr>
              <w:rPr>
                <w:b/>
                <w:bCs/>
              </w:rPr>
            </w:pPr>
            <w:r w:rsidRPr="003D4761">
              <w:rPr>
                <w:b/>
                <w:bCs/>
              </w:rPr>
              <w:t>Resumo:</w:t>
            </w:r>
          </w:p>
        </w:tc>
        <w:tc>
          <w:tcPr>
            <w:tcW w:w="6060" w:type="dxa"/>
          </w:tcPr>
          <w:p w:rsidR="00A46585" w:rsidRPr="00D96646" w:rsidRDefault="00A46585" w:rsidP="00A46585">
            <w:r>
              <w:t>Cadastrar uma ocorrência de um aluno no registrado no sistema</w:t>
            </w:r>
          </w:p>
        </w:tc>
      </w:tr>
      <w:tr w:rsidR="00A46585" w:rsidRPr="00D96646" w:rsidTr="00A46585">
        <w:tc>
          <w:tcPr>
            <w:tcW w:w="2658" w:type="dxa"/>
            <w:shd w:val="clear" w:color="auto" w:fill="D9D9D9"/>
          </w:tcPr>
          <w:p w:rsidR="00A46585" w:rsidRPr="003D4761" w:rsidRDefault="00A46585" w:rsidP="00A46585">
            <w:pPr>
              <w:rPr>
                <w:b/>
                <w:bCs/>
              </w:rPr>
            </w:pPr>
            <w:r w:rsidRPr="003D4761">
              <w:rPr>
                <w:b/>
                <w:bCs/>
              </w:rPr>
              <w:t>Ator Principal:</w:t>
            </w:r>
          </w:p>
        </w:tc>
        <w:tc>
          <w:tcPr>
            <w:tcW w:w="6060" w:type="dxa"/>
          </w:tcPr>
          <w:p w:rsidR="00A46585" w:rsidRPr="00D96646" w:rsidRDefault="00A46585" w:rsidP="00A46585">
            <w:r>
              <w:t xml:space="preserve">Gestor e professor </w:t>
            </w:r>
          </w:p>
        </w:tc>
      </w:tr>
      <w:tr w:rsidR="00A46585" w:rsidRPr="00D96646" w:rsidTr="00A46585">
        <w:tc>
          <w:tcPr>
            <w:tcW w:w="2658" w:type="dxa"/>
            <w:shd w:val="clear" w:color="auto" w:fill="D9D9D9"/>
          </w:tcPr>
          <w:p w:rsidR="00A46585" w:rsidRPr="003D4761" w:rsidRDefault="00A46585" w:rsidP="00A46585">
            <w:pPr>
              <w:rPr>
                <w:b/>
                <w:bCs/>
              </w:rPr>
            </w:pPr>
            <w:r w:rsidRPr="003D4761">
              <w:rPr>
                <w:b/>
                <w:bCs/>
              </w:rPr>
              <w:t>Pré-condição</w:t>
            </w:r>
          </w:p>
        </w:tc>
        <w:tc>
          <w:tcPr>
            <w:tcW w:w="6060" w:type="dxa"/>
          </w:tcPr>
          <w:p w:rsidR="00A46585" w:rsidRDefault="00A46585" w:rsidP="00A46585">
            <w:r>
              <w:t>O aluno deve estar registrado no sistema.</w:t>
            </w:r>
          </w:p>
          <w:p w:rsidR="00A46585" w:rsidRPr="00D96646" w:rsidRDefault="00A46585" w:rsidP="00A46585">
            <w:r>
              <w:t>O gestor deve estar logado.</w:t>
            </w:r>
          </w:p>
        </w:tc>
      </w:tr>
      <w:tr w:rsidR="00A46585" w:rsidRPr="00D96646" w:rsidTr="00A46585">
        <w:tc>
          <w:tcPr>
            <w:tcW w:w="2658" w:type="dxa"/>
            <w:shd w:val="clear" w:color="auto" w:fill="D9D9D9"/>
          </w:tcPr>
          <w:p w:rsidR="00A46585" w:rsidRPr="003D4761" w:rsidRDefault="00A46585" w:rsidP="00A46585">
            <w:pPr>
              <w:rPr>
                <w:b/>
                <w:bCs/>
              </w:rPr>
            </w:pPr>
            <w:r w:rsidRPr="003D4761">
              <w:rPr>
                <w:b/>
                <w:bCs/>
              </w:rPr>
              <w:t>Pós-condição</w:t>
            </w:r>
          </w:p>
        </w:tc>
        <w:tc>
          <w:tcPr>
            <w:tcW w:w="6060" w:type="dxa"/>
          </w:tcPr>
          <w:p w:rsidR="00A46585" w:rsidRPr="00D96646" w:rsidRDefault="00A46585" w:rsidP="00A46585">
            <w:r>
              <w:t>As ocorrências devem estar registradas no perfil do aluno.</w:t>
            </w:r>
          </w:p>
        </w:tc>
      </w:tr>
      <w:tr w:rsidR="00A46585" w:rsidRPr="003D4761" w:rsidTr="00A46585">
        <w:tc>
          <w:tcPr>
            <w:tcW w:w="8718" w:type="dxa"/>
            <w:gridSpan w:val="2"/>
          </w:tcPr>
          <w:p w:rsidR="00A46585" w:rsidRPr="003D4761" w:rsidRDefault="00A46585" w:rsidP="00A46585">
            <w:pPr>
              <w:rPr>
                <w:b/>
                <w:bCs/>
              </w:rPr>
            </w:pPr>
          </w:p>
          <w:p w:rsidR="00A46585" w:rsidRDefault="00A46585" w:rsidP="00A46585">
            <w:r w:rsidRPr="003D4761">
              <w:rPr>
                <w:b/>
                <w:bCs/>
              </w:rPr>
              <w:t>Fluxo Principal</w:t>
            </w:r>
            <w:r w:rsidRPr="003D4761">
              <w:t xml:space="preserve">: </w:t>
            </w:r>
          </w:p>
          <w:p w:rsidR="00A46585" w:rsidRDefault="00A46585" w:rsidP="00A46585">
            <w:pPr>
              <w:jc w:val="left"/>
            </w:pPr>
            <w:r w:rsidRPr="00EB4F26">
              <w:t>FP</w:t>
            </w:r>
            <w:r>
              <w:t>01</w:t>
            </w:r>
            <w:r w:rsidRPr="00EB4F26">
              <w:t xml:space="preserve"> –</w:t>
            </w:r>
            <w:r>
              <w:t xml:space="preserve"> Este caso de uso inicia-se quando o ator deseja registrar ocorrência escolar</w:t>
            </w:r>
          </w:p>
          <w:p w:rsidR="00A46585" w:rsidRPr="007A2C87" w:rsidRDefault="00A46585" w:rsidP="00A46585">
            <w:pPr>
              <w:jc w:val="left"/>
            </w:pPr>
            <w:r w:rsidRPr="00EB4F26">
              <w:t>FP</w:t>
            </w:r>
            <w:r>
              <w:t>02</w:t>
            </w:r>
            <w:r w:rsidRPr="00EB4F26">
              <w:t xml:space="preserve"> –</w:t>
            </w:r>
            <w:r>
              <w:t xml:space="preserve"> O sistema abre a tela das turmas ativadas</w:t>
            </w:r>
          </w:p>
          <w:p w:rsidR="00A46585" w:rsidRPr="007A2C87" w:rsidRDefault="00A46585" w:rsidP="00A46585">
            <w:pPr>
              <w:jc w:val="left"/>
            </w:pPr>
            <w:r w:rsidRPr="00EB4F26">
              <w:t>FP</w:t>
            </w:r>
            <w:r>
              <w:t>03</w:t>
            </w:r>
            <w:r w:rsidRPr="00EB4F26">
              <w:t xml:space="preserve"> –</w:t>
            </w:r>
            <w:r>
              <w:t xml:space="preserve"> O ator seleciona a turma</w:t>
            </w:r>
          </w:p>
          <w:p w:rsidR="00A46585" w:rsidRPr="007A2C87" w:rsidRDefault="00A46585" w:rsidP="00A46585">
            <w:pPr>
              <w:jc w:val="left"/>
            </w:pPr>
            <w:r w:rsidRPr="00EB4F26">
              <w:t>FP</w:t>
            </w:r>
            <w:r>
              <w:t>04</w:t>
            </w:r>
            <w:r w:rsidRPr="00EB4F26">
              <w:t xml:space="preserve"> –</w:t>
            </w:r>
            <w:r>
              <w:t xml:space="preserve"> O sistema oferece as opções de registro diário e ocorrência</w:t>
            </w:r>
          </w:p>
          <w:p w:rsidR="00A46585" w:rsidRDefault="00A46585" w:rsidP="00A46585">
            <w:pPr>
              <w:jc w:val="left"/>
            </w:pPr>
            <w:r w:rsidRPr="00EB4F26">
              <w:t>FP</w:t>
            </w:r>
            <w:r>
              <w:t>05</w:t>
            </w:r>
            <w:r w:rsidRPr="00EB4F26">
              <w:t xml:space="preserve"> –</w:t>
            </w:r>
            <w:r>
              <w:t xml:space="preserve"> O ator seleciona a opção ocorrência </w:t>
            </w:r>
          </w:p>
          <w:p w:rsidR="00A46585" w:rsidRDefault="00A46585" w:rsidP="00A46585">
            <w:pPr>
              <w:jc w:val="left"/>
            </w:pPr>
            <w:r w:rsidRPr="00EB4F26">
              <w:t>FP</w:t>
            </w:r>
            <w:r>
              <w:t>06</w:t>
            </w:r>
            <w:r w:rsidRPr="00EB4F26">
              <w:t xml:space="preserve"> –</w:t>
            </w:r>
            <w:r>
              <w:t xml:space="preserve"> O sistema abre a listagem de alunos da turma</w:t>
            </w:r>
          </w:p>
          <w:p w:rsidR="00A46585" w:rsidRDefault="00A46585" w:rsidP="00A46585">
            <w:pPr>
              <w:jc w:val="left"/>
            </w:pPr>
            <w:r w:rsidRPr="00EB4F26">
              <w:t>FP</w:t>
            </w:r>
            <w:r>
              <w:t>07</w:t>
            </w:r>
            <w:r w:rsidRPr="00EB4F26">
              <w:t xml:space="preserve"> –</w:t>
            </w:r>
            <w:r>
              <w:t xml:space="preserve"> O ator seleciona um aluno ou vários alunos da listagem</w:t>
            </w:r>
          </w:p>
          <w:p w:rsidR="00A46585" w:rsidRDefault="00A46585" w:rsidP="00A46585">
            <w:pPr>
              <w:jc w:val="left"/>
            </w:pPr>
            <w:r w:rsidRPr="00EB4F26">
              <w:t>FP</w:t>
            </w:r>
            <w:r>
              <w:t>08</w:t>
            </w:r>
            <w:r w:rsidRPr="00EB4F26">
              <w:t xml:space="preserve"> –</w:t>
            </w:r>
            <w:r>
              <w:t xml:space="preserve"> O sistema abre campo para registro da ocorrência</w:t>
            </w:r>
          </w:p>
          <w:p w:rsidR="00A46585" w:rsidRDefault="00A46585" w:rsidP="00A46585">
            <w:pPr>
              <w:jc w:val="left"/>
            </w:pPr>
            <w:r w:rsidRPr="00EB4F26">
              <w:t>FP</w:t>
            </w:r>
            <w:r>
              <w:t>09</w:t>
            </w:r>
            <w:r w:rsidRPr="00EB4F26">
              <w:t xml:space="preserve"> –</w:t>
            </w:r>
            <w:r>
              <w:t xml:space="preserve"> O ator digita a ocorrência</w:t>
            </w:r>
          </w:p>
          <w:p w:rsidR="00A46585" w:rsidRDefault="00A46585" w:rsidP="00A46585">
            <w:pPr>
              <w:jc w:val="left"/>
            </w:pPr>
            <w:r w:rsidRPr="00EB4F26">
              <w:t>FP</w:t>
            </w:r>
            <w:r>
              <w:t>10</w:t>
            </w:r>
            <w:r w:rsidRPr="00EB4F26">
              <w:t xml:space="preserve"> –</w:t>
            </w:r>
            <w:r>
              <w:t xml:space="preserve"> O ator salva a ocorrência</w:t>
            </w:r>
          </w:p>
          <w:p w:rsidR="00A46585" w:rsidRDefault="00A46585" w:rsidP="00A46585">
            <w:pPr>
              <w:jc w:val="left"/>
            </w:pPr>
            <w:r w:rsidRPr="00EB4F26">
              <w:t>FP</w:t>
            </w:r>
            <w:r>
              <w:t>11</w:t>
            </w:r>
            <w:r w:rsidRPr="00EB4F26">
              <w:t xml:space="preserve"> –</w:t>
            </w:r>
            <w:r>
              <w:t xml:space="preserve"> O sistema salva com a data, horário e o ator, para cada aluno selecionado.</w:t>
            </w:r>
          </w:p>
          <w:p w:rsidR="00A46585" w:rsidRDefault="00A46585" w:rsidP="00A46585">
            <w:pPr>
              <w:jc w:val="left"/>
            </w:pPr>
            <w:r w:rsidRPr="00EB4F26">
              <w:t>FP</w:t>
            </w:r>
            <w:r>
              <w:t>12</w:t>
            </w:r>
            <w:r w:rsidRPr="00EB4F26">
              <w:t xml:space="preserve"> –</w:t>
            </w:r>
            <w:r>
              <w:t xml:space="preserve"> O sistema envia aviso de ocorrência registrada com sucesso</w:t>
            </w:r>
          </w:p>
          <w:p w:rsidR="00A46585" w:rsidRPr="003D4761" w:rsidRDefault="00A46585" w:rsidP="00A46585"/>
          <w:p w:rsidR="00A46585" w:rsidRDefault="00A46585" w:rsidP="00A46585">
            <w:pPr>
              <w:jc w:val="left"/>
            </w:pPr>
            <w:r w:rsidRPr="003D4761">
              <w:rPr>
                <w:b/>
                <w:bCs/>
              </w:rPr>
              <w:t>Fluxo Alternativo:</w:t>
            </w:r>
          </w:p>
          <w:p w:rsidR="00A46585" w:rsidRPr="003D4761" w:rsidRDefault="00A46585" w:rsidP="00A46585"/>
        </w:tc>
      </w:tr>
    </w:tbl>
    <w:p w:rsidR="00000000" w:rsidRDefault="007339CE">
      <w:pPr>
        <w:pStyle w:val="Legenda"/>
        <w:jc w:val="both"/>
        <w:pPrChange w:id="258" w:author="lfernandobra" w:date="2014-09-07T00:03:00Z">
          <w:pPr/>
        </w:pPrChange>
      </w:pPr>
    </w:p>
    <w:p w:rsidR="00000000" w:rsidRDefault="007339CE">
      <w:pPr>
        <w:pStyle w:val="Legenda"/>
        <w:pPrChange w:id="259" w:author="lfernandobra" w:date="2014-09-06T14:44:00Z">
          <w:pPr/>
        </w:pPrChange>
      </w:pPr>
    </w:p>
    <w:p w:rsidR="00000000" w:rsidRDefault="007339CE">
      <w:pPr>
        <w:pStyle w:val="Legenda"/>
        <w:pPrChange w:id="260" w:author="lfernandobra" w:date="2014-09-06T14:44:00Z">
          <w:pPr/>
        </w:pPrChange>
      </w:pPr>
    </w:p>
    <w:p w:rsidR="00000000" w:rsidRDefault="007339CE">
      <w:pPr>
        <w:pStyle w:val="Legenda"/>
        <w:pPrChange w:id="261" w:author="lfernandobra" w:date="2014-09-06T14:44:00Z">
          <w:pPr/>
        </w:pPrChange>
      </w:pPr>
    </w:p>
    <w:p w:rsidR="00000000" w:rsidRDefault="007339CE">
      <w:pPr>
        <w:pStyle w:val="Legenda"/>
        <w:pPrChange w:id="262" w:author="lfernandobra" w:date="2014-09-06T14:44:00Z">
          <w:pPr/>
        </w:pPrChange>
      </w:pPr>
    </w:p>
    <w:p w:rsidR="00000000" w:rsidRDefault="007339CE">
      <w:pPr>
        <w:pStyle w:val="Legenda"/>
        <w:pPrChange w:id="263" w:author="lfernandobra" w:date="2014-09-06T14:44:00Z">
          <w:pPr/>
        </w:pPrChange>
      </w:pPr>
    </w:p>
    <w:p w:rsidR="00000000" w:rsidRDefault="007339CE">
      <w:pPr>
        <w:pStyle w:val="Legenda"/>
        <w:pPrChange w:id="264" w:author="lfernandobra" w:date="2014-09-06T14:44:00Z">
          <w:pPr/>
        </w:pPrChange>
      </w:pPr>
    </w:p>
    <w:p w:rsidR="00A46585" w:rsidRDefault="00A46585" w:rsidP="00A46585">
      <w:pPr>
        <w:pStyle w:val="Legenda"/>
      </w:pPr>
      <w:r>
        <w:lastRenderedPageBreak/>
        <w:t>Tabela 9 - UC08 – Editar Ocorrência</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A46585" w:rsidRPr="00D96646" w:rsidTr="00A46585">
        <w:tc>
          <w:tcPr>
            <w:tcW w:w="2658" w:type="dxa"/>
            <w:shd w:val="clear" w:color="auto" w:fill="D9D9D9"/>
          </w:tcPr>
          <w:p w:rsidR="00A46585" w:rsidRPr="003D4761" w:rsidRDefault="00A46585" w:rsidP="00A46585">
            <w:pPr>
              <w:rPr>
                <w:b/>
                <w:bCs/>
              </w:rPr>
            </w:pPr>
            <w:r>
              <w:rPr>
                <w:b/>
                <w:bCs/>
              </w:rPr>
              <w:t>Nome do C</w:t>
            </w:r>
            <w:r w:rsidRPr="003D4761">
              <w:rPr>
                <w:b/>
                <w:bCs/>
              </w:rPr>
              <w:t>aso de Uso:</w:t>
            </w:r>
          </w:p>
        </w:tc>
        <w:tc>
          <w:tcPr>
            <w:tcW w:w="6060" w:type="dxa"/>
          </w:tcPr>
          <w:p w:rsidR="00A46585" w:rsidRPr="00D96646" w:rsidRDefault="00A46585" w:rsidP="00A46585">
            <w:r>
              <w:t>UC08 – Editar ocorrência</w:t>
            </w:r>
          </w:p>
        </w:tc>
      </w:tr>
      <w:tr w:rsidR="00A46585" w:rsidRPr="00D96646" w:rsidTr="00A46585">
        <w:tc>
          <w:tcPr>
            <w:tcW w:w="2658" w:type="dxa"/>
            <w:shd w:val="clear" w:color="auto" w:fill="D9D9D9"/>
          </w:tcPr>
          <w:p w:rsidR="00A46585" w:rsidRPr="003D4761" w:rsidRDefault="00A46585" w:rsidP="00A46585">
            <w:pPr>
              <w:rPr>
                <w:b/>
                <w:bCs/>
              </w:rPr>
            </w:pPr>
            <w:r w:rsidRPr="003D4761">
              <w:rPr>
                <w:b/>
                <w:bCs/>
              </w:rPr>
              <w:t>Resumo:</w:t>
            </w:r>
          </w:p>
        </w:tc>
        <w:tc>
          <w:tcPr>
            <w:tcW w:w="6060" w:type="dxa"/>
          </w:tcPr>
          <w:p w:rsidR="00A46585" w:rsidRPr="00D96646" w:rsidRDefault="00A46585" w:rsidP="00A46585">
            <w:r>
              <w:t>Editar uma ocorrência de um aluno é registrado no sistema</w:t>
            </w:r>
          </w:p>
        </w:tc>
      </w:tr>
      <w:tr w:rsidR="00A46585" w:rsidRPr="00D96646" w:rsidTr="00A46585">
        <w:tc>
          <w:tcPr>
            <w:tcW w:w="2658" w:type="dxa"/>
            <w:shd w:val="clear" w:color="auto" w:fill="D9D9D9"/>
          </w:tcPr>
          <w:p w:rsidR="00A46585" w:rsidRPr="003D4761" w:rsidRDefault="00A46585" w:rsidP="00A46585">
            <w:pPr>
              <w:rPr>
                <w:b/>
                <w:bCs/>
              </w:rPr>
            </w:pPr>
            <w:r w:rsidRPr="003D4761">
              <w:rPr>
                <w:b/>
                <w:bCs/>
              </w:rPr>
              <w:t>Ator Principal:</w:t>
            </w:r>
          </w:p>
        </w:tc>
        <w:tc>
          <w:tcPr>
            <w:tcW w:w="6060" w:type="dxa"/>
          </w:tcPr>
          <w:p w:rsidR="00A46585" w:rsidRPr="00D96646" w:rsidRDefault="00A46585" w:rsidP="00A46585">
            <w:r>
              <w:t xml:space="preserve">Gestor </w:t>
            </w:r>
          </w:p>
        </w:tc>
      </w:tr>
      <w:tr w:rsidR="00A46585" w:rsidRPr="00D96646" w:rsidTr="00A46585">
        <w:tc>
          <w:tcPr>
            <w:tcW w:w="2658" w:type="dxa"/>
            <w:shd w:val="clear" w:color="auto" w:fill="D9D9D9"/>
          </w:tcPr>
          <w:p w:rsidR="00A46585" w:rsidRPr="003D4761" w:rsidRDefault="00A46585" w:rsidP="00A46585">
            <w:pPr>
              <w:rPr>
                <w:b/>
                <w:bCs/>
              </w:rPr>
            </w:pPr>
            <w:r w:rsidRPr="003D4761">
              <w:rPr>
                <w:b/>
                <w:bCs/>
              </w:rPr>
              <w:t>Pré-condição</w:t>
            </w:r>
          </w:p>
        </w:tc>
        <w:tc>
          <w:tcPr>
            <w:tcW w:w="6060" w:type="dxa"/>
          </w:tcPr>
          <w:p w:rsidR="00A46585" w:rsidRDefault="00A46585" w:rsidP="00A46585">
            <w:r>
              <w:t>O aluno deve estar registrado no sistema.</w:t>
            </w:r>
          </w:p>
          <w:p w:rsidR="00A46585" w:rsidRPr="00D96646" w:rsidRDefault="00A46585" w:rsidP="00A46585">
            <w:r>
              <w:t>O gestor deve estar logado.</w:t>
            </w:r>
          </w:p>
        </w:tc>
      </w:tr>
      <w:tr w:rsidR="00A46585" w:rsidRPr="00D96646" w:rsidTr="00A46585">
        <w:tc>
          <w:tcPr>
            <w:tcW w:w="2658" w:type="dxa"/>
            <w:shd w:val="clear" w:color="auto" w:fill="D9D9D9"/>
          </w:tcPr>
          <w:p w:rsidR="00A46585" w:rsidRPr="003D4761" w:rsidRDefault="00A46585" w:rsidP="00A46585">
            <w:pPr>
              <w:rPr>
                <w:b/>
                <w:bCs/>
              </w:rPr>
            </w:pPr>
            <w:r w:rsidRPr="003D4761">
              <w:rPr>
                <w:b/>
                <w:bCs/>
              </w:rPr>
              <w:t>Pós-condição</w:t>
            </w:r>
          </w:p>
        </w:tc>
        <w:tc>
          <w:tcPr>
            <w:tcW w:w="6060" w:type="dxa"/>
          </w:tcPr>
          <w:p w:rsidR="00A46585" w:rsidRPr="00D96646" w:rsidRDefault="00A46585" w:rsidP="00A46585">
            <w:r>
              <w:t>As ocorrências devem estar registradas no perfil do aluno.</w:t>
            </w:r>
          </w:p>
        </w:tc>
      </w:tr>
      <w:tr w:rsidR="00A46585" w:rsidRPr="003D4761" w:rsidTr="00A46585">
        <w:tc>
          <w:tcPr>
            <w:tcW w:w="8718" w:type="dxa"/>
            <w:gridSpan w:val="2"/>
          </w:tcPr>
          <w:p w:rsidR="00A46585" w:rsidRPr="003D4761" w:rsidRDefault="00A46585" w:rsidP="00A46585">
            <w:pPr>
              <w:rPr>
                <w:b/>
                <w:bCs/>
              </w:rPr>
            </w:pPr>
          </w:p>
          <w:p w:rsidR="00A46585" w:rsidRDefault="00A46585" w:rsidP="00A46585">
            <w:r w:rsidRPr="003D4761">
              <w:rPr>
                <w:b/>
                <w:bCs/>
              </w:rPr>
              <w:t>Fluxo Principal</w:t>
            </w:r>
            <w:r w:rsidRPr="003D4761">
              <w:t xml:space="preserve">: </w:t>
            </w:r>
          </w:p>
          <w:p w:rsidR="00A46585" w:rsidRDefault="00A46585" w:rsidP="00A46585">
            <w:pPr>
              <w:jc w:val="left"/>
            </w:pPr>
            <w:r w:rsidRPr="00EB4F26">
              <w:t>FP</w:t>
            </w:r>
            <w:r>
              <w:t>01</w:t>
            </w:r>
            <w:r w:rsidRPr="00EB4F26">
              <w:t xml:space="preserve"> –</w:t>
            </w:r>
            <w:r>
              <w:t xml:space="preserve"> Este caso de uso inicia-se quando o ator deseja editar uma ocorrência escolar</w:t>
            </w:r>
          </w:p>
          <w:p w:rsidR="00A46585" w:rsidRPr="007A2C87" w:rsidRDefault="00A46585" w:rsidP="00A46585">
            <w:pPr>
              <w:jc w:val="left"/>
            </w:pPr>
            <w:r w:rsidRPr="00EB4F26">
              <w:t>FP</w:t>
            </w:r>
            <w:r>
              <w:t>02</w:t>
            </w:r>
            <w:r w:rsidRPr="00EB4F26">
              <w:t xml:space="preserve"> –</w:t>
            </w:r>
            <w:r>
              <w:t xml:space="preserve"> O sistema abre a tela das turmas ativadas</w:t>
            </w:r>
          </w:p>
          <w:p w:rsidR="00A46585" w:rsidRDefault="00A46585" w:rsidP="00A46585">
            <w:pPr>
              <w:jc w:val="left"/>
            </w:pPr>
            <w:r w:rsidRPr="00EB4F26">
              <w:t>FP</w:t>
            </w:r>
            <w:r>
              <w:t>03</w:t>
            </w:r>
            <w:r w:rsidRPr="00EB4F26">
              <w:t xml:space="preserve"> –</w:t>
            </w:r>
            <w:r>
              <w:t xml:space="preserve"> O ator seleciona a turma</w:t>
            </w:r>
          </w:p>
          <w:p w:rsidR="00A46585" w:rsidRPr="007A2C87" w:rsidRDefault="00A46585" w:rsidP="00A46585">
            <w:pPr>
              <w:jc w:val="left"/>
            </w:pPr>
            <w:r w:rsidRPr="00EB4F26">
              <w:t>FP</w:t>
            </w:r>
            <w:r>
              <w:t>04</w:t>
            </w:r>
            <w:r w:rsidRPr="00EB4F26">
              <w:t xml:space="preserve"> –</w:t>
            </w:r>
            <w:r>
              <w:t xml:space="preserve"> O sistema oferece as opções de registro diário e ocorrência</w:t>
            </w:r>
          </w:p>
          <w:p w:rsidR="00A46585" w:rsidRDefault="00A46585" w:rsidP="00A46585">
            <w:pPr>
              <w:jc w:val="left"/>
            </w:pPr>
            <w:r w:rsidRPr="00EB4F26">
              <w:t>FP</w:t>
            </w:r>
            <w:r>
              <w:t>05</w:t>
            </w:r>
            <w:r w:rsidRPr="00EB4F26">
              <w:t xml:space="preserve"> –</w:t>
            </w:r>
            <w:r>
              <w:t xml:space="preserve"> O ator seleciona a opção ocorrência </w:t>
            </w:r>
          </w:p>
          <w:p w:rsidR="00A46585" w:rsidRDefault="00A46585" w:rsidP="00A46585">
            <w:pPr>
              <w:jc w:val="left"/>
            </w:pPr>
            <w:r w:rsidRPr="00EB4F26">
              <w:t>FP</w:t>
            </w:r>
            <w:r>
              <w:t>06</w:t>
            </w:r>
            <w:r w:rsidRPr="00EB4F26">
              <w:t xml:space="preserve"> –</w:t>
            </w:r>
            <w:r>
              <w:t xml:space="preserve"> O sistema abre a opção de inserir e editar ocorrência</w:t>
            </w:r>
          </w:p>
          <w:p w:rsidR="00A46585" w:rsidRDefault="00A46585" w:rsidP="00A46585">
            <w:pPr>
              <w:jc w:val="left"/>
            </w:pPr>
            <w:r>
              <w:t>FP07 – O ator seleciona editar ocorrência</w:t>
            </w:r>
          </w:p>
          <w:p w:rsidR="00A46585" w:rsidRPr="007A2C87" w:rsidRDefault="00A46585" w:rsidP="00A46585">
            <w:pPr>
              <w:jc w:val="left"/>
            </w:pPr>
            <w:r w:rsidRPr="00EB4F26">
              <w:t>FP</w:t>
            </w:r>
            <w:r>
              <w:t>08</w:t>
            </w:r>
            <w:r w:rsidRPr="00EB4F26">
              <w:t xml:space="preserve"> –</w:t>
            </w:r>
            <w:r>
              <w:t xml:space="preserve"> O sistema oferece as ocorrências registradas</w:t>
            </w:r>
          </w:p>
          <w:p w:rsidR="00A46585" w:rsidRDefault="00A46585" w:rsidP="00A46585">
            <w:pPr>
              <w:jc w:val="left"/>
            </w:pPr>
            <w:r w:rsidRPr="00EB4F26">
              <w:t>FP</w:t>
            </w:r>
            <w:r>
              <w:t>09</w:t>
            </w:r>
            <w:r w:rsidRPr="00EB4F26">
              <w:t xml:space="preserve"> –</w:t>
            </w:r>
            <w:r>
              <w:t xml:space="preserve"> O ator seleciona a ocorrência que deseja editar</w:t>
            </w:r>
          </w:p>
          <w:p w:rsidR="00A46585" w:rsidRDefault="00A46585" w:rsidP="00A46585">
            <w:pPr>
              <w:jc w:val="left"/>
            </w:pPr>
            <w:r w:rsidRPr="00EB4F26">
              <w:t>FP</w:t>
            </w:r>
            <w:r>
              <w:t>10</w:t>
            </w:r>
            <w:r w:rsidRPr="00EB4F26">
              <w:t xml:space="preserve"> –</w:t>
            </w:r>
            <w:r>
              <w:t xml:space="preserve"> O sistema abre campo para editar a ocorrência</w:t>
            </w:r>
          </w:p>
          <w:p w:rsidR="00A46585" w:rsidRDefault="00A46585" w:rsidP="00A46585">
            <w:pPr>
              <w:jc w:val="left"/>
            </w:pPr>
            <w:r w:rsidRPr="00EB4F26">
              <w:t>FP</w:t>
            </w:r>
            <w:r>
              <w:t>11</w:t>
            </w:r>
            <w:r w:rsidRPr="00EB4F26">
              <w:t xml:space="preserve"> –</w:t>
            </w:r>
            <w:r>
              <w:t xml:space="preserve"> O ator redigita a ocorrência</w:t>
            </w:r>
          </w:p>
          <w:p w:rsidR="00A46585" w:rsidRDefault="00A46585" w:rsidP="00A46585">
            <w:pPr>
              <w:jc w:val="left"/>
            </w:pPr>
            <w:r w:rsidRPr="00EB4F26">
              <w:t>FP</w:t>
            </w:r>
            <w:r>
              <w:t>12</w:t>
            </w:r>
            <w:r w:rsidRPr="00EB4F26">
              <w:t xml:space="preserve"> –</w:t>
            </w:r>
            <w:r>
              <w:t xml:space="preserve"> O ator salva a ocorrência</w:t>
            </w:r>
          </w:p>
          <w:p w:rsidR="00A46585" w:rsidRDefault="00A46585" w:rsidP="00A46585">
            <w:pPr>
              <w:jc w:val="left"/>
            </w:pPr>
            <w:r w:rsidRPr="00EB4F26">
              <w:t>FP</w:t>
            </w:r>
            <w:r>
              <w:t>13</w:t>
            </w:r>
            <w:r w:rsidRPr="00EB4F26">
              <w:t xml:space="preserve"> –</w:t>
            </w:r>
            <w:r>
              <w:t xml:space="preserve"> O sistema salva com a data, horário e o ator, para cada aluno selecionado</w:t>
            </w:r>
          </w:p>
          <w:p w:rsidR="00A46585" w:rsidRDefault="00A46585" w:rsidP="00A46585">
            <w:pPr>
              <w:jc w:val="left"/>
            </w:pPr>
            <w:r w:rsidRPr="00EB4F26">
              <w:t>FP</w:t>
            </w:r>
            <w:r>
              <w:t>14</w:t>
            </w:r>
            <w:r w:rsidRPr="00EB4F26">
              <w:t xml:space="preserve"> –</w:t>
            </w:r>
            <w:r>
              <w:t xml:space="preserve"> O sistema envia aviso de ocorrência editada com sucesso</w:t>
            </w:r>
          </w:p>
          <w:p w:rsidR="00A46585" w:rsidRPr="003D4761" w:rsidRDefault="00A46585" w:rsidP="00A46585"/>
          <w:p w:rsidR="00A46585" w:rsidRPr="003D4761" w:rsidRDefault="00A46585" w:rsidP="00A46585">
            <w:r w:rsidRPr="003D4761">
              <w:rPr>
                <w:b/>
                <w:bCs/>
              </w:rPr>
              <w:t>Fluxo Alternativo:</w:t>
            </w:r>
          </w:p>
          <w:p w:rsidR="00A46585" w:rsidRPr="003D4761" w:rsidRDefault="00A46585" w:rsidP="00A46585"/>
        </w:tc>
      </w:tr>
    </w:tbl>
    <w:p w:rsidR="00000000" w:rsidRDefault="007339CE">
      <w:pPr>
        <w:pStyle w:val="Legenda"/>
        <w:pPrChange w:id="265" w:author="lfernandobra" w:date="2014-09-06T14:44:00Z">
          <w:pPr/>
        </w:pPrChange>
      </w:pPr>
    </w:p>
    <w:p w:rsidR="00000000" w:rsidRDefault="007339CE">
      <w:pPr>
        <w:pStyle w:val="Legenda"/>
        <w:pPrChange w:id="266" w:author="lfernandobra" w:date="2014-09-06T14:44:00Z">
          <w:pPr/>
        </w:pPrChange>
      </w:pPr>
    </w:p>
    <w:p w:rsidR="00000000" w:rsidRDefault="007339CE">
      <w:pPr>
        <w:pStyle w:val="Legenda"/>
        <w:pPrChange w:id="267" w:author="lfernandobra" w:date="2014-09-06T14:44:00Z">
          <w:pPr/>
        </w:pPrChange>
      </w:pPr>
    </w:p>
    <w:p w:rsidR="00000000" w:rsidRDefault="007339CE">
      <w:pPr>
        <w:pStyle w:val="Legenda"/>
        <w:pPrChange w:id="268" w:author="lfernandobra" w:date="2014-09-06T14:44:00Z">
          <w:pPr/>
        </w:pPrChange>
      </w:pPr>
    </w:p>
    <w:p w:rsidR="00000000" w:rsidRDefault="007339CE">
      <w:pPr>
        <w:pStyle w:val="Legenda"/>
        <w:pPrChange w:id="269" w:author="lfernandobra" w:date="2014-09-06T14:44:00Z">
          <w:pPr/>
        </w:pPrChange>
      </w:pPr>
    </w:p>
    <w:p w:rsidR="003150C6" w:rsidRDefault="003150C6" w:rsidP="003150C6">
      <w:pPr>
        <w:pStyle w:val="Legenda"/>
      </w:pPr>
    </w:p>
    <w:p w:rsidR="003150C6" w:rsidRDefault="003150C6" w:rsidP="003150C6">
      <w:pPr>
        <w:pStyle w:val="Legenda"/>
      </w:pPr>
      <w:r>
        <w:lastRenderedPageBreak/>
        <w:t>Tabela 15 – UC09 – Editar Boletim</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3150C6" w:rsidRPr="00D96646" w:rsidTr="00D175EE">
        <w:tc>
          <w:tcPr>
            <w:tcW w:w="2658" w:type="dxa"/>
            <w:shd w:val="clear" w:color="auto" w:fill="D9D9D9"/>
          </w:tcPr>
          <w:p w:rsidR="003150C6" w:rsidRPr="003D4761" w:rsidRDefault="003150C6" w:rsidP="00D175EE">
            <w:pPr>
              <w:rPr>
                <w:b/>
                <w:bCs/>
              </w:rPr>
            </w:pPr>
            <w:r>
              <w:rPr>
                <w:b/>
                <w:bCs/>
              </w:rPr>
              <w:t>Nome do C</w:t>
            </w:r>
            <w:r w:rsidRPr="003D4761">
              <w:rPr>
                <w:b/>
                <w:bCs/>
              </w:rPr>
              <w:t>aso de Uso:</w:t>
            </w:r>
          </w:p>
        </w:tc>
        <w:tc>
          <w:tcPr>
            <w:tcW w:w="6060" w:type="dxa"/>
          </w:tcPr>
          <w:p w:rsidR="00012CD5" w:rsidRDefault="003150C6">
            <w:r>
              <w:t>UC09 – Editar Boletim</w:t>
            </w:r>
          </w:p>
        </w:tc>
      </w:tr>
      <w:tr w:rsidR="003150C6" w:rsidRPr="00D96646" w:rsidTr="00D175EE">
        <w:tc>
          <w:tcPr>
            <w:tcW w:w="2658" w:type="dxa"/>
            <w:shd w:val="clear" w:color="auto" w:fill="D9D9D9"/>
          </w:tcPr>
          <w:p w:rsidR="003150C6" w:rsidRPr="003D4761" w:rsidRDefault="003150C6" w:rsidP="00D175EE">
            <w:pPr>
              <w:rPr>
                <w:b/>
                <w:bCs/>
              </w:rPr>
            </w:pPr>
            <w:r w:rsidRPr="003D4761">
              <w:rPr>
                <w:b/>
                <w:bCs/>
              </w:rPr>
              <w:t>Resumo:</w:t>
            </w:r>
          </w:p>
        </w:tc>
        <w:tc>
          <w:tcPr>
            <w:tcW w:w="6060" w:type="dxa"/>
          </w:tcPr>
          <w:p w:rsidR="003150C6" w:rsidRPr="00D96646" w:rsidRDefault="003150C6" w:rsidP="00D175EE">
            <w:r>
              <w:t>Editar Boletim para a um aluno registrado no sistema</w:t>
            </w:r>
          </w:p>
        </w:tc>
      </w:tr>
      <w:tr w:rsidR="003150C6" w:rsidRPr="00D96646" w:rsidTr="00D175EE">
        <w:tc>
          <w:tcPr>
            <w:tcW w:w="2658" w:type="dxa"/>
            <w:shd w:val="clear" w:color="auto" w:fill="D9D9D9"/>
          </w:tcPr>
          <w:p w:rsidR="003150C6" w:rsidRPr="003D4761" w:rsidRDefault="003150C6" w:rsidP="00D175EE">
            <w:pPr>
              <w:rPr>
                <w:b/>
                <w:bCs/>
              </w:rPr>
            </w:pPr>
            <w:r w:rsidRPr="003D4761">
              <w:rPr>
                <w:b/>
                <w:bCs/>
              </w:rPr>
              <w:t>Ator Principal:</w:t>
            </w:r>
          </w:p>
        </w:tc>
        <w:tc>
          <w:tcPr>
            <w:tcW w:w="6060" w:type="dxa"/>
          </w:tcPr>
          <w:p w:rsidR="003150C6" w:rsidRPr="00D96646" w:rsidRDefault="003150C6" w:rsidP="00D175EE">
            <w:r>
              <w:t>Secretaria</w:t>
            </w:r>
          </w:p>
        </w:tc>
      </w:tr>
      <w:tr w:rsidR="003150C6" w:rsidRPr="00D96646" w:rsidTr="00D175EE">
        <w:tc>
          <w:tcPr>
            <w:tcW w:w="2658" w:type="dxa"/>
            <w:shd w:val="clear" w:color="auto" w:fill="D9D9D9"/>
          </w:tcPr>
          <w:p w:rsidR="003150C6" w:rsidRPr="003D4761" w:rsidRDefault="003150C6" w:rsidP="00D175EE">
            <w:pPr>
              <w:rPr>
                <w:b/>
                <w:bCs/>
              </w:rPr>
            </w:pPr>
            <w:r w:rsidRPr="003D4761">
              <w:rPr>
                <w:b/>
                <w:bCs/>
              </w:rPr>
              <w:t>Pré-condição</w:t>
            </w:r>
          </w:p>
        </w:tc>
        <w:tc>
          <w:tcPr>
            <w:tcW w:w="6060" w:type="dxa"/>
          </w:tcPr>
          <w:p w:rsidR="003150C6" w:rsidRDefault="003150C6" w:rsidP="00D175EE">
            <w:r>
              <w:t>O aluno deve estar registrado no sistema.</w:t>
            </w:r>
          </w:p>
          <w:p w:rsidR="003150C6" w:rsidRPr="00D96646" w:rsidRDefault="003150C6" w:rsidP="00D175EE">
            <w:r>
              <w:t>A Secretaria deve estar logado.</w:t>
            </w:r>
          </w:p>
        </w:tc>
      </w:tr>
      <w:tr w:rsidR="003150C6" w:rsidRPr="00D96646" w:rsidTr="00D175EE">
        <w:tc>
          <w:tcPr>
            <w:tcW w:w="2658" w:type="dxa"/>
            <w:shd w:val="clear" w:color="auto" w:fill="D9D9D9"/>
          </w:tcPr>
          <w:p w:rsidR="003150C6" w:rsidRPr="003D4761" w:rsidRDefault="003150C6" w:rsidP="00D175EE">
            <w:pPr>
              <w:rPr>
                <w:b/>
                <w:bCs/>
              </w:rPr>
            </w:pPr>
            <w:r w:rsidRPr="003D4761">
              <w:rPr>
                <w:b/>
                <w:bCs/>
              </w:rPr>
              <w:t>Pós-condição</w:t>
            </w:r>
          </w:p>
        </w:tc>
        <w:tc>
          <w:tcPr>
            <w:tcW w:w="6060" w:type="dxa"/>
          </w:tcPr>
          <w:p w:rsidR="003150C6" w:rsidRPr="00D96646" w:rsidRDefault="003150C6" w:rsidP="00D175EE">
            <w:r>
              <w:t>O Boletim deve set editado para o aluno.</w:t>
            </w:r>
          </w:p>
        </w:tc>
      </w:tr>
      <w:tr w:rsidR="003150C6" w:rsidRPr="003D4761" w:rsidTr="00D175EE">
        <w:tc>
          <w:tcPr>
            <w:tcW w:w="8718" w:type="dxa"/>
            <w:gridSpan w:val="2"/>
          </w:tcPr>
          <w:p w:rsidR="003150C6" w:rsidRPr="003D4761" w:rsidRDefault="003150C6" w:rsidP="00D175EE">
            <w:pPr>
              <w:rPr>
                <w:b/>
                <w:bCs/>
              </w:rPr>
            </w:pPr>
          </w:p>
          <w:p w:rsidR="003150C6" w:rsidRDefault="003150C6" w:rsidP="00D175EE">
            <w:r w:rsidRPr="003D4761">
              <w:rPr>
                <w:b/>
                <w:bCs/>
              </w:rPr>
              <w:t>Fluxo Principal</w:t>
            </w:r>
            <w:r w:rsidRPr="003D4761">
              <w:t xml:space="preserve">: </w:t>
            </w:r>
          </w:p>
          <w:p w:rsidR="003150C6" w:rsidRDefault="003150C6" w:rsidP="00D175EE">
            <w:pPr>
              <w:jc w:val="left"/>
            </w:pPr>
            <w:r w:rsidRPr="00EB4F26">
              <w:t>FP</w:t>
            </w:r>
            <w:r>
              <w:t>01</w:t>
            </w:r>
            <w:r w:rsidRPr="00EB4F26">
              <w:t xml:space="preserve"> –</w:t>
            </w:r>
            <w:r>
              <w:t xml:space="preserve"> Este caso de uso inicia-se quando o ator deseja editar boletim para um aluno </w:t>
            </w:r>
          </w:p>
          <w:p w:rsidR="003150C6" w:rsidRDefault="003150C6" w:rsidP="00D175EE">
            <w:pPr>
              <w:jc w:val="left"/>
            </w:pPr>
            <w:r w:rsidRPr="00EB4F26">
              <w:t>FP</w:t>
            </w:r>
            <w:r>
              <w:t>02</w:t>
            </w:r>
            <w:r w:rsidRPr="00EB4F26">
              <w:t xml:space="preserve"> –</w:t>
            </w:r>
            <w:r>
              <w:t xml:space="preserve"> O sistema abre a tela com os os alunos </w:t>
            </w:r>
            <w:r w:rsidRPr="007B2328">
              <w:t>cadastrados</w:t>
            </w:r>
            <w:r>
              <w:t xml:space="preserve"> no sistema </w:t>
            </w:r>
          </w:p>
          <w:p w:rsidR="003150C6" w:rsidRPr="007A2C87" w:rsidRDefault="003150C6" w:rsidP="00D175EE">
            <w:pPr>
              <w:jc w:val="left"/>
            </w:pPr>
            <w:r w:rsidRPr="00EB4F26">
              <w:t>FP</w:t>
            </w:r>
            <w:r>
              <w:t>03</w:t>
            </w:r>
            <w:r w:rsidRPr="00EB4F26">
              <w:t xml:space="preserve"> –</w:t>
            </w:r>
            <w:r>
              <w:t xml:space="preserve"> O ator seleciona o aluno </w:t>
            </w:r>
          </w:p>
          <w:p w:rsidR="003150C6" w:rsidRDefault="003150C6" w:rsidP="00D175EE">
            <w:pPr>
              <w:jc w:val="left"/>
            </w:pPr>
            <w:r w:rsidRPr="00EB4F26">
              <w:t>FP</w:t>
            </w:r>
            <w:r>
              <w:t>04</w:t>
            </w:r>
            <w:r w:rsidRPr="00EB4F26">
              <w:t xml:space="preserve"> –</w:t>
            </w:r>
            <w:r>
              <w:t xml:space="preserve"> O ator seleciona a opção Editar Boletim</w:t>
            </w:r>
          </w:p>
          <w:p w:rsidR="003150C6" w:rsidRDefault="003150C6" w:rsidP="00D175EE">
            <w:pPr>
              <w:jc w:val="left"/>
            </w:pPr>
            <w:r w:rsidRPr="00EB4F26">
              <w:t>FP</w:t>
            </w:r>
            <w:r>
              <w:t>05</w:t>
            </w:r>
            <w:r w:rsidRPr="00EB4F26">
              <w:t xml:space="preserve"> –</w:t>
            </w:r>
            <w:r>
              <w:t xml:space="preserve"> O ator digita o semestre</w:t>
            </w:r>
          </w:p>
          <w:p w:rsidR="003150C6" w:rsidRDefault="003150C6" w:rsidP="00D175EE">
            <w:pPr>
              <w:jc w:val="left"/>
            </w:pPr>
            <w:r>
              <w:t>FP06 – O ator salva o semestre</w:t>
            </w:r>
          </w:p>
          <w:p w:rsidR="003150C6" w:rsidRDefault="003150C6" w:rsidP="00D175EE">
            <w:pPr>
              <w:jc w:val="left"/>
            </w:pPr>
            <w:r w:rsidRPr="00EB4F26">
              <w:t>FP</w:t>
            </w:r>
            <w:r>
              <w:t>07</w:t>
            </w:r>
            <w:r w:rsidRPr="00EB4F26">
              <w:t xml:space="preserve"> –</w:t>
            </w:r>
            <w:r>
              <w:t xml:space="preserve"> O ator seleciona a opção Editar Nota</w:t>
            </w:r>
          </w:p>
          <w:p w:rsidR="003150C6" w:rsidRDefault="003150C6" w:rsidP="00D175EE">
            <w:pPr>
              <w:jc w:val="left"/>
            </w:pPr>
            <w:r>
              <w:t>FP08 – O sistema inicia o UC10</w:t>
            </w:r>
          </w:p>
          <w:p w:rsidR="003150C6" w:rsidRDefault="003150C6" w:rsidP="00D175EE">
            <w:pPr>
              <w:jc w:val="left"/>
            </w:pPr>
            <w:r>
              <w:t>FP09 - O ator seleciona a opção Editar Frequencia</w:t>
            </w:r>
          </w:p>
          <w:p w:rsidR="003150C6" w:rsidRDefault="003150C6" w:rsidP="00D175EE">
            <w:pPr>
              <w:jc w:val="left"/>
            </w:pPr>
            <w:r>
              <w:t>FP10 – O sistema inicia o UC11</w:t>
            </w:r>
          </w:p>
          <w:p w:rsidR="003150C6" w:rsidRDefault="003150C6" w:rsidP="00D175EE">
            <w:pPr>
              <w:jc w:val="left"/>
            </w:pPr>
            <w:r w:rsidRPr="00EB4F26">
              <w:t>FP</w:t>
            </w:r>
            <w:r>
              <w:t>11</w:t>
            </w:r>
            <w:r w:rsidRPr="00EB4F26">
              <w:t xml:space="preserve"> –</w:t>
            </w:r>
            <w:r>
              <w:t xml:space="preserve"> O sistema salva com a data, horário e o ator, para o aluno selecionado.</w:t>
            </w:r>
          </w:p>
          <w:p w:rsidR="003150C6" w:rsidRDefault="003150C6" w:rsidP="00D175EE">
            <w:pPr>
              <w:jc w:val="left"/>
            </w:pPr>
            <w:r w:rsidRPr="00EB4F26">
              <w:t>FP</w:t>
            </w:r>
            <w:r>
              <w:t>12</w:t>
            </w:r>
            <w:r w:rsidRPr="00EB4F26">
              <w:t xml:space="preserve"> –</w:t>
            </w:r>
            <w:r>
              <w:t xml:space="preserve"> O sistema envia aviso de inserção de boletim editado com sucesso</w:t>
            </w:r>
          </w:p>
          <w:p w:rsidR="003150C6" w:rsidRPr="003D4761" w:rsidRDefault="003150C6" w:rsidP="00D175EE"/>
          <w:p w:rsidR="003150C6" w:rsidRDefault="003150C6" w:rsidP="00D175EE">
            <w:pPr>
              <w:jc w:val="left"/>
            </w:pPr>
            <w:r w:rsidRPr="003D4761">
              <w:rPr>
                <w:b/>
                <w:bCs/>
              </w:rPr>
              <w:t>Fluxo Alternativo:</w:t>
            </w:r>
          </w:p>
          <w:p w:rsidR="003150C6" w:rsidRPr="003D4761" w:rsidRDefault="003150C6" w:rsidP="00D175EE"/>
        </w:tc>
      </w:tr>
    </w:tbl>
    <w:p w:rsidR="003150C6" w:rsidRDefault="003150C6" w:rsidP="003150C6">
      <w:pPr>
        <w:rPr>
          <w:u w:val="single"/>
        </w:rPr>
      </w:pPr>
    </w:p>
    <w:p w:rsidR="00644B59" w:rsidRDefault="00644B59"/>
    <w:p w:rsidR="0062793E" w:rsidRDefault="00907066" w:rsidP="0062793E">
      <w:pPr>
        <w:pStyle w:val="Legenda"/>
      </w:pPr>
      <w:del w:id="270" w:author="lfernandobra" w:date="2014-09-13T11:54:00Z">
        <w:r w:rsidDel="00A33B2E">
          <w:rPr>
            <w:rStyle w:val="Refdecomentrio"/>
          </w:rPr>
          <w:commentReference w:id="271"/>
        </w:r>
        <w:r w:rsidDel="00A33B2E">
          <w:rPr>
            <w:rStyle w:val="Refdecomentrio"/>
          </w:rPr>
          <w:commentReference w:id="272"/>
        </w:r>
      </w:del>
      <w:r w:rsidR="0062793E">
        <w:t xml:space="preserve">Tabela </w:t>
      </w:r>
      <w:r w:rsidR="00644B59">
        <w:t>14</w:t>
      </w:r>
      <w:r w:rsidR="0062793E">
        <w:t xml:space="preserve"> – UC</w:t>
      </w:r>
      <w:r w:rsidR="009D1B97">
        <w:t>10</w:t>
      </w:r>
      <w:r w:rsidR="0062793E">
        <w:t xml:space="preserve"> – Inserir Boletim</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60"/>
      </w:tblGrid>
      <w:tr w:rsidR="0062793E" w:rsidRPr="00D96646" w:rsidTr="00A46585">
        <w:tc>
          <w:tcPr>
            <w:tcW w:w="2658" w:type="dxa"/>
            <w:shd w:val="clear" w:color="auto" w:fill="D9D9D9"/>
          </w:tcPr>
          <w:p w:rsidR="0062793E" w:rsidRPr="003D4761" w:rsidRDefault="0062793E" w:rsidP="00A46585">
            <w:pPr>
              <w:rPr>
                <w:b/>
                <w:bCs/>
              </w:rPr>
            </w:pPr>
            <w:r>
              <w:rPr>
                <w:b/>
                <w:bCs/>
              </w:rPr>
              <w:t>Nome do C</w:t>
            </w:r>
            <w:r w:rsidRPr="003D4761">
              <w:rPr>
                <w:b/>
                <w:bCs/>
              </w:rPr>
              <w:t>aso de Uso:</w:t>
            </w:r>
          </w:p>
        </w:tc>
        <w:tc>
          <w:tcPr>
            <w:tcW w:w="6060" w:type="dxa"/>
          </w:tcPr>
          <w:p w:rsidR="00012CD5" w:rsidRDefault="0062793E">
            <w:r>
              <w:t>UC</w:t>
            </w:r>
            <w:r w:rsidR="009D1B97">
              <w:t>10</w:t>
            </w:r>
            <w:r>
              <w:t xml:space="preserve"> – Inserir Boletim</w:t>
            </w:r>
          </w:p>
        </w:tc>
      </w:tr>
      <w:tr w:rsidR="0062793E" w:rsidRPr="00D96646" w:rsidTr="00A46585">
        <w:tc>
          <w:tcPr>
            <w:tcW w:w="2658" w:type="dxa"/>
            <w:shd w:val="clear" w:color="auto" w:fill="D9D9D9"/>
          </w:tcPr>
          <w:p w:rsidR="0062793E" w:rsidRPr="003D4761" w:rsidRDefault="0062793E" w:rsidP="00A46585">
            <w:pPr>
              <w:rPr>
                <w:b/>
                <w:bCs/>
              </w:rPr>
            </w:pPr>
            <w:r w:rsidRPr="003D4761">
              <w:rPr>
                <w:b/>
                <w:bCs/>
              </w:rPr>
              <w:t>Resumo:</w:t>
            </w:r>
          </w:p>
        </w:tc>
        <w:tc>
          <w:tcPr>
            <w:tcW w:w="6060" w:type="dxa"/>
          </w:tcPr>
          <w:p w:rsidR="0062793E" w:rsidRPr="00D96646" w:rsidRDefault="0062793E" w:rsidP="00A46585">
            <w:r>
              <w:t>Inserir Boletim para a um aluno registrado no sistema</w:t>
            </w:r>
          </w:p>
        </w:tc>
      </w:tr>
      <w:tr w:rsidR="0062793E" w:rsidRPr="00D96646" w:rsidTr="00A46585">
        <w:tc>
          <w:tcPr>
            <w:tcW w:w="2658" w:type="dxa"/>
            <w:shd w:val="clear" w:color="auto" w:fill="D9D9D9"/>
          </w:tcPr>
          <w:p w:rsidR="0062793E" w:rsidRPr="003D4761" w:rsidRDefault="0062793E" w:rsidP="00A46585">
            <w:pPr>
              <w:rPr>
                <w:b/>
                <w:bCs/>
              </w:rPr>
            </w:pPr>
            <w:r w:rsidRPr="003D4761">
              <w:rPr>
                <w:b/>
                <w:bCs/>
              </w:rPr>
              <w:t>Ator Principal:</w:t>
            </w:r>
          </w:p>
        </w:tc>
        <w:tc>
          <w:tcPr>
            <w:tcW w:w="6060" w:type="dxa"/>
          </w:tcPr>
          <w:p w:rsidR="0062793E" w:rsidRPr="00D96646" w:rsidRDefault="0062793E" w:rsidP="00A46585">
            <w:r>
              <w:t>Secretaria</w:t>
            </w:r>
          </w:p>
        </w:tc>
      </w:tr>
      <w:tr w:rsidR="0062793E" w:rsidRPr="00D96646" w:rsidTr="00A46585">
        <w:tc>
          <w:tcPr>
            <w:tcW w:w="2658" w:type="dxa"/>
            <w:shd w:val="clear" w:color="auto" w:fill="D9D9D9"/>
          </w:tcPr>
          <w:p w:rsidR="0062793E" w:rsidRPr="003D4761" w:rsidRDefault="0062793E" w:rsidP="00A46585">
            <w:pPr>
              <w:rPr>
                <w:b/>
                <w:bCs/>
              </w:rPr>
            </w:pPr>
            <w:r w:rsidRPr="003D4761">
              <w:rPr>
                <w:b/>
                <w:bCs/>
              </w:rPr>
              <w:t>Pré-condição</w:t>
            </w:r>
          </w:p>
        </w:tc>
        <w:tc>
          <w:tcPr>
            <w:tcW w:w="6060" w:type="dxa"/>
          </w:tcPr>
          <w:p w:rsidR="0062793E" w:rsidRDefault="0062793E" w:rsidP="00A46585">
            <w:r>
              <w:t>O aluno deve estar registrado no sistema.</w:t>
            </w:r>
          </w:p>
          <w:p w:rsidR="0062793E" w:rsidRPr="00D96646" w:rsidRDefault="0062793E" w:rsidP="00A46585">
            <w:r>
              <w:t>A Secretaria deve estar logado.</w:t>
            </w:r>
          </w:p>
        </w:tc>
      </w:tr>
      <w:tr w:rsidR="0062793E" w:rsidRPr="00D96646" w:rsidTr="00A46585">
        <w:tc>
          <w:tcPr>
            <w:tcW w:w="2658" w:type="dxa"/>
            <w:shd w:val="clear" w:color="auto" w:fill="D9D9D9"/>
          </w:tcPr>
          <w:p w:rsidR="0062793E" w:rsidRPr="003D4761" w:rsidRDefault="0062793E" w:rsidP="00A46585">
            <w:pPr>
              <w:rPr>
                <w:b/>
                <w:bCs/>
              </w:rPr>
            </w:pPr>
            <w:r w:rsidRPr="003D4761">
              <w:rPr>
                <w:b/>
                <w:bCs/>
              </w:rPr>
              <w:lastRenderedPageBreak/>
              <w:t>Pós-condição</w:t>
            </w:r>
          </w:p>
        </w:tc>
        <w:tc>
          <w:tcPr>
            <w:tcW w:w="6060" w:type="dxa"/>
          </w:tcPr>
          <w:p w:rsidR="0062793E" w:rsidRPr="00D96646" w:rsidRDefault="0062793E" w:rsidP="00A46585">
            <w:r>
              <w:t>O Boletim deve estar registrado para o aluno.</w:t>
            </w:r>
          </w:p>
        </w:tc>
      </w:tr>
      <w:tr w:rsidR="0062793E" w:rsidRPr="003D4761" w:rsidTr="00A46585">
        <w:tc>
          <w:tcPr>
            <w:tcW w:w="8718" w:type="dxa"/>
            <w:gridSpan w:val="2"/>
          </w:tcPr>
          <w:p w:rsidR="0062793E" w:rsidRPr="003D4761" w:rsidRDefault="0062793E" w:rsidP="00A46585">
            <w:pPr>
              <w:rPr>
                <w:b/>
                <w:bCs/>
              </w:rPr>
            </w:pPr>
          </w:p>
          <w:p w:rsidR="0062793E" w:rsidRDefault="0062793E" w:rsidP="00A46585">
            <w:r w:rsidRPr="003D4761">
              <w:rPr>
                <w:b/>
                <w:bCs/>
              </w:rPr>
              <w:t>Fluxo Principal</w:t>
            </w:r>
            <w:r w:rsidRPr="003D4761">
              <w:t xml:space="preserve">: </w:t>
            </w:r>
          </w:p>
          <w:p w:rsidR="0062793E" w:rsidRDefault="0062793E" w:rsidP="00A46585">
            <w:pPr>
              <w:jc w:val="left"/>
            </w:pPr>
            <w:r w:rsidRPr="00EB4F26">
              <w:t>FP</w:t>
            </w:r>
            <w:r>
              <w:t>01</w:t>
            </w:r>
            <w:r w:rsidRPr="00EB4F26">
              <w:t xml:space="preserve"> –</w:t>
            </w:r>
            <w:r>
              <w:t xml:space="preserve"> Este caso de uso inicia-se quando o ator deseja inserir boletim para um aluno </w:t>
            </w:r>
          </w:p>
          <w:p w:rsidR="0062793E" w:rsidRDefault="0062793E" w:rsidP="00A46585">
            <w:pPr>
              <w:jc w:val="left"/>
            </w:pPr>
            <w:r w:rsidRPr="00EB4F26">
              <w:t>FP</w:t>
            </w:r>
            <w:r>
              <w:t>02</w:t>
            </w:r>
            <w:r w:rsidRPr="00EB4F26">
              <w:t xml:space="preserve"> –</w:t>
            </w:r>
            <w:r>
              <w:t xml:space="preserve"> O sistema abre a tela com </w:t>
            </w:r>
            <w:commentRangeStart w:id="273"/>
            <w:r>
              <w:t xml:space="preserve">os os </w:t>
            </w:r>
            <w:commentRangeEnd w:id="273"/>
            <w:r w:rsidR="00907066">
              <w:rPr>
                <w:rStyle w:val="Refdecomentrio"/>
              </w:rPr>
              <w:commentReference w:id="273"/>
            </w:r>
            <w:r>
              <w:t xml:space="preserve">alunos </w:t>
            </w:r>
            <w:r w:rsidRPr="004B522C">
              <w:rPr>
                <w:u w:val="single"/>
              </w:rPr>
              <w:t>cadastrados</w:t>
            </w:r>
            <w:r>
              <w:t xml:space="preserve"> no sistema </w:t>
            </w:r>
          </w:p>
          <w:p w:rsidR="0062793E" w:rsidRPr="007A2C87" w:rsidRDefault="0062793E" w:rsidP="00A46585">
            <w:pPr>
              <w:jc w:val="left"/>
            </w:pPr>
            <w:r w:rsidRPr="00EB4F26">
              <w:t>FP</w:t>
            </w:r>
            <w:r>
              <w:t>03</w:t>
            </w:r>
            <w:r w:rsidRPr="00EB4F26">
              <w:t xml:space="preserve"> –</w:t>
            </w:r>
            <w:r>
              <w:t xml:space="preserve"> O ator seleciona o aluno </w:t>
            </w:r>
          </w:p>
          <w:p w:rsidR="0062793E" w:rsidRDefault="0062793E" w:rsidP="00A46585">
            <w:pPr>
              <w:jc w:val="left"/>
            </w:pPr>
            <w:r w:rsidRPr="00EB4F26">
              <w:t>FP</w:t>
            </w:r>
            <w:r>
              <w:t>04</w:t>
            </w:r>
            <w:r w:rsidRPr="00EB4F26">
              <w:t xml:space="preserve"> –</w:t>
            </w:r>
            <w:r>
              <w:t xml:space="preserve"> O ator seleciona a opção Inserir Boletim</w:t>
            </w:r>
          </w:p>
          <w:p w:rsidR="0062793E" w:rsidRDefault="0062793E" w:rsidP="00A46585">
            <w:pPr>
              <w:jc w:val="left"/>
            </w:pPr>
            <w:r w:rsidRPr="00EB4F26">
              <w:t>FP</w:t>
            </w:r>
            <w:r>
              <w:t>06</w:t>
            </w:r>
            <w:r w:rsidRPr="00EB4F26">
              <w:t xml:space="preserve"> –</w:t>
            </w:r>
            <w:r>
              <w:t xml:space="preserve"> O ator digita o semestre</w:t>
            </w:r>
          </w:p>
          <w:p w:rsidR="0062793E" w:rsidRDefault="0062793E" w:rsidP="00A46585">
            <w:pPr>
              <w:jc w:val="left"/>
            </w:pPr>
            <w:r w:rsidRPr="00EB4F26">
              <w:t>FP</w:t>
            </w:r>
            <w:r>
              <w:t>07</w:t>
            </w:r>
            <w:r w:rsidRPr="00EB4F26">
              <w:t xml:space="preserve"> –</w:t>
            </w:r>
            <w:r>
              <w:t xml:space="preserve"> O ator salva o semestre</w:t>
            </w:r>
          </w:p>
          <w:p w:rsidR="0062793E" w:rsidRDefault="0062793E" w:rsidP="00A46585">
            <w:pPr>
              <w:jc w:val="left"/>
            </w:pPr>
            <w:r w:rsidRPr="00EB4F26">
              <w:t>FP</w:t>
            </w:r>
            <w:r>
              <w:t>08</w:t>
            </w:r>
            <w:r w:rsidRPr="00EB4F26">
              <w:t xml:space="preserve"> –</w:t>
            </w:r>
            <w:r>
              <w:t xml:space="preserve"> O sistema salva com a data, horário e o ator, para o aluno selecionado.</w:t>
            </w:r>
          </w:p>
          <w:p w:rsidR="0062793E" w:rsidRDefault="0062793E" w:rsidP="00A46585">
            <w:pPr>
              <w:jc w:val="left"/>
            </w:pPr>
            <w:r w:rsidRPr="00EB4F26">
              <w:t>FP</w:t>
            </w:r>
            <w:r>
              <w:t>09</w:t>
            </w:r>
            <w:r w:rsidRPr="00EB4F26">
              <w:t xml:space="preserve"> –</w:t>
            </w:r>
            <w:r>
              <w:t xml:space="preserve"> O sistema envia aviso de inserção de boletim registrado com sucesso</w:t>
            </w:r>
          </w:p>
          <w:p w:rsidR="0062793E" w:rsidRPr="003D4761" w:rsidRDefault="0062793E" w:rsidP="00A46585"/>
          <w:p w:rsidR="0062793E" w:rsidRDefault="0062793E" w:rsidP="00A46585">
            <w:pPr>
              <w:jc w:val="left"/>
            </w:pPr>
            <w:r w:rsidRPr="003D4761">
              <w:rPr>
                <w:b/>
                <w:bCs/>
              </w:rPr>
              <w:t>Fluxo Alternativo:</w:t>
            </w:r>
          </w:p>
          <w:p w:rsidR="0062793E" w:rsidRPr="003D4761" w:rsidRDefault="0062793E" w:rsidP="00A46585"/>
        </w:tc>
      </w:tr>
    </w:tbl>
    <w:p w:rsidR="00000000" w:rsidRDefault="007339CE">
      <w:pPr>
        <w:pPrChange w:id="274" w:author="lfernandobra" w:date="2014-09-06T14:55:00Z">
          <w:pPr>
            <w:pStyle w:val="Legenda"/>
          </w:pPr>
        </w:pPrChange>
      </w:pPr>
    </w:p>
    <w:p w:rsidR="0062793E" w:rsidDel="003150C6" w:rsidRDefault="0062793E">
      <w:pPr>
        <w:rPr>
          <w:del w:id="275" w:author="lfernandobra" w:date="2014-09-13T12:01:00Z"/>
          <w:u w:val="single"/>
        </w:rPr>
      </w:pPr>
    </w:p>
    <w:p w:rsidR="00000000" w:rsidRDefault="009652DF">
      <w:pPr>
        <w:pStyle w:val="Legenda"/>
        <w:rPr>
          <w:ins w:id="276" w:author="lfernandobra" w:date="2014-09-07T00:06:00Z"/>
          <w:rPrChange w:id="277" w:author="Diney" w:date="2014-09-07T22:13:00Z">
            <w:rPr>
              <w:ins w:id="278" w:author="lfernandobra" w:date="2014-09-07T00:06:00Z"/>
              <w:u w:val="single"/>
            </w:rPr>
          </w:rPrChange>
        </w:rPr>
        <w:pPrChange w:id="279" w:author="Diney" w:date="2014-09-07T22:13:00Z">
          <w:pPr/>
        </w:pPrChange>
      </w:pPr>
      <w:r>
        <w:t>Tabela 16 – UC1</w:t>
      </w:r>
      <w:r w:rsidR="0041728C">
        <w:t>1</w:t>
      </w:r>
      <w:r>
        <w:t xml:space="preserve"> – Inserir</w:t>
      </w:r>
      <w:r w:rsidR="00A733C5">
        <w:t xml:space="preserve"> </w:t>
      </w:r>
      <w:r>
        <w:t>Aluno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9652DF" w:rsidRPr="003D4761" w:rsidTr="00CA2946">
        <w:tc>
          <w:tcPr>
            <w:tcW w:w="2658" w:type="dxa"/>
            <w:shd w:val="clear" w:color="auto" w:fill="D9D9D9"/>
          </w:tcPr>
          <w:p w:rsidR="009652DF" w:rsidRPr="003D4761" w:rsidRDefault="009652DF" w:rsidP="00CA2946">
            <w:pPr>
              <w:rPr>
                <w:b/>
                <w:bCs/>
              </w:rPr>
            </w:pPr>
            <w:r>
              <w:rPr>
                <w:b/>
                <w:bCs/>
              </w:rPr>
              <w:t>Nome do C</w:t>
            </w:r>
            <w:r w:rsidRPr="003D4761">
              <w:rPr>
                <w:b/>
                <w:bCs/>
              </w:rPr>
              <w:t>aso de Uso:</w:t>
            </w:r>
          </w:p>
        </w:tc>
        <w:tc>
          <w:tcPr>
            <w:tcW w:w="6095" w:type="dxa"/>
          </w:tcPr>
          <w:p w:rsidR="00012CD5" w:rsidRDefault="00AA5CE9">
            <w:r>
              <w:t>UC1</w:t>
            </w:r>
            <w:r w:rsidR="0041728C">
              <w:t>1</w:t>
            </w:r>
            <w:r w:rsidR="009652DF">
              <w:t xml:space="preserve"> – </w:t>
            </w:r>
            <w:r>
              <w:t>Inserir</w:t>
            </w:r>
            <w:r w:rsidR="009652DF">
              <w:t xml:space="preserve"> Aluno</w:t>
            </w:r>
          </w:p>
        </w:tc>
      </w:tr>
      <w:tr w:rsidR="009652DF" w:rsidRPr="003D4761" w:rsidTr="00CA2946">
        <w:tc>
          <w:tcPr>
            <w:tcW w:w="2658" w:type="dxa"/>
            <w:shd w:val="clear" w:color="auto" w:fill="D9D9D9"/>
          </w:tcPr>
          <w:p w:rsidR="009652DF" w:rsidRPr="003D4761" w:rsidRDefault="009652DF" w:rsidP="00CA2946">
            <w:pPr>
              <w:rPr>
                <w:b/>
                <w:bCs/>
              </w:rPr>
            </w:pPr>
            <w:r w:rsidRPr="003D4761">
              <w:rPr>
                <w:b/>
                <w:bCs/>
              </w:rPr>
              <w:t>Resumo:</w:t>
            </w:r>
          </w:p>
        </w:tc>
        <w:tc>
          <w:tcPr>
            <w:tcW w:w="6095" w:type="dxa"/>
          </w:tcPr>
          <w:p w:rsidR="009652DF" w:rsidRPr="003D4761" w:rsidRDefault="009652DF" w:rsidP="00CA2946">
            <w:pPr>
              <w:rPr>
                <w:color w:val="548DD4"/>
              </w:rPr>
            </w:pPr>
            <w:r>
              <w:t>Realiza processo de matricula</w:t>
            </w:r>
          </w:p>
        </w:tc>
      </w:tr>
      <w:tr w:rsidR="009652DF" w:rsidRPr="00CB5E8D" w:rsidTr="00CA2946">
        <w:tc>
          <w:tcPr>
            <w:tcW w:w="2658" w:type="dxa"/>
            <w:shd w:val="clear" w:color="auto" w:fill="D9D9D9"/>
          </w:tcPr>
          <w:p w:rsidR="009652DF" w:rsidRPr="003D4761" w:rsidRDefault="009652DF" w:rsidP="00CA2946">
            <w:pPr>
              <w:rPr>
                <w:b/>
                <w:bCs/>
              </w:rPr>
            </w:pPr>
            <w:r w:rsidRPr="003D4761">
              <w:rPr>
                <w:b/>
                <w:bCs/>
              </w:rPr>
              <w:t>Ator Principal:</w:t>
            </w:r>
          </w:p>
        </w:tc>
        <w:tc>
          <w:tcPr>
            <w:tcW w:w="6095" w:type="dxa"/>
          </w:tcPr>
          <w:p w:rsidR="009652DF" w:rsidRPr="00CB5E8D" w:rsidRDefault="009652DF" w:rsidP="00CA2946">
            <w:r>
              <w:t>Secretaria</w:t>
            </w:r>
          </w:p>
        </w:tc>
      </w:tr>
      <w:tr w:rsidR="009652DF" w:rsidRPr="00CB5E8D" w:rsidTr="00CA2946">
        <w:tc>
          <w:tcPr>
            <w:tcW w:w="2658" w:type="dxa"/>
            <w:shd w:val="clear" w:color="auto" w:fill="D9D9D9"/>
          </w:tcPr>
          <w:p w:rsidR="009652DF" w:rsidRPr="003D4761" w:rsidRDefault="009652DF" w:rsidP="00CA2946">
            <w:pPr>
              <w:rPr>
                <w:b/>
                <w:bCs/>
              </w:rPr>
            </w:pPr>
            <w:r w:rsidRPr="003D4761">
              <w:rPr>
                <w:b/>
                <w:bCs/>
              </w:rPr>
              <w:t>Pré-condição</w:t>
            </w:r>
          </w:p>
        </w:tc>
        <w:tc>
          <w:tcPr>
            <w:tcW w:w="6095" w:type="dxa"/>
          </w:tcPr>
          <w:p w:rsidR="009652DF" w:rsidRDefault="009652DF" w:rsidP="00CA2946">
            <w:r>
              <w:t>Turmas devem estar cadastradas</w:t>
            </w:r>
          </w:p>
          <w:p w:rsidR="009652DF" w:rsidRDefault="009652DF" w:rsidP="00CA2946">
            <w:r>
              <w:t>Apenas um único RA no sistema</w:t>
            </w:r>
          </w:p>
          <w:p w:rsidR="009652DF" w:rsidRPr="00CB5E8D" w:rsidRDefault="009652DF" w:rsidP="00CA2946">
            <w:r>
              <w:t>Secretaria deve estar logado</w:t>
            </w:r>
          </w:p>
        </w:tc>
      </w:tr>
      <w:tr w:rsidR="009652DF" w:rsidRPr="00CB5E8D" w:rsidTr="00CA2946">
        <w:tc>
          <w:tcPr>
            <w:tcW w:w="2658" w:type="dxa"/>
            <w:shd w:val="clear" w:color="auto" w:fill="D9D9D9"/>
          </w:tcPr>
          <w:p w:rsidR="009652DF" w:rsidRPr="003D4761" w:rsidRDefault="009652DF" w:rsidP="00CA2946">
            <w:pPr>
              <w:rPr>
                <w:b/>
                <w:bCs/>
              </w:rPr>
            </w:pPr>
            <w:r w:rsidRPr="003D4761">
              <w:rPr>
                <w:b/>
                <w:bCs/>
              </w:rPr>
              <w:t>Pós-condição</w:t>
            </w:r>
          </w:p>
        </w:tc>
        <w:tc>
          <w:tcPr>
            <w:tcW w:w="6095" w:type="dxa"/>
          </w:tcPr>
          <w:p w:rsidR="009652DF" w:rsidRPr="00CB5E8D" w:rsidRDefault="009652DF" w:rsidP="00CA2946">
            <w:r w:rsidRPr="00577207">
              <w:t xml:space="preserve">Banco de dados confirma </w:t>
            </w:r>
            <w:r>
              <w:t>informações</w:t>
            </w:r>
          </w:p>
        </w:tc>
      </w:tr>
      <w:tr w:rsidR="009652DF" w:rsidRPr="003D4761" w:rsidTr="00CA2946">
        <w:tc>
          <w:tcPr>
            <w:tcW w:w="8753" w:type="dxa"/>
            <w:gridSpan w:val="2"/>
          </w:tcPr>
          <w:p w:rsidR="009652DF" w:rsidRDefault="009652DF" w:rsidP="00CA2946">
            <w:pPr>
              <w:rPr>
                <w:b/>
                <w:bCs/>
              </w:rPr>
            </w:pPr>
          </w:p>
          <w:p w:rsidR="009652DF" w:rsidRDefault="009652DF" w:rsidP="00CA2946">
            <w:pPr>
              <w:rPr>
                <w:color w:val="548DD4"/>
              </w:rPr>
            </w:pPr>
            <w:r w:rsidRPr="003D4761">
              <w:rPr>
                <w:b/>
                <w:bCs/>
              </w:rPr>
              <w:t>Fluxo Principal</w:t>
            </w:r>
            <w:r w:rsidRPr="003D4761">
              <w:t xml:space="preserve">: </w:t>
            </w:r>
          </w:p>
          <w:p w:rsidR="009652DF" w:rsidRDefault="009652DF" w:rsidP="00CA2946">
            <w:r>
              <w:t xml:space="preserve">FP01 - Este caso de uso inicia quando Secretaria deseja </w:t>
            </w:r>
            <w:r w:rsidR="00471D3F">
              <w:t>matricular</w:t>
            </w:r>
            <w:r>
              <w:t xml:space="preserve"> aluno</w:t>
            </w:r>
          </w:p>
          <w:p w:rsidR="009652DF" w:rsidRDefault="009652DF" w:rsidP="00CA2946">
            <w:r>
              <w:t>FP02 – Sistema oferece opção de matricula, alteração ou transferência de aluno</w:t>
            </w:r>
          </w:p>
          <w:p w:rsidR="009652DF" w:rsidRPr="00581C53" w:rsidRDefault="009652DF" w:rsidP="00CA2946">
            <w:pPr>
              <w:rPr>
                <w:u w:val="single"/>
              </w:rPr>
            </w:pPr>
            <w:r>
              <w:t>FP03 –</w:t>
            </w:r>
            <w:r w:rsidR="00B8751C">
              <w:t xml:space="preserve"> S</w:t>
            </w:r>
            <w:r>
              <w:t>ecretaria seleciona matricula</w:t>
            </w:r>
            <w:r w:rsidR="00B8751C">
              <w:t>r aluno</w:t>
            </w:r>
          </w:p>
          <w:p w:rsidR="009652DF" w:rsidRPr="00581C53" w:rsidRDefault="00725F6B" w:rsidP="00CA2946">
            <w:pPr>
              <w:rPr>
                <w:u w:val="single"/>
              </w:rPr>
            </w:pPr>
            <w:r>
              <w:t>FP04</w:t>
            </w:r>
            <w:r w:rsidR="009652DF">
              <w:t xml:space="preserve"> – Sistema abre formulário para preenchimento de dados de alunos: nome, RA, data de nascimento, endereço, nome do pai, nome da mãe, telefone de contato, foto e escola anterior</w:t>
            </w:r>
          </w:p>
          <w:p w:rsidR="009652DF" w:rsidRPr="00581C53" w:rsidRDefault="004A114B" w:rsidP="00CA2946">
            <w:pPr>
              <w:rPr>
                <w:u w:val="single"/>
              </w:rPr>
            </w:pPr>
            <w:r>
              <w:t xml:space="preserve">        FP05</w:t>
            </w:r>
            <w:r w:rsidR="009652DF">
              <w:t xml:space="preserve"> - Secretaria digita dados do Aluno</w:t>
            </w:r>
          </w:p>
          <w:p w:rsidR="009652DF" w:rsidRPr="00581C53" w:rsidRDefault="00B046ED" w:rsidP="00CA2946">
            <w:pPr>
              <w:rPr>
                <w:u w:val="single"/>
              </w:rPr>
            </w:pPr>
            <w:r>
              <w:lastRenderedPageBreak/>
              <w:t xml:space="preserve">        FP06</w:t>
            </w:r>
            <w:r w:rsidR="009652DF">
              <w:t xml:space="preserve"> - Sistema verifica dados digitados</w:t>
            </w:r>
          </w:p>
          <w:p w:rsidR="009652DF" w:rsidRPr="00577207" w:rsidRDefault="008C484F" w:rsidP="00CA2946">
            <w:pPr>
              <w:rPr>
                <w:u w:val="single"/>
              </w:rPr>
            </w:pPr>
            <w:r>
              <w:t xml:space="preserve">        FP07</w:t>
            </w:r>
            <w:r w:rsidR="009652DF">
              <w:t xml:space="preserve"> - Sistema consulta no banco de dados se aluno já possui matricula</w:t>
            </w:r>
          </w:p>
          <w:p w:rsidR="009652DF" w:rsidRPr="00581C53" w:rsidRDefault="009C127E" w:rsidP="00CA2946">
            <w:pPr>
              <w:rPr>
                <w:u w:val="single"/>
              </w:rPr>
            </w:pPr>
            <w:r>
              <w:t xml:space="preserve">        FP08</w:t>
            </w:r>
            <w:r w:rsidR="009652DF">
              <w:t xml:space="preserve"> - Sistema confirma possibilidade de cadastro de nova matricula</w:t>
            </w:r>
          </w:p>
          <w:p w:rsidR="009652DF" w:rsidRPr="00581C53" w:rsidRDefault="00116781" w:rsidP="00CA2946">
            <w:pPr>
              <w:rPr>
                <w:u w:val="single"/>
              </w:rPr>
            </w:pPr>
            <w:r>
              <w:t xml:space="preserve">        FP09</w:t>
            </w:r>
            <w:r w:rsidR="009652DF">
              <w:t xml:space="preserve"> - Sistema registra cadastro no banco de dados</w:t>
            </w:r>
          </w:p>
          <w:p w:rsidR="009652DF" w:rsidRPr="0006155D" w:rsidRDefault="00AD4971" w:rsidP="00CA2946">
            <w:r>
              <w:t>FP010</w:t>
            </w:r>
            <w:r w:rsidR="009652DF" w:rsidRPr="0006155D">
              <w:t xml:space="preserve"> - Sistema solicita a inclusão do aluno em uma turma</w:t>
            </w:r>
            <w:r w:rsidR="009652DF">
              <w:t>, oferecendo as opções de turmas abertas</w:t>
            </w:r>
          </w:p>
          <w:p w:rsidR="009652DF" w:rsidRDefault="001D22D1" w:rsidP="00CA2946">
            <w:r>
              <w:t xml:space="preserve">        FP011</w:t>
            </w:r>
            <w:r w:rsidR="009652DF">
              <w:t>–</w:t>
            </w:r>
            <w:r w:rsidR="009652DF" w:rsidRPr="0006155D">
              <w:t xml:space="preserve"> S</w:t>
            </w:r>
            <w:r w:rsidR="009652DF">
              <w:t>ecretaria seleciona a turma</w:t>
            </w:r>
          </w:p>
          <w:p w:rsidR="009652DF" w:rsidRDefault="001D22D1" w:rsidP="00CA2946">
            <w:r>
              <w:t xml:space="preserve">        FP012 </w:t>
            </w:r>
            <w:r w:rsidR="009652DF">
              <w:t>–Sistema inclui aluno na turma</w:t>
            </w:r>
          </w:p>
          <w:p w:rsidR="009652DF" w:rsidRDefault="001D22D1" w:rsidP="00CA2946">
            <w:r>
              <w:t xml:space="preserve">     FP013 </w:t>
            </w:r>
            <w:r w:rsidR="009652DF">
              <w:t>–Sistema salva informação</w:t>
            </w:r>
          </w:p>
          <w:p w:rsidR="009652DF" w:rsidRDefault="00CA7942" w:rsidP="00CA2946">
            <w:r>
              <w:t xml:space="preserve">        FP014 </w:t>
            </w:r>
            <w:r w:rsidR="009652DF">
              <w:t>–Sistema emite aviso de aluno incluído na turma</w:t>
            </w:r>
          </w:p>
          <w:p w:rsidR="009652DF" w:rsidRDefault="009652DF" w:rsidP="00CA2946">
            <w:r w:rsidRPr="003D4761">
              <w:rPr>
                <w:b/>
                <w:bCs/>
              </w:rPr>
              <w:t>Fluxo Alternativo:</w:t>
            </w:r>
          </w:p>
          <w:p w:rsidR="009652DF" w:rsidRDefault="009652DF" w:rsidP="00CA2946">
            <w:r>
              <w:t xml:space="preserve">   No caso do sistema confirmar que aluno já possu</w:t>
            </w:r>
            <w:r w:rsidR="004632D1">
              <w:t>i cadastro sistema, no passo 6</w:t>
            </w:r>
            <w:r>
              <w:t>, sistema oferece opção de alteração de dados de aluno</w:t>
            </w:r>
          </w:p>
          <w:p w:rsidR="009652DF" w:rsidRPr="003D4761" w:rsidRDefault="009652DF" w:rsidP="00CA2946"/>
        </w:tc>
      </w:tr>
      <w:tr w:rsidR="00EB2B21" w:rsidRPr="003D4761" w:rsidDel="0041728C" w:rsidTr="00CA2946">
        <w:trPr>
          <w:del w:id="280" w:author="lfernandobra" w:date="2014-09-13T12:08:00Z"/>
        </w:trPr>
        <w:tc>
          <w:tcPr>
            <w:tcW w:w="8753" w:type="dxa"/>
            <w:gridSpan w:val="2"/>
          </w:tcPr>
          <w:p w:rsidR="00EB2B21" w:rsidDel="0041728C" w:rsidRDefault="00EB2B21" w:rsidP="00CA2946">
            <w:pPr>
              <w:rPr>
                <w:del w:id="281" w:author="lfernandobra" w:date="2014-09-13T12:08:00Z"/>
                <w:b/>
                <w:bCs/>
              </w:rPr>
            </w:pPr>
          </w:p>
        </w:tc>
      </w:tr>
    </w:tbl>
    <w:p w:rsidR="00E34723" w:rsidRDefault="00E34723" w:rsidP="00E34723">
      <w:pPr>
        <w:pStyle w:val="Legenda"/>
      </w:pPr>
    </w:p>
    <w:p w:rsidR="00012CD5" w:rsidRDefault="00E34723">
      <w:pPr>
        <w:pStyle w:val="Legenda"/>
      </w:pPr>
      <w:r>
        <w:t>Tabela 18 – UC12 – Inserir Responsável</w:t>
      </w:r>
    </w:p>
    <w:p w:rsidR="00000000" w:rsidRDefault="007339CE">
      <w:pPr>
        <w:pPrChange w:id="282" w:author="lfernandobra" w:date="2014-09-13T12:11:00Z">
          <w:pPr>
            <w:pStyle w:val="Legenda"/>
          </w:pPr>
        </w:pPrChange>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E34723" w:rsidRPr="003D4761" w:rsidTr="00D175EE">
        <w:tc>
          <w:tcPr>
            <w:tcW w:w="2658" w:type="dxa"/>
            <w:shd w:val="clear" w:color="auto" w:fill="D9D9D9"/>
          </w:tcPr>
          <w:p w:rsidR="00E34723" w:rsidRPr="003D4761" w:rsidRDefault="00E34723" w:rsidP="00D175EE">
            <w:pPr>
              <w:rPr>
                <w:b/>
                <w:bCs/>
              </w:rPr>
            </w:pPr>
            <w:r>
              <w:rPr>
                <w:b/>
                <w:bCs/>
              </w:rPr>
              <w:t>Nome do C</w:t>
            </w:r>
            <w:r w:rsidRPr="003D4761">
              <w:rPr>
                <w:b/>
                <w:bCs/>
              </w:rPr>
              <w:t>aso de Uso:</w:t>
            </w:r>
          </w:p>
        </w:tc>
        <w:tc>
          <w:tcPr>
            <w:tcW w:w="6095" w:type="dxa"/>
          </w:tcPr>
          <w:p w:rsidR="00012CD5" w:rsidRPr="00012CD5" w:rsidRDefault="00012CD5">
            <w:pPr>
              <w:rPr>
                <w:color w:val="FF0000"/>
                <w:rPrChange w:id="283" w:author="lfernandobra" w:date="2014-09-13T12:13:00Z">
                  <w:rPr/>
                </w:rPrChange>
              </w:rPr>
            </w:pPr>
            <w:r w:rsidRPr="00012CD5">
              <w:rPr>
                <w:color w:val="FF0000"/>
              </w:rPr>
              <w:t>UC12 – Inserir Responsável</w:t>
            </w:r>
          </w:p>
        </w:tc>
      </w:tr>
      <w:tr w:rsidR="00E34723" w:rsidRPr="003D4761" w:rsidTr="00D175EE">
        <w:tc>
          <w:tcPr>
            <w:tcW w:w="2658" w:type="dxa"/>
            <w:shd w:val="clear" w:color="auto" w:fill="D9D9D9"/>
          </w:tcPr>
          <w:p w:rsidR="00E34723" w:rsidRPr="003D4761" w:rsidRDefault="00E34723" w:rsidP="00D175EE">
            <w:pPr>
              <w:rPr>
                <w:b/>
                <w:bCs/>
              </w:rPr>
            </w:pPr>
            <w:r w:rsidRPr="003D4761">
              <w:rPr>
                <w:b/>
                <w:bCs/>
              </w:rPr>
              <w:t>Resumo:</w:t>
            </w:r>
          </w:p>
        </w:tc>
        <w:tc>
          <w:tcPr>
            <w:tcW w:w="6095" w:type="dxa"/>
          </w:tcPr>
          <w:p w:rsidR="00E34723" w:rsidRPr="003D4761" w:rsidRDefault="00E34723" w:rsidP="00D175EE">
            <w:pPr>
              <w:rPr>
                <w:color w:val="548DD4"/>
              </w:rPr>
            </w:pPr>
            <w:r>
              <w:t>Realiza processo de matricula</w:t>
            </w:r>
          </w:p>
        </w:tc>
      </w:tr>
      <w:tr w:rsidR="00E34723" w:rsidRPr="00CB5E8D" w:rsidTr="00D175EE">
        <w:tc>
          <w:tcPr>
            <w:tcW w:w="2658" w:type="dxa"/>
            <w:shd w:val="clear" w:color="auto" w:fill="D9D9D9"/>
          </w:tcPr>
          <w:p w:rsidR="00E34723" w:rsidRPr="003D4761" w:rsidRDefault="00E34723" w:rsidP="00D175EE">
            <w:pPr>
              <w:rPr>
                <w:b/>
                <w:bCs/>
              </w:rPr>
            </w:pPr>
            <w:r w:rsidRPr="003D4761">
              <w:rPr>
                <w:b/>
                <w:bCs/>
              </w:rPr>
              <w:t>Ator Principal:</w:t>
            </w:r>
          </w:p>
        </w:tc>
        <w:tc>
          <w:tcPr>
            <w:tcW w:w="6095" w:type="dxa"/>
          </w:tcPr>
          <w:p w:rsidR="00E34723" w:rsidRPr="00CB5E8D" w:rsidRDefault="00E34723" w:rsidP="00D175EE">
            <w:r>
              <w:t>Secretaria</w:t>
            </w:r>
          </w:p>
        </w:tc>
      </w:tr>
      <w:tr w:rsidR="00E34723" w:rsidRPr="00CB5E8D" w:rsidTr="00D175EE">
        <w:tc>
          <w:tcPr>
            <w:tcW w:w="2658" w:type="dxa"/>
            <w:shd w:val="clear" w:color="auto" w:fill="D9D9D9"/>
          </w:tcPr>
          <w:p w:rsidR="00E34723" w:rsidRPr="003D4761" w:rsidRDefault="00E34723" w:rsidP="00D175EE">
            <w:pPr>
              <w:rPr>
                <w:b/>
                <w:bCs/>
              </w:rPr>
            </w:pPr>
            <w:r w:rsidRPr="003D4761">
              <w:rPr>
                <w:b/>
                <w:bCs/>
              </w:rPr>
              <w:t>Pré-condição</w:t>
            </w:r>
          </w:p>
        </w:tc>
        <w:tc>
          <w:tcPr>
            <w:tcW w:w="6095" w:type="dxa"/>
          </w:tcPr>
          <w:p w:rsidR="00E34723" w:rsidRDefault="00E34723" w:rsidP="00D175EE">
            <w:r>
              <w:t>Apenas um único RA no sistema</w:t>
            </w:r>
          </w:p>
          <w:p w:rsidR="00E34723" w:rsidRPr="00CB5E8D" w:rsidRDefault="00E34723" w:rsidP="00D175EE">
            <w:r>
              <w:t>Secretaria deve estar logado</w:t>
            </w:r>
          </w:p>
        </w:tc>
      </w:tr>
      <w:tr w:rsidR="00E34723" w:rsidRPr="00CB5E8D" w:rsidTr="00D175EE">
        <w:tc>
          <w:tcPr>
            <w:tcW w:w="2658" w:type="dxa"/>
            <w:shd w:val="clear" w:color="auto" w:fill="D9D9D9"/>
          </w:tcPr>
          <w:p w:rsidR="00E34723" w:rsidRPr="003D4761" w:rsidRDefault="00E34723" w:rsidP="00D175EE">
            <w:pPr>
              <w:rPr>
                <w:b/>
                <w:bCs/>
              </w:rPr>
            </w:pPr>
            <w:r w:rsidRPr="003D4761">
              <w:rPr>
                <w:b/>
                <w:bCs/>
              </w:rPr>
              <w:t>Pós-condição</w:t>
            </w:r>
          </w:p>
        </w:tc>
        <w:tc>
          <w:tcPr>
            <w:tcW w:w="6095" w:type="dxa"/>
          </w:tcPr>
          <w:p w:rsidR="00E34723" w:rsidRPr="00CB5E8D" w:rsidRDefault="00E34723" w:rsidP="00D175EE">
            <w:r w:rsidRPr="00577207">
              <w:t xml:space="preserve">Banco de dados confirma </w:t>
            </w:r>
            <w:r>
              <w:t>informações</w:t>
            </w:r>
          </w:p>
        </w:tc>
      </w:tr>
      <w:tr w:rsidR="00E34723" w:rsidRPr="003D4761" w:rsidTr="00D175EE">
        <w:tc>
          <w:tcPr>
            <w:tcW w:w="8753" w:type="dxa"/>
            <w:gridSpan w:val="2"/>
          </w:tcPr>
          <w:p w:rsidR="00E34723" w:rsidRDefault="00E34723" w:rsidP="00D175EE">
            <w:pPr>
              <w:rPr>
                <w:b/>
                <w:bCs/>
              </w:rPr>
            </w:pPr>
          </w:p>
          <w:p w:rsidR="00E34723" w:rsidRDefault="00E34723" w:rsidP="00D175EE">
            <w:pPr>
              <w:rPr>
                <w:color w:val="548DD4"/>
              </w:rPr>
            </w:pPr>
            <w:r w:rsidRPr="003D4761">
              <w:rPr>
                <w:b/>
                <w:bCs/>
              </w:rPr>
              <w:t>Fluxo Principal</w:t>
            </w:r>
            <w:r w:rsidRPr="003D4761">
              <w:t xml:space="preserve">: </w:t>
            </w:r>
          </w:p>
          <w:p w:rsidR="00E34723" w:rsidRDefault="00E34723" w:rsidP="00D175EE">
            <w:r>
              <w:t>FP01 - Este caso de uso inicia quando Secretaria deseja matricular aluno</w:t>
            </w:r>
          </w:p>
          <w:p w:rsidR="00E34723" w:rsidRDefault="00E34723" w:rsidP="00D175EE">
            <w:r>
              <w:t>FP02 – Sistema oferece opção de matricula, alteração ou transferência de aluno</w:t>
            </w:r>
          </w:p>
          <w:p w:rsidR="00E34723" w:rsidRPr="00581C53" w:rsidRDefault="00E34723" w:rsidP="00D175EE">
            <w:pPr>
              <w:rPr>
                <w:u w:val="single"/>
              </w:rPr>
            </w:pPr>
            <w:r>
              <w:t>FP03 – Secretaria seleciona matricular aluno</w:t>
            </w:r>
          </w:p>
          <w:p w:rsidR="00E34723" w:rsidRPr="00581C53" w:rsidRDefault="00E34723" w:rsidP="00D175EE">
            <w:pPr>
              <w:rPr>
                <w:u w:val="single"/>
              </w:rPr>
            </w:pPr>
            <w:r>
              <w:t>FP04 – Sistema abre formulário para preenchimento de dados de alunos: nome, RA, data de nascimento, endereço, nome do pai, nome da mãe, telefone de contato, foto e escola anterior</w:t>
            </w:r>
          </w:p>
          <w:p w:rsidR="00E34723" w:rsidRPr="00581C53" w:rsidRDefault="00E34723" w:rsidP="00D175EE">
            <w:pPr>
              <w:rPr>
                <w:u w:val="single"/>
              </w:rPr>
            </w:pPr>
            <w:r>
              <w:t xml:space="preserve">        FP05 - Secretaria digita dados do Aluno</w:t>
            </w:r>
          </w:p>
          <w:p w:rsidR="00E34723" w:rsidRPr="00581C53" w:rsidRDefault="00E34723" w:rsidP="00D175EE">
            <w:pPr>
              <w:rPr>
                <w:u w:val="single"/>
              </w:rPr>
            </w:pPr>
            <w:r>
              <w:lastRenderedPageBreak/>
              <w:t xml:space="preserve">        FP06 - Sistema verifica dados digitados</w:t>
            </w:r>
          </w:p>
          <w:p w:rsidR="00E34723" w:rsidRPr="00577207" w:rsidRDefault="00E34723" w:rsidP="00D175EE">
            <w:pPr>
              <w:rPr>
                <w:u w:val="single"/>
              </w:rPr>
            </w:pPr>
            <w:r>
              <w:t xml:space="preserve">        FP07 - Sistema consulta no banco de dados se aluno já possui matricula</w:t>
            </w:r>
          </w:p>
          <w:p w:rsidR="00E34723" w:rsidRPr="00581C53" w:rsidRDefault="00E34723" w:rsidP="00D175EE">
            <w:pPr>
              <w:rPr>
                <w:u w:val="single"/>
              </w:rPr>
            </w:pPr>
            <w:r>
              <w:t xml:space="preserve">        FP08 - Sistema confirma possibilidade de cadastro de nova matricula</w:t>
            </w:r>
          </w:p>
          <w:p w:rsidR="00E34723" w:rsidRPr="00581C53" w:rsidRDefault="00E34723" w:rsidP="00D175EE">
            <w:pPr>
              <w:rPr>
                <w:u w:val="single"/>
              </w:rPr>
            </w:pPr>
            <w:r>
              <w:t xml:space="preserve">        FP09 - Sistema registra cadastro no banco de dados</w:t>
            </w:r>
          </w:p>
          <w:p w:rsidR="00E34723" w:rsidRPr="0006155D" w:rsidRDefault="00E34723" w:rsidP="00D175EE">
            <w:r>
              <w:t xml:space="preserve">     FP010</w:t>
            </w:r>
            <w:r w:rsidRPr="0006155D">
              <w:t xml:space="preserve"> - Sistema solicita a inclusão do aluno em uma turma</w:t>
            </w:r>
            <w:r>
              <w:t>, oferecendo as opções de turmas abertas</w:t>
            </w:r>
          </w:p>
          <w:p w:rsidR="00E34723" w:rsidRDefault="00E34723" w:rsidP="00D175EE">
            <w:r>
              <w:t xml:space="preserve">        FP011 –</w:t>
            </w:r>
            <w:r w:rsidRPr="0006155D">
              <w:t xml:space="preserve"> S</w:t>
            </w:r>
            <w:r>
              <w:t>ecretaria seleciona a turma</w:t>
            </w:r>
          </w:p>
          <w:p w:rsidR="00E34723" w:rsidRDefault="00E34723" w:rsidP="00D175EE">
            <w:r>
              <w:t xml:space="preserve">        FP012 – Sistema inclui aluno na turma</w:t>
            </w:r>
          </w:p>
          <w:p w:rsidR="00E34723" w:rsidRDefault="00E34723" w:rsidP="00D175EE">
            <w:r>
              <w:t xml:space="preserve">     FP013 – Sistema salva informação</w:t>
            </w:r>
          </w:p>
          <w:p w:rsidR="00E34723" w:rsidRDefault="00E34723" w:rsidP="00D175EE">
            <w:r>
              <w:t xml:space="preserve">        FP014 – Sistema emite aviso de aluno incluído na turma</w:t>
            </w:r>
          </w:p>
          <w:p w:rsidR="00E34723" w:rsidRDefault="00E34723" w:rsidP="00D175EE">
            <w:r w:rsidRPr="003D4761">
              <w:rPr>
                <w:b/>
                <w:bCs/>
              </w:rPr>
              <w:t>Fluxo Alternativo:</w:t>
            </w:r>
          </w:p>
          <w:p w:rsidR="00E34723" w:rsidRDefault="00E34723" w:rsidP="00D175EE">
            <w:r>
              <w:t xml:space="preserve">   No caso do sistema confirmar que aluno já possui cadastro sistema, no passo 6, sistema oferece opção de alteração de dados de aluno</w:t>
            </w:r>
          </w:p>
          <w:p w:rsidR="00E34723" w:rsidRPr="003D4761" w:rsidRDefault="00E34723" w:rsidP="00D175EE"/>
        </w:tc>
      </w:tr>
    </w:tbl>
    <w:p w:rsidR="00000000" w:rsidRDefault="007339CE">
      <w:pPr>
        <w:rPr>
          <w:ins w:id="284" w:author="Diney" w:date="2014-09-07T22:21:00Z"/>
        </w:rPr>
        <w:pPrChange w:id="285" w:author="lfernandobra" w:date="2014-09-13T12:10:00Z">
          <w:pPr>
            <w:pStyle w:val="Legenda"/>
          </w:pPr>
        </w:pPrChange>
      </w:pPr>
    </w:p>
    <w:p w:rsidR="00EF66CC" w:rsidRDefault="00EF66CC" w:rsidP="00EF66CC">
      <w:pPr>
        <w:pStyle w:val="Legenda"/>
      </w:pPr>
      <w:r>
        <w:t xml:space="preserve">Tabela </w:t>
      </w:r>
      <w:r w:rsidR="009A01B8">
        <w:t>1</w:t>
      </w:r>
      <w:r w:rsidR="0054253E">
        <w:t>8</w:t>
      </w:r>
      <w:r>
        <w:t xml:space="preserve"> – Inserir Professor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EF66CC" w:rsidRPr="003D4761" w:rsidTr="00D10A2B">
        <w:tc>
          <w:tcPr>
            <w:tcW w:w="2658" w:type="dxa"/>
            <w:shd w:val="clear" w:color="auto" w:fill="D9D9D9"/>
          </w:tcPr>
          <w:p w:rsidR="00EF66CC" w:rsidRPr="003D4761" w:rsidRDefault="00EF66CC" w:rsidP="00D10A2B">
            <w:pPr>
              <w:rPr>
                <w:b/>
                <w:bCs/>
              </w:rPr>
            </w:pPr>
            <w:r>
              <w:rPr>
                <w:b/>
                <w:bCs/>
              </w:rPr>
              <w:t>Nome do C</w:t>
            </w:r>
            <w:r w:rsidRPr="003D4761">
              <w:rPr>
                <w:b/>
                <w:bCs/>
              </w:rPr>
              <w:t>aso de Uso:</w:t>
            </w:r>
          </w:p>
        </w:tc>
        <w:tc>
          <w:tcPr>
            <w:tcW w:w="6095" w:type="dxa"/>
          </w:tcPr>
          <w:p w:rsidR="00012CD5" w:rsidRDefault="00EF66CC">
            <w:r w:rsidRPr="003D4761">
              <w:t>UC</w:t>
            </w:r>
            <w:r>
              <w:t>1</w:t>
            </w:r>
            <w:r w:rsidR="0041728C">
              <w:t>3</w:t>
            </w:r>
            <w:r>
              <w:t xml:space="preserve"> –Inserir Professor</w:t>
            </w:r>
          </w:p>
        </w:tc>
      </w:tr>
      <w:tr w:rsidR="00EF66CC" w:rsidRPr="003D4761" w:rsidTr="00D10A2B">
        <w:tc>
          <w:tcPr>
            <w:tcW w:w="2658" w:type="dxa"/>
            <w:shd w:val="clear" w:color="auto" w:fill="D9D9D9"/>
          </w:tcPr>
          <w:p w:rsidR="00EF66CC" w:rsidRPr="003D4761" w:rsidRDefault="00EF66CC" w:rsidP="00D10A2B">
            <w:pPr>
              <w:rPr>
                <w:b/>
                <w:bCs/>
              </w:rPr>
            </w:pPr>
            <w:r w:rsidRPr="003D4761">
              <w:rPr>
                <w:b/>
                <w:bCs/>
              </w:rPr>
              <w:t>Resumo:</w:t>
            </w:r>
          </w:p>
        </w:tc>
        <w:tc>
          <w:tcPr>
            <w:tcW w:w="6095" w:type="dxa"/>
          </w:tcPr>
          <w:p w:rsidR="00EF66CC" w:rsidRPr="003D4761" w:rsidRDefault="00EF66CC" w:rsidP="00D10A2B">
            <w:pPr>
              <w:rPr>
                <w:color w:val="548DD4"/>
              </w:rPr>
            </w:pPr>
            <w:r>
              <w:t>Insere um novo professor no sistema</w:t>
            </w:r>
          </w:p>
        </w:tc>
      </w:tr>
      <w:tr w:rsidR="00EF66CC" w:rsidRPr="003D4761" w:rsidTr="00D10A2B">
        <w:tc>
          <w:tcPr>
            <w:tcW w:w="2658" w:type="dxa"/>
            <w:shd w:val="clear" w:color="auto" w:fill="D9D9D9"/>
          </w:tcPr>
          <w:p w:rsidR="00EF66CC" w:rsidRPr="003D4761" w:rsidRDefault="00EF66CC" w:rsidP="00D10A2B">
            <w:pPr>
              <w:rPr>
                <w:b/>
                <w:bCs/>
              </w:rPr>
            </w:pPr>
            <w:r w:rsidRPr="003D4761">
              <w:rPr>
                <w:b/>
                <w:bCs/>
              </w:rPr>
              <w:t>Ator Principal:</w:t>
            </w:r>
          </w:p>
        </w:tc>
        <w:tc>
          <w:tcPr>
            <w:tcW w:w="6095" w:type="dxa"/>
          </w:tcPr>
          <w:p w:rsidR="00EF66CC" w:rsidRPr="00CB5E8D" w:rsidRDefault="00EF66CC" w:rsidP="00D10A2B">
            <w:r>
              <w:t>Secretaria</w:t>
            </w:r>
          </w:p>
        </w:tc>
      </w:tr>
      <w:tr w:rsidR="00EF66CC" w:rsidRPr="003D4761" w:rsidTr="00D10A2B">
        <w:tc>
          <w:tcPr>
            <w:tcW w:w="2658" w:type="dxa"/>
            <w:shd w:val="clear" w:color="auto" w:fill="D9D9D9"/>
          </w:tcPr>
          <w:p w:rsidR="00EF66CC" w:rsidRPr="003D4761" w:rsidRDefault="00EF66CC" w:rsidP="00D10A2B">
            <w:pPr>
              <w:rPr>
                <w:b/>
                <w:bCs/>
              </w:rPr>
            </w:pPr>
            <w:r w:rsidRPr="003D4761">
              <w:rPr>
                <w:b/>
                <w:bCs/>
              </w:rPr>
              <w:t>Pré-condição</w:t>
            </w:r>
          </w:p>
        </w:tc>
        <w:tc>
          <w:tcPr>
            <w:tcW w:w="6095" w:type="dxa"/>
          </w:tcPr>
          <w:p w:rsidR="00EF66CC" w:rsidRDefault="00EF66CC" w:rsidP="00D10A2B">
            <w:r>
              <w:t>Contrato de professor já efetuado pela escola</w:t>
            </w:r>
          </w:p>
          <w:p w:rsidR="00EF66CC" w:rsidRPr="00CB5E8D" w:rsidRDefault="00EF66CC" w:rsidP="00D10A2B">
            <w:r>
              <w:t>Secretaria logada</w:t>
            </w:r>
          </w:p>
        </w:tc>
      </w:tr>
      <w:tr w:rsidR="00EF66CC" w:rsidRPr="003D4761" w:rsidTr="00D10A2B">
        <w:tc>
          <w:tcPr>
            <w:tcW w:w="2658" w:type="dxa"/>
            <w:shd w:val="clear" w:color="auto" w:fill="D9D9D9"/>
          </w:tcPr>
          <w:p w:rsidR="00EF66CC" w:rsidRPr="003D4761" w:rsidRDefault="00EF66CC" w:rsidP="00D10A2B">
            <w:pPr>
              <w:rPr>
                <w:b/>
                <w:bCs/>
              </w:rPr>
            </w:pPr>
            <w:r w:rsidRPr="003D4761">
              <w:rPr>
                <w:b/>
                <w:bCs/>
              </w:rPr>
              <w:t>Pós-condição</w:t>
            </w:r>
          </w:p>
        </w:tc>
        <w:tc>
          <w:tcPr>
            <w:tcW w:w="6095" w:type="dxa"/>
          </w:tcPr>
          <w:p w:rsidR="00EF66CC" w:rsidRPr="00CB5E8D" w:rsidRDefault="00EF66CC" w:rsidP="00D10A2B">
            <w:r>
              <w:t xml:space="preserve">Professor </w:t>
            </w:r>
            <w:commentRangeStart w:id="286"/>
            <w:r>
              <w:t xml:space="preserve">cadastro </w:t>
            </w:r>
            <w:commentRangeEnd w:id="286"/>
            <w:r w:rsidR="00907066">
              <w:rPr>
                <w:rStyle w:val="Refdecomentrio"/>
              </w:rPr>
              <w:commentReference w:id="286"/>
            </w:r>
            <w:r>
              <w:t>no sistema</w:t>
            </w:r>
          </w:p>
        </w:tc>
      </w:tr>
      <w:tr w:rsidR="00EF66CC" w:rsidRPr="003D4761" w:rsidTr="00D10A2B">
        <w:tc>
          <w:tcPr>
            <w:tcW w:w="8753" w:type="dxa"/>
            <w:gridSpan w:val="2"/>
          </w:tcPr>
          <w:p w:rsidR="00EF66CC" w:rsidRDefault="00EF66CC" w:rsidP="00D10A2B">
            <w:pPr>
              <w:rPr>
                <w:b/>
                <w:bCs/>
              </w:rPr>
            </w:pPr>
          </w:p>
          <w:p w:rsidR="00EF66CC" w:rsidRDefault="00EF66CC" w:rsidP="00D10A2B">
            <w:pPr>
              <w:rPr>
                <w:color w:val="548DD4"/>
              </w:rPr>
            </w:pPr>
            <w:r w:rsidRPr="003D4761">
              <w:rPr>
                <w:b/>
                <w:bCs/>
              </w:rPr>
              <w:t>Fluxo Principal</w:t>
            </w:r>
            <w:r w:rsidRPr="003D4761">
              <w:t xml:space="preserve">: </w:t>
            </w:r>
          </w:p>
          <w:p w:rsidR="00EF66CC" w:rsidRPr="00EB4F26" w:rsidRDefault="00EF66CC" w:rsidP="00D10A2B">
            <w:r w:rsidRPr="00EB4F26">
              <w:t xml:space="preserve">FP01 – Este caso de uso inicia quando </w:t>
            </w:r>
            <w:r>
              <w:t>a secretaria</w:t>
            </w:r>
            <w:r w:rsidRPr="00EB4F26">
              <w:t xml:space="preserve"> deseja </w:t>
            </w:r>
            <w:r>
              <w:t>inserir um novo professor</w:t>
            </w:r>
          </w:p>
          <w:p w:rsidR="00EF66CC" w:rsidRDefault="00EF66CC" w:rsidP="00D10A2B">
            <w:r w:rsidRPr="00EB4F26">
              <w:t xml:space="preserve">FP02 – </w:t>
            </w:r>
            <w:r>
              <w:t xml:space="preserve">O sistema oferece opção inserir </w:t>
            </w:r>
            <w:r w:rsidR="00FE0409" w:rsidRPr="00FE0409">
              <w:rPr>
                <w:rPrChange w:id="287" w:author="lfernandobra" w:date="2014-09-07T18:50:00Z">
                  <w:rPr>
                    <w:b/>
                    <w:bCs/>
                    <w:sz w:val="20"/>
                    <w:szCs w:val="20"/>
                  </w:rPr>
                </w:rPrChange>
              </w:rPr>
              <w:t>professor</w:t>
            </w:r>
          </w:p>
          <w:p w:rsidR="00EF66CC" w:rsidRDefault="00EF66CC" w:rsidP="00D10A2B">
            <w:r w:rsidRPr="00EB4F26">
              <w:t>FP0</w:t>
            </w:r>
            <w:r>
              <w:t>3</w:t>
            </w:r>
            <w:r w:rsidRPr="00EB4F26">
              <w:t xml:space="preserve"> – </w:t>
            </w:r>
            <w:r>
              <w:t>Secretaria seleciona a opção professor</w:t>
            </w:r>
          </w:p>
          <w:p w:rsidR="00EF66CC" w:rsidRDefault="00EF66CC" w:rsidP="00D10A2B">
            <w:r w:rsidRPr="00EB4F26">
              <w:t>FP0</w:t>
            </w:r>
            <w:r>
              <w:t>4</w:t>
            </w:r>
            <w:r w:rsidRPr="00EB4F26">
              <w:t xml:space="preserve"> – </w:t>
            </w:r>
            <w:r>
              <w:t>O sistema oferece formulário de cadastro</w:t>
            </w:r>
          </w:p>
          <w:p w:rsidR="00EF66CC" w:rsidRDefault="00EF66CC" w:rsidP="00D10A2B">
            <w:r w:rsidRPr="00EB4F26">
              <w:t>FP0</w:t>
            </w:r>
            <w:r>
              <w:t>5</w:t>
            </w:r>
            <w:r w:rsidRPr="00EB4F26">
              <w:t xml:space="preserve"> –</w:t>
            </w:r>
            <w:r>
              <w:t xml:space="preserve"> Secretaria digita dados do professor: nome completo, RG, CPF, endereço, telefones, email, disciplinas, turmas, carga horária, outra escola ou atividade, pontuação, </w:t>
            </w:r>
          </w:p>
          <w:p w:rsidR="00EF66CC" w:rsidRDefault="00EF66CC" w:rsidP="00D10A2B">
            <w:r>
              <w:t xml:space="preserve">FP06 – Secretaria submete os dados </w:t>
            </w:r>
          </w:p>
          <w:p w:rsidR="00EF66CC" w:rsidRDefault="00EF66CC" w:rsidP="00D10A2B">
            <w:r>
              <w:t>FP07 – Sistema emite aviso de inserção do professor, com data e horário da inserção.</w:t>
            </w:r>
          </w:p>
          <w:p w:rsidR="00EF66CC" w:rsidRDefault="00EF66CC" w:rsidP="00D10A2B">
            <w:r>
              <w:t xml:space="preserve">FP08 – Sistema envia email ao professor, com informações de recebimento de seu </w:t>
            </w:r>
            <w:r>
              <w:lastRenderedPageBreak/>
              <w:t>cadastro, e possibilidade de registrar senha e login.</w:t>
            </w:r>
          </w:p>
          <w:p w:rsidR="00EF66CC" w:rsidRDefault="00EF66CC" w:rsidP="00D10A2B">
            <w:pPr>
              <w:rPr>
                <w:b/>
                <w:bCs/>
              </w:rPr>
            </w:pPr>
          </w:p>
          <w:p w:rsidR="00EF66CC" w:rsidRDefault="00EF66CC" w:rsidP="00D10A2B">
            <w:r w:rsidRPr="003D4761">
              <w:rPr>
                <w:b/>
                <w:bCs/>
              </w:rPr>
              <w:t>Fluxo Alternativo:</w:t>
            </w:r>
          </w:p>
          <w:p w:rsidR="00EF66CC" w:rsidRPr="003D4761" w:rsidRDefault="00EF66CC" w:rsidP="00D10A2B"/>
        </w:tc>
      </w:tr>
    </w:tbl>
    <w:p w:rsidR="00EF66CC" w:rsidRDefault="00EF66CC">
      <w:pPr>
        <w:rPr>
          <w:u w:val="single"/>
        </w:rPr>
      </w:pPr>
    </w:p>
    <w:p w:rsidR="00FB543D" w:rsidRPr="009652DF" w:rsidRDefault="00FB543D" w:rsidP="00FB543D">
      <w:pPr>
        <w:pStyle w:val="Legenda"/>
      </w:pPr>
      <w:r>
        <w:t>Tabela 1</w:t>
      </w:r>
      <w:r w:rsidR="00147A1D">
        <w:t>9</w:t>
      </w:r>
      <w:r>
        <w:t xml:space="preserve"> – UC1</w:t>
      </w:r>
      <w:r w:rsidR="00E34723">
        <w:t>4</w:t>
      </w:r>
      <w:r>
        <w:t xml:space="preserve"> – Inserir Turma</w:t>
      </w:r>
    </w:p>
    <w:p w:rsidR="00FB543D" w:rsidDel="00FB543D" w:rsidRDefault="00FB543D">
      <w:pPr>
        <w:rPr>
          <w:ins w:id="288" w:author="lfernandobra" w:date="2014-09-07T00:06:00Z"/>
          <w:del w:id="289" w:author="Diney" w:date="2014-09-07T22:23:00Z"/>
          <w:u w:val="single"/>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9A01B8" w:rsidRPr="003D4761" w:rsidTr="00CA2946">
        <w:tc>
          <w:tcPr>
            <w:tcW w:w="2658" w:type="dxa"/>
            <w:shd w:val="clear" w:color="auto" w:fill="D9D9D9"/>
          </w:tcPr>
          <w:p w:rsidR="009A01B8" w:rsidRPr="003D4761" w:rsidRDefault="009A01B8" w:rsidP="00CA2946">
            <w:pPr>
              <w:rPr>
                <w:b/>
                <w:bCs/>
              </w:rPr>
            </w:pPr>
            <w:r>
              <w:rPr>
                <w:b/>
                <w:bCs/>
              </w:rPr>
              <w:t>Nome do C</w:t>
            </w:r>
            <w:r w:rsidRPr="003D4761">
              <w:rPr>
                <w:b/>
                <w:bCs/>
              </w:rPr>
              <w:t>aso de Uso:</w:t>
            </w:r>
          </w:p>
        </w:tc>
        <w:tc>
          <w:tcPr>
            <w:tcW w:w="6095" w:type="dxa"/>
          </w:tcPr>
          <w:p w:rsidR="00012CD5" w:rsidRDefault="009A01B8">
            <w:r w:rsidRPr="003D4761">
              <w:t>UC</w:t>
            </w:r>
            <w:r>
              <w:t>1</w:t>
            </w:r>
            <w:r w:rsidR="00E34723">
              <w:t>4</w:t>
            </w:r>
            <w:r w:rsidRPr="003D4761">
              <w:t xml:space="preserve">- </w:t>
            </w:r>
            <w:r w:rsidR="00D61D6B">
              <w:t>Inserir</w:t>
            </w:r>
            <w:r>
              <w:t xml:space="preserve"> turma</w:t>
            </w:r>
          </w:p>
        </w:tc>
      </w:tr>
      <w:tr w:rsidR="009A01B8" w:rsidRPr="003D4761" w:rsidTr="00CA2946">
        <w:tc>
          <w:tcPr>
            <w:tcW w:w="2658" w:type="dxa"/>
            <w:shd w:val="clear" w:color="auto" w:fill="D9D9D9"/>
          </w:tcPr>
          <w:p w:rsidR="009A01B8" w:rsidRPr="003D4761" w:rsidRDefault="009A01B8" w:rsidP="00CA2946">
            <w:pPr>
              <w:rPr>
                <w:b/>
                <w:bCs/>
              </w:rPr>
            </w:pPr>
            <w:r w:rsidRPr="003D4761">
              <w:rPr>
                <w:b/>
                <w:bCs/>
              </w:rPr>
              <w:t>Resumo:</w:t>
            </w:r>
          </w:p>
        </w:tc>
        <w:tc>
          <w:tcPr>
            <w:tcW w:w="6095" w:type="dxa"/>
          </w:tcPr>
          <w:p w:rsidR="009A01B8" w:rsidRPr="003D4761" w:rsidRDefault="009A01B8" w:rsidP="00CA2946">
            <w:pPr>
              <w:rPr>
                <w:color w:val="548DD4"/>
              </w:rPr>
            </w:pPr>
            <w:r>
              <w:t>Inicia uma nova turma</w:t>
            </w:r>
          </w:p>
        </w:tc>
      </w:tr>
      <w:tr w:rsidR="009A01B8" w:rsidRPr="003D4761" w:rsidTr="00CA2946">
        <w:tc>
          <w:tcPr>
            <w:tcW w:w="2658" w:type="dxa"/>
            <w:shd w:val="clear" w:color="auto" w:fill="D9D9D9"/>
          </w:tcPr>
          <w:p w:rsidR="009A01B8" w:rsidRPr="003D4761" w:rsidRDefault="009A01B8" w:rsidP="00CA2946">
            <w:pPr>
              <w:rPr>
                <w:b/>
                <w:bCs/>
              </w:rPr>
            </w:pPr>
            <w:r w:rsidRPr="003D4761">
              <w:rPr>
                <w:b/>
                <w:bCs/>
              </w:rPr>
              <w:t>Ator Principal:</w:t>
            </w:r>
          </w:p>
        </w:tc>
        <w:tc>
          <w:tcPr>
            <w:tcW w:w="6095" w:type="dxa"/>
          </w:tcPr>
          <w:p w:rsidR="009A01B8" w:rsidRPr="00CB5E8D" w:rsidRDefault="009A01B8" w:rsidP="00CA2946">
            <w:r>
              <w:t>Secretaria</w:t>
            </w:r>
          </w:p>
        </w:tc>
      </w:tr>
      <w:tr w:rsidR="009A01B8" w:rsidRPr="003D4761" w:rsidTr="00CA2946">
        <w:tc>
          <w:tcPr>
            <w:tcW w:w="2658" w:type="dxa"/>
            <w:shd w:val="clear" w:color="auto" w:fill="D9D9D9"/>
          </w:tcPr>
          <w:p w:rsidR="009A01B8" w:rsidRPr="003D4761" w:rsidRDefault="009A01B8" w:rsidP="00CA2946">
            <w:pPr>
              <w:rPr>
                <w:b/>
                <w:bCs/>
              </w:rPr>
            </w:pPr>
            <w:r w:rsidRPr="003D4761">
              <w:rPr>
                <w:b/>
                <w:bCs/>
              </w:rPr>
              <w:t>Pré-condição</w:t>
            </w:r>
          </w:p>
        </w:tc>
        <w:tc>
          <w:tcPr>
            <w:tcW w:w="6095" w:type="dxa"/>
          </w:tcPr>
          <w:p w:rsidR="009A01B8" w:rsidRDefault="009A01B8" w:rsidP="00CA2946">
            <w:r>
              <w:t>Espaço vazio ou disponível para alocação</w:t>
            </w:r>
          </w:p>
          <w:p w:rsidR="009A01B8" w:rsidRPr="00CB5E8D" w:rsidRDefault="009A01B8" w:rsidP="00CA2946">
            <w:r>
              <w:t>Secretaria logada</w:t>
            </w:r>
          </w:p>
        </w:tc>
      </w:tr>
      <w:tr w:rsidR="009A01B8" w:rsidRPr="003D4761" w:rsidTr="00CA2946">
        <w:tc>
          <w:tcPr>
            <w:tcW w:w="2658" w:type="dxa"/>
            <w:shd w:val="clear" w:color="auto" w:fill="D9D9D9"/>
          </w:tcPr>
          <w:p w:rsidR="009A01B8" w:rsidRPr="003D4761" w:rsidRDefault="009A01B8" w:rsidP="00CA2946">
            <w:pPr>
              <w:rPr>
                <w:b/>
                <w:bCs/>
              </w:rPr>
            </w:pPr>
            <w:r w:rsidRPr="003D4761">
              <w:rPr>
                <w:b/>
                <w:bCs/>
              </w:rPr>
              <w:t>Pós-condição</w:t>
            </w:r>
          </w:p>
        </w:tc>
        <w:tc>
          <w:tcPr>
            <w:tcW w:w="6095" w:type="dxa"/>
          </w:tcPr>
          <w:p w:rsidR="009A01B8" w:rsidRPr="00CB5E8D" w:rsidRDefault="009A01B8" w:rsidP="00CA2946">
            <w:r>
              <w:t>Turmas cadastradas</w:t>
            </w:r>
          </w:p>
        </w:tc>
      </w:tr>
      <w:tr w:rsidR="009A01B8" w:rsidRPr="003D4761" w:rsidTr="00CA2946">
        <w:tc>
          <w:tcPr>
            <w:tcW w:w="8753" w:type="dxa"/>
            <w:gridSpan w:val="2"/>
          </w:tcPr>
          <w:p w:rsidR="009A01B8" w:rsidRDefault="009A01B8" w:rsidP="00CA2946">
            <w:pPr>
              <w:rPr>
                <w:b/>
                <w:bCs/>
              </w:rPr>
            </w:pPr>
          </w:p>
          <w:p w:rsidR="009A01B8" w:rsidRDefault="009A01B8" w:rsidP="00CA2946">
            <w:pPr>
              <w:rPr>
                <w:color w:val="548DD4"/>
              </w:rPr>
            </w:pPr>
            <w:r w:rsidRPr="003D4761">
              <w:rPr>
                <w:b/>
                <w:bCs/>
              </w:rPr>
              <w:t>Fluxo Principal</w:t>
            </w:r>
            <w:r w:rsidRPr="003D4761">
              <w:t xml:space="preserve">: </w:t>
            </w:r>
          </w:p>
          <w:p w:rsidR="009A01B8" w:rsidRPr="00EB4F26" w:rsidRDefault="009A01B8" w:rsidP="00CA2946">
            <w:r w:rsidRPr="00EB4F26">
              <w:t xml:space="preserve">FP01 – Este caso de uso inicia quando </w:t>
            </w:r>
            <w:r>
              <w:t>a secretaria</w:t>
            </w:r>
            <w:r w:rsidRPr="00EB4F26">
              <w:t xml:space="preserve"> deseja </w:t>
            </w:r>
            <w:r>
              <w:t>cadastrar novas turmas</w:t>
            </w:r>
          </w:p>
          <w:p w:rsidR="009A01B8" w:rsidRDefault="009A01B8" w:rsidP="00CA2946">
            <w:r w:rsidRPr="00EB4F26">
              <w:t xml:space="preserve">FP02 – </w:t>
            </w:r>
            <w:r>
              <w:t>O sistema oferece opção cadastrar nova turma</w:t>
            </w:r>
          </w:p>
          <w:p w:rsidR="009A01B8" w:rsidRDefault="009A01B8" w:rsidP="00CA2946">
            <w:r w:rsidRPr="00EB4F26">
              <w:t>FP0</w:t>
            </w:r>
            <w:r>
              <w:t>3</w:t>
            </w:r>
            <w:r w:rsidRPr="00EB4F26">
              <w:t xml:space="preserve"> – </w:t>
            </w:r>
            <w:r w:rsidR="00BB4096">
              <w:t>Caso s</w:t>
            </w:r>
            <w:r>
              <w:t>ecretaria seleciona a opção turma</w:t>
            </w:r>
          </w:p>
          <w:p w:rsidR="009A01B8" w:rsidRDefault="009A01B8" w:rsidP="00CA2946">
            <w:r w:rsidRPr="00EB4F26">
              <w:t xml:space="preserve">FP02 – </w:t>
            </w:r>
            <w:r>
              <w:t>O sistema oferece nomes de novas turmas, conforme sequência de turmas cadastradas</w:t>
            </w:r>
          </w:p>
          <w:p w:rsidR="009A01B8" w:rsidRDefault="009A01B8" w:rsidP="00CA2946">
            <w:r w:rsidRPr="00EB4F26">
              <w:t>FP0</w:t>
            </w:r>
            <w:r>
              <w:t>3</w:t>
            </w:r>
            <w:r w:rsidRPr="00EB4F26">
              <w:t xml:space="preserve"> –</w:t>
            </w:r>
            <w:r>
              <w:t>Secretaria seleciona a opção nome da turma</w:t>
            </w:r>
          </w:p>
          <w:p w:rsidR="009A01B8" w:rsidRDefault="009A01B8" w:rsidP="00CA2946">
            <w:r w:rsidRPr="00EB4F26">
              <w:t>FP0</w:t>
            </w:r>
            <w:r>
              <w:t>4</w:t>
            </w:r>
            <w:r w:rsidRPr="00EB4F26">
              <w:t xml:space="preserve"> – Sistema </w:t>
            </w:r>
            <w:r>
              <w:t>abre a edição de um formulário para o cadastro de turma</w:t>
            </w:r>
          </w:p>
          <w:p w:rsidR="009A01B8" w:rsidRDefault="009A01B8" w:rsidP="00CA2946">
            <w:r>
              <w:t>FP05 – Secretaria preenche dados referentes à: nome da turma, ano.</w:t>
            </w:r>
          </w:p>
          <w:p w:rsidR="009A01B8" w:rsidRDefault="009A01B8" w:rsidP="00CA2946">
            <w:r w:rsidRPr="00EB4F26">
              <w:t>FP0</w:t>
            </w:r>
            <w:r>
              <w:t>6</w:t>
            </w:r>
            <w:r w:rsidRPr="00EB4F26">
              <w:t xml:space="preserve"> –</w:t>
            </w:r>
            <w:r>
              <w:t xml:space="preserve"> Secretaria solicita confirmação da turma</w:t>
            </w:r>
          </w:p>
          <w:p w:rsidR="009A01B8" w:rsidRDefault="009A01B8" w:rsidP="00CA2946">
            <w:r w:rsidRPr="00EB4F26">
              <w:t>FP0</w:t>
            </w:r>
            <w:r>
              <w:t>7</w:t>
            </w:r>
            <w:r w:rsidRPr="00EB4F26">
              <w:t xml:space="preserve"> –</w:t>
            </w:r>
            <w:r>
              <w:t xml:space="preserve"> Sistema atribui um ID à turma</w:t>
            </w:r>
          </w:p>
          <w:p w:rsidR="009A01B8" w:rsidRDefault="009A01B8" w:rsidP="00CA2946">
            <w:r>
              <w:t xml:space="preserve">FP08 – Secretaria submete os dados </w:t>
            </w:r>
          </w:p>
          <w:p w:rsidR="009A01B8" w:rsidRDefault="009A01B8" w:rsidP="00CA2946">
            <w:r>
              <w:t>FP09 – Sistema emite aviso de criação da sala com sucesso</w:t>
            </w:r>
          </w:p>
          <w:p w:rsidR="009A01B8" w:rsidRDefault="009A01B8" w:rsidP="00CA2946">
            <w:pPr>
              <w:rPr>
                <w:b/>
                <w:bCs/>
              </w:rPr>
            </w:pPr>
          </w:p>
          <w:p w:rsidR="009A01B8" w:rsidRDefault="009A01B8" w:rsidP="00CA2946">
            <w:r w:rsidRPr="003D4761">
              <w:rPr>
                <w:b/>
                <w:bCs/>
              </w:rPr>
              <w:t>Fluxo Alternativo:</w:t>
            </w:r>
          </w:p>
          <w:p w:rsidR="009A01B8" w:rsidRPr="003D4761" w:rsidRDefault="009A01B8">
            <w:r>
              <w:t>Caso secretaria digite ID incorreto, sistema emite aviso de ID incorreto e abre opções para consultar lista de ID</w:t>
            </w:r>
          </w:p>
        </w:tc>
      </w:tr>
      <w:tr w:rsidR="002E4D75" w:rsidRPr="003D4761" w:rsidTr="00CA2946">
        <w:tc>
          <w:tcPr>
            <w:tcW w:w="8753" w:type="dxa"/>
            <w:gridSpan w:val="2"/>
          </w:tcPr>
          <w:p w:rsidR="002E4D75" w:rsidRDefault="002E4D75" w:rsidP="00CA2946">
            <w:pPr>
              <w:rPr>
                <w:b/>
                <w:bCs/>
              </w:rPr>
            </w:pPr>
          </w:p>
        </w:tc>
      </w:tr>
    </w:tbl>
    <w:p w:rsidR="00AE33D1" w:rsidDel="008E7C6C" w:rsidRDefault="00AE33D1" w:rsidP="008E7C6C">
      <w:pPr>
        <w:pStyle w:val="Legenda"/>
        <w:rPr>
          <w:del w:id="290" w:author="Diney" w:date="2014-09-07T22:21:00Z"/>
        </w:rPr>
      </w:pPr>
    </w:p>
    <w:p w:rsidR="00000000" w:rsidRDefault="007339CE">
      <w:pPr>
        <w:pPrChange w:id="291" w:author="Diney" w:date="2014-09-07T22:48:00Z">
          <w:pPr>
            <w:pStyle w:val="Legenda"/>
          </w:pPr>
        </w:pPrChange>
      </w:pPr>
    </w:p>
    <w:p w:rsidR="009A01B8" w:rsidRDefault="008E7C6C" w:rsidP="00AE33D1">
      <w:pPr>
        <w:pStyle w:val="Legenda"/>
      </w:pPr>
      <w:r>
        <w:t>Tabela 20 – UC1</w:t>
      </w:r>
      <w:r w:rsidR="00E34723">
        <w:t>5</w:t>
      </w:r>
      <w:r>
        <w:t xml:space="preserve"> – Editar </w:t>
      </w:r>
      <w:r w:rsidR="00662019">
        <w:t>Aluno</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8E7C6C" w:rsidRPr="003D4761" w:rsidTr="00CA2946">
        <w:tc>
          <w:tcPr>
            <w:tcW w:w="2658" w:type="dxa"/>
            <w:shd w:val="clear" w:color="auto" w:fill="D9D9D9"/>
          </w:tcPr>
          <w:p w:rsidR="008E7C6C" w:rsidRPr="003D4761" w:rsidRDefault="008E7C6C" w:rsidP="00CA2946">
            <w:pPr>
              <w:rPr>
                <w:b/>
                <w:bCs/>
              </w:rPr>
            </w:pPr>
            <w:r>
              <w:rPr>
                <w:b/>
                <w:bCs/>
              </w:rPr>
              <w:t>Nome do C</w:t>
            </w:r>
            <w:r w:rsidRPr="003D4761">
              <w:rPr>
                <w:b/>
                <w:bCs/>
              </w:rPr>
              <w:t>aso de Uso:</w:t>
            </w:r>
          </w:p>
        </w:tc>
        <w:tc>
          <w:tcPr>
            <w:tcW w:w="6095" w:type="dxa"/>
          </w:tcPr>
          <w:p w:rsidR="00012CD5" w:rsidRDefault="00362B18">
            <w:r>
              <w:t>UC1</w:t>
            </w:r>
            <w:r w:rsidR="00E34723">
              <w:t>5</w:t>
            </w:r>
            <w:r w:rsidR="008E7C6C">
              <w:t xml:space="preserve"> – Editar Aluno</w:t>
            </w:r>
          </w:p>
        </w:tc>
      </w:tr>
      <w:tr w:rsidR="008E7C6C" w:rsidRPr="003D4761" w:rsidTr="00CA2946">
        <w:tc>
          <w:tcPr>
            <w:tcW w:w="2658" w:type="dxa"/>
            <w:shd w:val="clear" w:color="auto" w:fill="D9D9D9"/>
          </w:tcPr>
          <w:p w:rsidR="008E7C6C" w:rsidRPr="003D4761" w:rsidRDefault="008E7C6C" w:rsidP="00CA2946">
            <w:pPr>
              <w:rPr>
                <w:b/>
                <w:bCs/>
              </w:rPr>
            </w:pPr>
            <w:r w:rsidRPr="003D4761">
              <w:rPr>
                <w:b/>
                <w:bCs/>
              </w:rPr>
              <w:t>Resumo:</w:t>
            </w:r>
          </w:p>
        </w:tc>
        <w:tc>
          <w:tcPr>
            <w:tcW w:w="6095" w:type="dxa"/>
          </w:tcPr>
          <w:p w:rsidR="008E7C6C" w:rsidRPr="003D4761" w:rsidRDefault="008E7C6C" w:rsidP="00CA2946">
            <w:pPr>
              <w:rPr>
                <w:color w:val="548DD4"/>
              </w:rPr>
            </w:pPr>
            <w:r>
              <w:t>Realiza procedimento de alteração da matricula</w:t>
            </w:r>
          </w:p>
        </w:tc>
      </w:tr>
      <w:tr w:rsidR="008E7C6C" w:rsidRPr="00CB5E8D" w:rsidTr="00CA2946">
        <w:tc>
          <w:tcPr>
            <w:tcW w:w="2658" w:type="dxa"/>
            <w:shd w:val="clear" w:color="auto" w:fill="D9D9D9"/>
          </w:tcPr>
          <w:p w:rsidR="008E7C6C" w:rsidRPr="003D4761" w:rsidRDefault="008E7C6C" w:rsidP="00CA2946">
            <w:pPr>
              <w:rPr>
                <w:b/>
                <w:bCs/>
              </w:rPr>
            </w:pPr>
            <w:r w:rsidRPr="003D4761">
              <w:rPr>
                <w:b/>
                <w:bCs/>
              </w:rPr>
              <w:t>Ator Principal:</w:t>
            </w:r>
          </w:p>
        </w:tc>
        <w:tc>
          <w:tcPr>
            <w:tcW w:w="6095" w:type="dxa"/>
          </w:tcPr>
          <w:p w:rsidR="008E7C6C" w:rsidRPr="00CB5E8D" w:rsidRDefault="008E7C6C" w:rsidP="00CA2946">
            <w:r>
              <w:t>Secretaria</w:t>
            </w:r>
          </w:p>
        </w:tc>
      </w:tr>
      <w:tr w:rsidR="008E7C6C" w:rsidRPr="00CB5E8D" w:rsidTr="00CA2946">
        <w:tc>
          <w:tcPr>
            <w:tcW w:w="2658" w:type="dxa"/>
            <w:shd w:val="clear" w:color="auto" w:fill="D9D9D9"/>
          </w:tcPr>
          <w:p w:rsidR="008E7C6C" w:rsidRPr="003D4761" w:rsidRDefault="008E7C6C" w:rsidP="00CA2946">
            <w:pPr>
              <w:rPr>
                <w:b/>
                <w:bCs/>
              </w:rPr>
            </w:pPr>
            <w:r w:rsidRPr="003D4761">
              <w:rPr>
                <w:b/>
                <w:bCs/>
              </w:rPr>
              <w:t>Pré-condição</w:t>
            </w:r>
          </w:p>
        </w:tc>
        <w:tc>
          <w:tcPr>
            <w:tcW w:w="6095" w:type="dxa"/>
          </w:tcPr>
          <w:p w:rsidR="008E7C6C" w:rsidRDefault="008E7C6C" w:rsidP="00CA2946">
            <w:r>
              <w:t>Turmas devem estar cadastradas</w:t>
            </w:r>
          </w:p>
          <w:p w:rsidR="008E7C6C" w:rsidRDefault="008E7C6C" w:rsidP="00CA2946">
            <w:r>
              <w:t>Apenas um único RA no sistema</w:t>
            </w:r>
          </w:p>
          <w:p w:rsidR="008E7C6C" w:rsidRPr="00CB5E8D" w:rsidRDefault="008E7C6C" w:rsidP="00CA2946">
            <w:r>
              <w:t>Secretaria deve estar logado</w:t>
            </w:r>
          </w:p>
        </w:tc>
      </w:tr>
      <w:tr w:rsidR="008E7C6C" w:rsidRPr="00CB5E8D" w:rsidTr="00CA2946">
        <w:tc>
          <w:tcPr>
            <w:tcW w:w="2658" w:type="dxa"/>
            <w:shd w:val="clear" w:color="auto" w:fill="D9D9D9"/>
          </w:tcPr>
          <w:p w:rsidR="008E7C6C" w:rsidRPr="003D4761" w:rsidRDefault="008E7C6C" w:rsidP="00CA2946">
            <w:pPr>
              <w:rPr>
                <w:b/>
                <w:bCs/>
              </w:rPr>
            </w:pPr>
            <w:r w:rsidRPr="003D4761">
              <w:rPr>
                <w:b/>
                <w:bCs/>
              </w:rPr>
              <w:t>Pós-condição</w:t>
            </w:r>
          </w:p>
        </w:tc>
        <w:tc>
          <w:tcPr>
            <w:tcW w:w="6095" w:type="dxa"/>
          </w:tcPr>
          <w:p w:rsidR="008E7C6C" w:rsidRPr="00CB5E8D" w:rsidRDefault="008E7C6C" w:rsidP="00CA2946">
            <w:r w:rsidRPr="00577207">
              <w:t xml:space="preserve">Banco de dados confirma </w:t>
            </w:r>
            <w:r>
              <w:t>informações</w:t>
            </w:r>
          </w:p>
        </w:tc>
      </w:tr>
      <w:tr w:rsidR="008E7C6C" w:rsidRPr="003D4761" w:rsidTr="00CA2946">
        <w:tc>
          <w:tcPr>
            <w:tcW w:w="8753" w:type="dxa"/>
            <w:gridSpan w:val="2"/>
          </w:tcPr>
          <w:p w:rsidR="008E7C6C" w:rsidRDefault="008E7C6C" w:rsidP="00CA2946">
            <w:pPr>
              <w:rPr>
                <w:b/>
                <w:bCs/>
              </w:rPr>
            </w:pPr>
          </w:p>
          <w:p w:rsidR="008E7C6C" w:rsidRDefault="008E7C6C" w:rsidP="00CA2946">
            <w:pPr>
              <w:rPr>
                <w:color w:val="548DD4"/>
              </w:rPr>
            </w:pPr>
            <w:r w:rsidRPr="003D4761">
              <w:rPr>
                <w:b/>
                <w:bCs/>
              </w:rPr>
              <w:t>Fluxo Principal</w:t>
            </w:r>
            <w:r w:rsidRPr="003D4761">
              <w:t xml:space="preserve">: </w:t>
            </w:r>
          </w:p>
          <w:p w:rsidR="00601586" w:rsidRPr="00EB4F26" w:rsidRDefault="008E7C6C" w:rsidP="00601586">
            <w:r>
              <w:t xml:space="preserve">        FP01 – </w:t>
            </w:r>
            <w:r w:rsidR="00601586" w:rsidRPr="00EB4F26">
              <w:t xml:space="preserve">Este caso de uso inicia quando </w:t>
            </w:r>
            <w:r w:rsidR="00601586">
              <w:t>a secretaria</w:t>
            </w:r>
            <w:r w:rsidR="00601586" w:rsidRPr="00EB4F26">
              <w:t xml:space="preserve"> deseja </w:t>
            </w:r>
            <w:r w:rsidR="003D260C">
              <w:t>alterar</w:t>
            </w:r>
            <w:r w:rsidR="005815F9">
              <w:t xml:space="preserve"> </w:t>
            </w:r>
            <w:r w:rsidR="003D260C">
              <w:t>cadastro dealuno</w:t>
            </w:r>
          </w:p>
          <w:p w:rsidR="00C33F65" w:rsidRDefault="00C33F65" w:rsidP="00CA2946">
            <w:r>
              <w:t xml:space="preserve">        FP02</w:t>
            </w:r>
            <w:r w:rsidR="008E7C6C">
              <w:t xml:space="preserve"> – </w:t>
            </w:r>
            <w:r>
              <w:t>Secretaria seleciona alteração cadastro de aluno</w:t>
            </w:r>
          </w:p>
          <w:p w:rsidR="00C33F65" w:rsidRDefault="00C33F65" w:rsidP="00CA2946">
            <w:r>
              <w:t xml:space="preserve">        FP03 - </w:t>
            </w:r>
            <w:r w:rsidR="008E7C6C">
              <w:t xml:space="preserve">Sistema oferece campo para digitar RA </w:t>
            </w:r>
          </w:p>
          <w:p w:rsidR="008E7C6C" w:rsidRDefault="001863AA" w:rsidP="00CA2946">
            <w:r>
              <w:t xml:space="preserve">        FP04</w:t>
            </w:r>
            <w:r w:rsidR="008E7C6C">
              <w:t xml:space="preserve"> – Secretaria digita RA do aluno que deseja alterar informações </w:t>
            </w:r>
          </w:p>
          <w:p w:rsidR="008E7C6C" w:rsidRDefault="001863AA" w:rsidP="00CA2946">
            <w:r>
              <w:t xml:space="preserve">        FP05</w:t>
            </w:r>
            <w:r w:rsidR="008E7C6C">
              <w:t xml:space="preserve"> – Sistema abre formulário com dados registrado do alunos: nome, RA, data de nascimento, endereço, nome do pai, nome da mãe, telefone de contato, foto e escola anterior, e turma atual</w:t>
            </w:r>
          </w:p>
          <w:p w:rsidR="008E7C6C" w:rsidRDefault="00C06FDA" w:rsidP="00CA2946">
            <w:r>
              <w:t xml:space="preserve">        FP06</w:t>
            </w:r>
            <w:r w:rsidR="008E7C6C">
              <w:t xml:space="preserve"> - Secretaria altera dados desejado do Aluno</w:t>
            </w:r>
          </w:p>
          <w:p w:rsidR="008E7C6C" w:rsidRDefault="00E67F26" w:rsidP="00CA2946">
            <w:r>
              <w:t xml:space="preserve">        FP07</w:t>
            </w:r>
            <w:r w:rsidR="008E7C6C">
              <w:t xml:space="preserve"> - Sistema verifica dados digitados</w:t>
            </w:r>
          </w:p>
          <w:p w:rsidR="008E7C6C" w:rsidRDefault="00E67F26" w:rsidP="00CA2946">
            <w:r>
              <w:t xml:space="preserve">        FP08</w:t>
            </w:r>
            <w:r w:rsidR="008E7C6C">
              <w:t xml:space="preserve"> - Sistema registra cadastro no banco de dados</w:t>
            </w:r>
          </w:p>
          <w:p w:rsidR="008E7C6C" w:rsidRDefault="00E67F26" w:rsidP="00CA2946">
            <w:r>
              <w:t xml:space="preserve">        FP09</w:t>
            </w:r>
            <w:r w:rsidR="008E7C6C">
              <w:t xml:space="preserve"> - Sistema informa alteração realizada com sucesso</w:t>
            </w:r>
          </w:p>
          <w:p w:rsidR="008E7C6C" w:rsidRDefault="008E7C6C" w:rsidP="00CA2946"/>
          <w:p w:rsidR="008E7C6C" w:rsidRDefault="008E7C6C" w:rsidP="00CA2946">
            <w:r w:rsidRPr="003D4761">
              <w:rPr>
                <w:b/>
                <w:bCs/>
              </w:rPr>
              <w:t>Fluxo Alternativo:</w:t>
            </w:r>
          </w:p>
          <w:p w:rsidR="008E7C6C" w:rsidRDefault="008E7C6C" w:rsidP="00CA2946">
            <w:r>
              <w:t xml:space="preserve">   No caso do sistema confirmar que aluno já poss</w:t>
            </w:r>
            <w:r w:rsidR="008C6C94">
              <w:t>ui cadastro sistema, no passo 3</w:t>
            </w:r>
            <w:r>
              <w:t>, sistema oferece opção de alteração de dados de aluno</w:t>
            </w:r>
          </w:p>
          <w:p w:rsidR="008E7C6C" w:rsidRPr="003D4761" w:rsidRDefault="008E7C6C" w:rsidP="00CA2946"/>
        </w:tc>
      </w:tr>
    </w:tbl>
    <w:p w:rsidR="008E7C6C" w:rsidRDefault="008E7C6C" w:rsidP="00AE33D1">
      <w:pPr>
        <w:pStyle w:val="Legenda"/>
      </w:pPr>
    </w:p>
    <w:p w:rsidR="00AE33D1" w:rsidRDefault="00AE33D1" w:rsidP="00AE33D1">
      <w:pPr>
        <w:pStyle w:val="Legenda"/>
      </w:pPr>
      <w:r>
        <w:t xml:space="preserve">Tabela </w:t>
      </w:r>
      <w:r w:rsidR="00BA04CA">
        <w:t>2</w:t>
      </w:r>
      <w:r w:rsidR="00B01CBD">
        <w:t>1</w:t>
      </w:r>
      <w:r>
        <w:t xml:space="preserve"> – UC</w:t>
      </w:r>
      <w:r w:rsidR="00E34723">
        <w:t>16</w:t>
      </w:r>
      <w:r>
        <w:t xml:space="preserve"> – Editar Responsável</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AE33D1" w:rsidRPr="003D4761" w:rsidTr="00E14A2B">
        <w:tc>
          <w:tcPr>
            <w:tcW w:w="2658" w:type="dxa"/>
            <w:shd w:val="clear" w:color="auto" w:fill="D9D9D9"/>
          </w:tcPr>
          <w:p w:rsidR="00AE33D1" w:rsidRPr="003D4761" w:rsidRDefault="00AE33D1" w:rsidP="00E14A2B">
            <w:pPr>
              <w:rPr>
                <w:b/>
                <w:bCs/>
              </w:rPr>
            </w:pPr>
            <w:r>
              <w:rPr>
                <w:b/>
                <w:bCs/>
              </w:rPr>
              <w:t>Nome do C</w:t>
            </w:r>
            <w:r w:rsidRPr="003D4761">
              <w:rPr>
                <w:b/>
                <w:bCs/>
              </w:rPr>
              <w:t>aso de Uso:</w:t>
            </w:r>
          </w:p>
        </w:tc>
        <w:tc>
          <w:tcPr>
            <w:tcW w:w="6095" w:type="dxa"/>
          </w:tcPr>
          <w:p w:rsidR="00012CD5" w:rsidRDefault="00AE33D1">
            <w:r w:rsidRPr="003D4761">
              <w:t>UC</w:t>
            </w:r>
            <w:r w:rsidR="00E34723">
              <w:t>16</w:t>
            </w:r>
            <w:r>
              <w:t xml:space="preserve"> –Editar responsável</w:t>
            </w:r>
          </w:p>
        </w:tc>
      </w:tr>
      <w:tr w:rsidR="00AE33D1" w:rsidRPr="003D4761" w:rsidTr="00E14A2B">
        <w:tc>
          <w:tcPr>
            <w:tcW w:w="2658" w:type="dxa"/>
            <w:shd w:val="clear" w:color="auto" w:fill="D9D9D9"/>
          </w:tcPr>
          <w:p w:rsidR="00AE33D1" w:rsidRPr="003D4761" w:rsidRDefault="00AE33D1" w:rsidP="00E14A2B">
            <w:pPr>
              <w:rPr>
                <w:b/>
                <w:bCs/>
              </w:rPr>
            </w:pPr>
            <w:r w:rsidRPr="003D4761">
              <w:rPr>
                <w:b/>
                <w:bCs/>
              </w:rPr>
              <w:t>Resumo:</w:t>
            </w:r>
          </w:p>
        </w:tc>
        <w:tc>
          <w:tcPr>
            <w:tcW w:w="6095" w:type="dxa"/>
          </w:tcPr>
          <w:p w:rsidR="00AE33D1" w:rsidRPr="003D4761" w:rsidRDefault="00AE33D1" w:rsidP="00E14A2B">
            <w:pPr>
              <w:rPr>
                <w:color w:val="548DD4"/>
              </w:rPr>
            </w:pPr>
            <w:r>
              <w:t>Editar um responsável cadastrado</w:t>
            </w:r>
          </w:p>
        </w:tc>
      </w:tr>
      <w:tr w:rsidR="00AE33D1" w:rsidRPr="003D4761" w:rsidTr="00E14A2B">
        <w:tc>
          <w:tcPr>
            <w:tcW w:w="2658" w:type="dxa"/>
            <w:shd w:val="clear" w:color="auto" w:fill="D9D9D9"/>
          </w:tcPr>
          <w:p w:rsidR="00AE33D1" w:rsidRPr="003D4761" w:rsidRDefault="00AE33D1" w:rsidP="00E14A2B">
            <w:pPr>
              <w:rPr>
                <w:b/>
                <w:bCs/>
              </w:rPr>
            </w:pPr>
            <w:r w:rsidRPr="003D4761">
              <w:rPr>
                <w:b/>
                <w:bCs/>
              </w:rPr>
              <w:t>Ator Principal:</w:t>
            </w:r>
          </w:p>
        </w:tc>
        <w:tc>
          <w:tcPr>
            <w:tcW w:w="6095" w:type="dxa"/>
          </w:tcPr>
          <w:p w:rsidR="00AE33D1" w:rsidRPr="00CB5E8D" w:rsidRDefault="00AE33D1" w:rsidP="00E14A2B">
            <w:r>
              <w:t>Secretaria</w:t>
            </w:r>
          </w:p>
        </w:tc>
      </w:tr>
      <w:tr w:rsidR="00AE33D1" w:rsidRPr="003D4761" w:rsidTr="00E14A2B">
        <w:tc>
          <w:tcPr>
            <w:tcW w:w="2658" w:type="dxa"/>
            <w:shd w:val="clear" w:color="auto" w:fill="D9D9D9"/>
          </w:tcPr>
          <w:p w:rsidR="00AE33D1" w:rsidRPr="003D4761" w:rsidRDefault="00AE33D1" w:rsidP="00E14A2B">
            <w:pPr>
              <w:rPr>
                <w:b/>
                <w:bCs/>
              </w:rPr>
            </w:pPr>
            <w:r w:rsidRPr="003D4761">
              <w:rPr>
                <w:b/>
                <w:bCs/>
              </w:rPr>
              <w:lastRenderedPageBreak/>
              <w:t>Pré-condição</w:t>
            </w:r>
          </w:p>
        </w:tc>
        <w:tc>
          <w:tcPr>
            <w:tcW w:w="6095" w:type="dxa"/>
          </w:tcPr>
          <w:p w:rsidR="00AE33D1" w:rsidRDefault="00AE33D1" w:rsidP="00E14A2B">
            <w:r>
              <w:t xml:space="preserve">Responsável cadastrado </w:t>
            </w:r>
          </w:p>
          <w:p w:rsidR="00AE33D1" w:rsidRPr="00CB5E8D" w:rsidRDefault="00AE33D1" w:rsidP="00E14A2B">
            <w:r>
              <w:t>Secretaria logada</w:t>
            </w:r>
          </w:p>
        </w:tc>
      </w:tr>
      <w:tr w:rsidR="00AE33D1" w:rsidRPr="003D4761" w:rsidTr="00E14A2B">
        <w:tc>
          <w:tcPr>
            <w:tcW w:w="2658" w:type="dxa"/>
            <w:shd w:val="clear" w:color="auto" w:fill="D9D9D9"/>
          </w:tcPr>
          <w:p w:rsidR="00AE33D1" w:rsidRPr="003D4761" w:rsidRDefault="00AE33D1" w:rsidP="00E14A2B">
            <w:pPr>
              <w:rPr>
                <w:b/>
                <w:bCs/>
              </w:rPr>
            </w:pPr>
            <w:r w:rsidRPr="003D4761">
              <w:rPr>
                <w:b/>
                <w:bCs/>
              </w:rPr>
              <w:t>Pós-condição</w:t>
            </w:r>
          </w:p>
        </w:tc>
        <w:tc>
          <w:tcPr>
            <w:tcW w:w="6095" w:type="dxa"/>
          </w:tcPr>
          <w:p w:rsidR="00AE33D1" w:rsidRPr="00CB5E8D" w:rsidRDefault="00AE33D1" w:rsidP="00E14A2B">
            <w:r>
              <w:t>Responsável com dados corretos</w:t>
            </w:r>
          </w:p>
        </w:tc>
      </w:tr>
      <w:tr w:rsidR="00AE33D1" w:rsidRPr="003D4761" w:rsidTr="00E14A2B">
        <w:tc>
          <w:tcPr>
            <w:tcW w:w="8753" w:type="dxa"/>
            <w:gridSpan w:val="2"/>
          </w:tcPr>
          <w:p w:rsidR="00AE33D1" w:rsidRDefault="00AE33D1" w:rsidP="00E14A2B">
            <w:pPr>
              <w:rPr>
                <w:b/>
                <w:bCs/>
              </w:rPr>
            </w:pPr>
          </w:p>
          <w:p w:rsidR="00AE33D1" w:rsidRDefault="00AE33D1" w:rsidP="00E14A2B">
            <w:pPr>
              <w:rPr>
                <w:color w:val="548DD4"/>
              </w:rPr>
            </w:pPr>
            <w:r w:rsidRPr="003D4761">
              <w:rPr>
                <w:b/>
                <w:bCs/>
              </w:rPr>
              <w:t>Fluxo Principal</w:t>
            </w:r>
            <w:r w:rsidRPr="003D4761">
              <w:t xml:space="preserve">: </w:t>
            </w:r>
          </w:p>
          <w:p w:rsidR="00AE33D1" w:rsidRPr="00EB4F26" w:rsidRDefault="00AE33D1" w:rsidP="00E14A2B">
            <w:r w:rsidRPr="00EB4F26">
              <w:t xml:space="preserve">FP01 – Este caso de uso inicia quando </w:t>
            </w:r>
            <w:r>
              <w:t>a secretaria</w:t>
            </w:r>
            <w:r w:rsidRPr="00EB4F26">
              <w:t xml:space="preserve"> deseja </w:t>
            </w:r>
            <w:r>
              <w:t>editar um responsável por algum aluno</w:t>
            </w:r>
          </w:p>
          <w:p w:rsidR="00AE33D1" w:rsidRDefault="00AE33D1" w:rsidP="00E14A2B">
            <w:r>
              <w:t>FP02 – Caso Secretaria seleciona a opção editar responsável</w:t>
            </w:r>
          </w:p>
          <w:p w:rsidR="00AE33D1" w:rsidRDefault="00AE33D1" w:rsidP="00E14A2B">
            <w:r>
              <w:t>FP03 – Sistema abre a lista dos responsáveis cadastrados em ordem alfabética</w:t>
            </w:r>
          </w:p>
          <w:p w:rsidR="00AE33D1" w:rsidRDefault="00AE33D1" w:rsidP="00E14A2B">
            <w:r>
              <w:t>FP04 – Secretaria seleciona o responsável desejado</w:t>
            </w:r>
          </w:p>
          <w:p w:rsidR="00AE33D1" w:rsidRDefault="00AE33D1" w:rsidP="00E14A2B">
            <w:r>
              <w:t>FP05 – Sistema oferece dados registrados</w:t>
            </w:r>
          </w:p>
          <w:p w:rsidR="00AE33D1" w:rsidRDefault="00AE33D1" w:rsidP="00E14A2B">
            <w:r>
              <w:t>FP06 – Secretaria realiza alterações</w:t>
            </w:r>
          </w:p>
          <w:p w:rsidR="00AE33D1" w:rsidRDefault="00AE33D1" w:rsidP="00E14A2B">
            <w:r>
              <w:t>FP07 – Sistema verifica dados alterados</w:t>
            </w:r>
          </w:p>
          <w:p w:rsidR="00AE33D1" w:rsidRDefault="00AE33D1" w:rsidP="00E14A2B">
            <w:r>
              <w:t>FP09 – Sistema salva dos dados alterados</w:t>
            </w:r>
          </w:p>
          <w:p w:rsidR="00AE33D1" w:rsidRDefault="00AE33D1" w:rsidP="00E14A2B">
            <w:r>
              <w:t xml:space="preserve">FP10 – Sistema exibe o registro com as alterações </w:t>
            </w:r>
          </w:p>
          <w:p w:rsidR="00AE33D1" w:rsidRDefault="00AE33D1" w:rsidP="00E14A2B"/>
          <w:p w:rsidR="00AE33D1" w:rsidRDefault="00AE33D1" w:rsidP="00E14A2B"/>
          <w:p w:rsidR="00AE33D1" w:rsidRDefault="00AE33D1" w:rsidP="00E14A2B">
            <w:r w:rsidRPr="003D4761">
              <w:rPr>
                <w:b/>
                <w:bCs/>
              </w:rPr>
              <w:t>Fluxo Alternativo:</w:t>
            </w:r>
          </w:p>
          <w:p w:rsidR="00AE33D1" w:rsidRPr="003D4761" w:rsidRDefault="00AE33D1" w:rsidP="00E14A2B"/>
        </w:tc>
      </w:tr>
    </w:tbl>
    <w:p w:rsidR="00AE33D1" w:rsidRDefault="00AE33D1" w:rsidP="00EF66CC">
      <w:pPr>
        <w:pStyle w:val="Legenda"/>
      </w:pPr>
    </w:p>
    <w:p w:rsidR="00EF66CC" w:rsidRDefault="00EF66CC" w:rsidP="00EF66CC">
      <w:pPr>
        <w:pStyle w:val="Legenda"/>
      </w:pPr>
      <w:r>
        <w:t xml:space="preserve">Tabela </w:t>
      </w:r>
      <w:r w:rsidR="00056C32">
        <w:t>2</w:t>
      </w:r>
      <w:r w:rsidR="00B01726">
        <w:t>2</w:t>
      </w:r>
      <w:r>
        <w:t xml:space="preserve"> – UC</w:t>
      </w:r>
      <w:r w:rsidR="00E34723">
        <w:t>17</w:t>
      </w:r>
      <w:r>
        <w:t xml:space="preserve"> – Editar Professor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EF66CC" w:rsidRPr="003D4761" w:rsidTr="00D10A2B">
        <w:tc>
          <w:tcPr>
            <w:tcW w:w="2658" w:type="dxa"/>
            <w:shd w:val="clear" w:color="auto" w:fill="D9D9D9"/>
          </w:tcPr>
          <w:p w:rsidR="00EF66CC" w:rsidRPr="003D4761" w:rsidRDefault="00EF66CC" w:rsidP="00D10A2B">
            <w:pPr>
              <w:rPr>
                <w:b/>
                <w:bCs/>
              </w:rPr>
            </w:pPr>
            <w:r>
              <w:rPr>
                <w:b/>
                <w:bCs/>
              </w:rPr>
              <w:t>Nome do C</w:t>
            </w:r>
            <w:r w:rsidRPr="003D4761">
              <w:rPr>
                <w:b/>
                <w:bCs/>
              </w:rPr>
              <w:t>aso de Uso:</w:t>
            </w:r>
          </w:p>
        </w:tc>
        <w:tc>
          <w:tcPr>
            <w:tcW w:w="6095" w:type="dxa"/>
          </w:tcPr>
          <w:p w:rsidR="00012CD5" w:rsidRDefault="00EF66CC">
            <w:r w:rsidRPr="003D4761">
              <w:t>UC</w:t>
            </w:r>
            <w:r w:rsidR="00E34723">
              <w:t>17</w:t>
            </w:r>
            <w:r>
              <w:t xml:space="preserve"> –Editar professor</w:t>
            </w:r>
          </w:p>
        </w:tc>
      </w:tr>
      <w:tr w:rsidR="00EF66CC" w:rsidRPr="003D4761" w:rsidTr="00D10A2B">
        <w:tc>
          <w:tcPr>
            <w:tcW w:w="2658" w:type="dxa"/>
            <w:shd w:val="clear" w:color="auto" w:fill="D9D9D9"/>
          </w:tcPr>
          <w:p w:rsidR="00EF66CC" w:rsidRPr="003D4761" w:rsidRDefault="00EF66CC" w:rsidP="00D10A2B">
            <w:pPr>
              <w:rPr>
                <w:b/>
                <w:bCs/>
              </w:rPr>
            </w:pPr>
            <w:r w:rsidRPr="003D4761">
              <w:rPr>
                <w:b/>
                <w:bCs/>
              </w:rPr>
              <w:t>Resumo:</w:t>
            </w:r>
          </w:p>
        </w:tc>
        <w:tc>
          <w:tcPr>
            <w:tcW w:w="6095" w:type="dxa"/>
          </w:tcPr>
          <w:p w:rsidR="00EF66CC" w:rsidRPr="003D4761" w:rsidRDefault="00EF66CC" w:rsidP="00D10A2B">
            <w:pPr>
              <w:rPr>
                <w:color w:val="548DD4"/>
              </w:rPr>
            </w:pPr>
            <w:r>
              <w:t>Editar um professor cadastrado</w:t>
            </w:r>
          </w:p>
        </w:tc>
      </w:tr>
      <w:tr w:rsidR="00EF66CC" w:rsidRPr="003D4761" w:rsidTr="00D10A2B">
        <w:tc>
          <w:tcPr>
            <w:tcW w:w="2658" w:type="dxa"/>
            <w:shd w:val="clear" w:color="auto" w:fill="D9D9D9"/>
          </w:tcPr>
          <w:p w:rsidR="00EF66CC" w:rsidRPr="003D4761" w:rsidRDefault="00EF66CC" w:rsidP="00D10A2B">
            <w:pPr>
              <w:rPr>
                <w:b/>
                <w:bCs/>
              </w:rPr>
            </w:pPr>
            <w:r w:rsidRPr="003D4761">
              <w:rPr>
                <w:b/>
                <w:bCs/>
              </w:rPr>
              <w:t>Ator Principal:</w:t>
            </w:r>
          </w:p>
        </w:tc>
        <w:tc>
          <w:tcPr>
            <w:tcW w:w="6095" w:type="dxa"/>
          </w:tcPr>
          <w:p w:rsidR="00EF66CC" w:rsidRPr="00CB5E8D" w:rsidRDefault="00EF66CC" w:rsidP="00D10A2B">
            <w:r>
              <w:t>Secretaria</w:t>
            </w:r>
          </w:p>
        </w:tc>
      </w:tr>
      <w:tr w:rsidR="00EF66CC" w:rsidRPr="003D4761" w:rsidTr="00D10A2B">
        <w:tc>
          <w:tcPr>
            <w:tcW w:w="2658" w:type="dxa"/>
            <w:shd w:val="clear" w:color="auto" w:fill="D9D9D9"/>
          </w:tcPr>
          <w:p w:rsidR="00EF66CC" w:rsidRPr="003D4761" w:rsidRDefault="00EF66CC" w:rsidP="00D10A2B">
            <w:pPr>
              <w:rPr>
                <w:b/>
                <w:bCs/>
              </w:rPr>
            </w:pPr>
            <w:r w:rsidRPr="003D4761">
              <w:rPr>
                <w:b/>
                <w:bCs/>
              </w:rPr>
              <w:t>Pré-condição</w:t>
            </w:r>
          </w:p>
        </w:tc>
        <w:tc>
          <w:tcPr>
            <w:tcW w:w="6095" w:type="dxa"/>
          </w:tcPr>
          <w:p w:rsidR="00EF66CC" w:rsidRDefault="00EF66CC" w:rsidP="00D10A2B">
            <w:r>
              <w:t xml:space="preserve">Professor cadastrado </w:t>
            </w:r>
          </w:p>
          <w:p w:rsidR="00EF66CC" w:rsidRPr="00CB5E8D" w:rsidRDefault="00EF66CC" w:rsidP="00D10A2B">
            <w:r>
              <w:t>Secretaria logada</w:t>
            </w:r>
          </w:p>
        </w:tc>
      </w:tr>
      <w:tr w:rsidR="00EF66CC" w:rsidRPr="003D4761" w:rsidTr="00D10A2B">
        <w:tc>
          <w:tcPr>
            <w:tcW w:w="2658" w:type="dxa"/>
            <w:shd w:val="clear" w:color="auto" w:fill="D9D9D9"/>
          </w:tcPr>
          <w:p w:rsidR="00EF66CC" w:rsidRPr="003D4761" w:rsidRDefault="00EF66CC" w:rsidP="00D10A2B">
            <w:pPr>
              <w:rPr>
                <w:b/>
                <w:bCs/>
              </w:rPr>
            </w:pPr>
            <w:r w:rsidRPr="003D4761">
              <w:rPr>
                <w:b/>
                <w:bCs/>
              </w:rPr>
              <w:t>Pós-condição</w:t>
            </w:r>
          </w:p>
        </w:tc>
        <w:tc>
          <w:tcPr>
            <w:tcW w:w="6095" w:type="dxa"/>
          </w:tcPr>
          <w:p w:rsidR="00EF66CC" w:rsidRPr="00CB5E8D" w:rsidRDefault="00EF66CC" w:rsidP="00D10A2B">
            <w:r>
              <w:t>Professor com dados corretos</w:t>
            </w:r>
          </w:p>
        </w:tc>
      </w:tr>
      <w:tr w:rsidR="00EF66CC" w:rsidRPr="003D4761" w:rsidTr="00D10A2B">
        <w:tc>
          <w:tcPr>
            <w:tcW w:w="8753" w:type="dxa"/>
            <w:gridSpan w:val="2"/>
          </w:tcPr>
          <w:p w:rsidR="00EF66CC" w:rsidRDefault="00EF66CC" w:rsidP="00D10A2B">
            <w:pPr>
              <w:rPr>
                <w:b/>
                <w:bCs/>
              </w:rPr>
            </w:pPr>
          </w:p>
          <w:p w:rsidR="00EF66CC" w:rsidRDefault="00EF66CC" w:rsidP="00D10A2B">
            <w:pPr>
              <w:rPr>
                <w:color w:val="548DD4"/>
              </w:rPr>
            </w:pPr>
            <w:r w:rsidRPr="003D4761">
              <w:rPr>
                <w:b/>
                <w:bCs/>
              </w:rPr>
              <w:t>Fluxo Principal</w:t>
            </w:r>
            <w:r w:rsidRPr="003D4761">
              <w:t xml:space="preserve">: </w:t>
            </w:r>
          </w:p>
          <w:p w:rsidR="00EF66CC" w:rsidRPr="00EB4F26" w:rsidRDefault="00EF66CC" w:rsidP="00D10A2B">
            <w:r w:rsidRPr="00EB4F26">
              <w:t xml:space="preserve">FP01 – Este caso de uso inicia quando </w:t>
            </w:r>
            <w:r>
              <w:t>a secretaria</w:t>
            </w:r>
            <w:r w:rsidRPr="00EB4F26">
              <w:t xml:space="preserve"> deseja </w:t>
            </w:r>
            <w:r>
              <w:t>editar professor</w:t>
            </w:r>
          </w:p>
          <w:p w:rsidR="00EF66CC" w:rsidRDefault="00EF66CC" w:rsidP="00D10A2B">
            <w:r>
              <w:t>FP02 – Caso Secretaria seleciona a opção editar professor</w:t>
            </w:r>
          </w:p>
          <w:p w:rsidR="00EF66CC" w:rsidRDefault="00EF66CC" w:rsidP="00D10A2B">
            <w:r>
              <w:t>FP03 – Sistema abre a lista de professores por nomes em ordem alfabética</w:t>
            </w:r>
          </w:p>
          <w:p w:rsidR="00EF66CC" w:rsidRDefault="00EF66CC" w:rsidP="00D10A2B">
            <w:r>
              <w:t>FP04 – Secretaria seleciona professor desejado</w:t>
            </w:r>
          </w:p>
          <w:p w:rsidR="00EF66CC" w:rsidRDefault="00EF66CC" w:rsidP="00D10A2B">
            <w:r>
              <w:lastRenderedPageBreak/>
              <w:t>FP05 – Sistema oferece dados registrados</w:t>
            </w:r>
          </w:p>
          <w:p w:rsidR="00EF66CC" w:rsidRDefault="00EF66CC" w:rsidP="00D10A2B">
            <w:r>
              <w:t>FP06 – Secretaria realiza alterações</w:t>
            </w:r>
          </w:p>
          <w:p w:rsidR="00EF66CC" w:rsidRDefault="00EF66CC" w:rsidP="00D10A2B">
            <w:r>
              <w:t>FP07 – Sistema verifica dados alterados</w:t>
            </w:r>
          </w:p>
          <w:p w:rsidR="00EF66CC" w:rsidRDefault="00EF66CC" w:rsidP="00D10A2B">
            <w:r>
              <w:t xml:space="preserve">FP08 – Secretaria envia alterações </w:t>
            </w:r>
          </w:p>
          <w:p w:rsidR="00EF66CC" w:rsidRDefault="00EF66CC" w:rsidP="00D10A2B">
            <w:r>
              <w:t>FP09 – Sistema registra alterações no Banco de dados</w:t>
            </w:r>
          </w:p>
          <w:p w:rsidR="00EF66CC" w:rsidRDefault="00EF66CC" w:rsidP="00D10A2B">
            <w:r>
              <w:t xml:space="preserve">FP10 – Sistema informa registro de alterações </w:t>
            </w:r>
          </w:p>
          <w:p w:rsidR="00EF66CC" w:rsidRDefault="00EF66CC" w:rsidP="00D10A2B"/>
          <w:p w:rsidR="00EF66CC" w:rsidRDefault="00EF66CC" w:rsidP="00D10A2B"/>
          <w:p w:rsidR="00EF66CC" w:rsidRDefault="00EF66CC" w:rsidP="00D10A2B">
            <w:r w:rsidRPr="003D4761">
              <w:rPr>
                <w:b/>
                <w:bCs/>
              </w:rPr>
              <w:t>Fluxo Alternativo:</w:t>
            </w:r>
          </w:p>
          <w:p w:rsidR="00EF66CC" w:rsidRPr="003D4761" w:rsidRDefault="00EF66CC" w:rsidP="00D10A2B"/>
        </w:tc>
      </w:tr>
    </w:tbl>
    <w:p w:rsidR="00EF66CC" w:rsidRDefault="00EF66CC">
      <w:pPr>
        <w:rPr>
          <w:u w:val="single"/>
        </w:rPr>
      </w:pPr>
    </w:p>
    <w:p w:rsidR="00CE3DEE" w:rsidRDefault="00CE3DEE" w:rsidP="00CE3DEE">
      <w:pPr>
        <w:pStyle w:val="Legenda"/>
      </w:pPr>
      <w:r>
        <w:t xml:space="preserve">Tabela </w:t>
      </w:r>
      <w:r w:rsidR="00AF26BE">
        <w:t>23</w:t>
      </w:r>
      <w:r>
        <w:t xml:space="preserve"> – UC</w:t>
      </w:r>
      <w:r w:rsidR="00E34723">
        <w:t>18</w:t>
      </w:r>
      <w:r>
        <w:t xml:space="preserve"> – Editar Turma</w:t>
      </w:r>
    </w:p>
    <w:p w:rsidR="00CE3DEE" w:rsidDel="00CE3DEE" w:rsidRDefault="00CE3DEE">
      <w:pPr>
        <w:rPr>
          <w:ins w:id="292" w:author="Ana Paula S" w:date="2014-09-07T13:57:00Z"/>
          <w:del w:id="293" w:author="Diney" w:date="2014-09-07T22:30:00Z"/>
          <w:u w:val="single"/>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CE3DEE" w:rsidRPr="003D4761" w:rsidTr="00CA2946">
        <w:tc>
          <w:tcPr>
            <w:tcW w:w="2658" w:type="dxa"/>
            <w:shd w:val="clear" w:color="auto" w:fill="D9D9D9"/>
          </w:tcPr>
          <w:p w:rsidR="00CE3DEE" w:rsidRPr="003D4761" w:rsidRDefault="00CE3DEE" w:rsidP="00CA2946">
            <w:pPr>
              <w:rPr>
                <w:b/>
                <w:bCs/>
              </w:rPr>
            </w:pPr>
            <w:r>
              <w:rPr>
                <w:b/>
                <w:bCs/>
              </w:rPr>
              <w:t>Nome do C</w:t>
            </w:r>
            <w:r w:rsidRPr="003D4761">
              <w:rPr>
                <w:b/>
                <w:bCs/>
              </w:rPr>
              <w:t>aso de Uso:</w:t>
            </w:r>
          </w:p>
        </w:tc>
        <w:tc>
          <w:tcPr>
            <w:tcW w:w="6095" w:type="dxa"/>
          </w:tcPr>
          <w:p w:rsidR="00012CD5" w:rsidRDefault="00CE3DEE">
            <w:r w:rsidRPr="003D4761">
              <w:t>UC</w:t>
            </w:r>
            <w:r w:rsidR="00E34723">
              <w:t>18</w:t>
            </w:r>
            <w:r w:rsidRPr="003D4761">
              <w:t xml:space="preserve">- </w:t>
            </w:r>
            <w:r>
              <w:t>Editar turma</w:t>
            </w:r>
          </w:p>
        </w:tc>
      </w:tr>
      <w:tr w:rsidR="00CE3DEE" w:rsidRPr="003D4761" w:rsidTr="00CA2946">
        <w:tc>
          <w:tcPr>
            <w:tcW w:w="2658" w:type="dxa"/>
            <w:shd w:val="clear" w:color="auto" w:fill="D9D9D9"/>
          </w:tcPr>
          <w:p w:rsidR="00CE3DEE" w:rsidRPr="003D4761" w:rsidRDefault="00CE3DEE" w:rsidP="00CA2946">
            <w:pPr>
              <w:rPr>
                <w:b/>
                <w:bCs/>
              </w:rPr>
            </w:pPr>
            <w:r w:rsidRPr="003D4761">
              <w:rPr>
                <w:b/>
                <w:bCs/>
              </w:rPr>
              <w:t>Resumo:</w:t>
            </w:r>
          </w:p>
        </w:tc>
        <w:tc>
          <w:tcPr>
            <w:tcW w:w="6095" w:type="dxa"/>
          </w:tcPr>
          <w:p w:rsidR="00CE3DEE" w:rsidRPr="003D4761" w:rsidRDefault="00CE3DEE" w:rsidP="00CA2946">
            <w:pPr>
              <w:rPr>
                <w:color w:val="548DD4"/>
              </w:rPr>
            </w:pPr>
            <w:r>
              <w:t>Editar uma turma existente</w:t>
            </w:r>
          </w:p>
        </w:tc>
      </w:tr>
      <w:tr w:rsidR="00CE3DEE" w:rsidRPr="003D4761" w:rsidTr="00CA2946">
        <w:tc>
          <w:tcPr>
            <w:tcW w:w="2658" w:type="dxa"/>
            <w:shd w:val="clear" w:color="auto" w:fill="D9D9D9"/>
          </w:tcPr>
          <w:p w:rsidR="00CE3DEE" w:rsidRPr="003D4761" w:rsidRDefault="00CE3DEE" w:rsidP="00CA2946">
            <w:pPr>
              <w:rPr>
                <w:b/>
                <w:bCs/>
              </w:rPr>
            </w:pPr>
            <w:r w:rsidRPr="003D4761">
              <w:rPr>
                <w:b/>
                <w:bCs/>
              </w:rPr>
              <w:t>Ator Principal:</w:t>
            </w:r>
          </w:p>
        </w:tc>
        <w:tc>
          <w:tcPr>
            <w:tcW w:w="6095" w:type="dxa"/>
          </w:tcPr>
          <w:p w:rsidR="00CE3DEE" w:rsidRPr="00CB5E8D" w:rsidRDefault="00CE3DEE" w:rsidP="00CA2946">
            <w:r>
              <w:t>Secretaria</w:t>
            </w:r>
          </w:p>
        </w:tc>
      </w:tr>
      <w:tr w:rsidR="00CE3DEE" w:rsidRPr="003D4761" w:rsidTr="00CA2946">
        <w:tc>
          <w:tcPr>
            <w:tcW w:w="2658" w:type="dxa"/>
            <w:shd w:val="clear" w:color="auto" w:fill="D9D9D9"/>
          </w:tcPr>
          <w:p w:rsidR="00CE3DEE" w:rsidRPr="003D4761" w:rsidRDefault="00CE3DEE" w:rsidP="00CA2946">
            <w:pPr>
              <w:rPr>
                <w:b/>
                <w:bCs/>
              </w:rPr>
            </w:pPr>
            <w:r w:rsidRPr="003D4761">
              <w:rPr>
                <w:b/>
                <w:bCs/>
              </w:rPr>
              <w:t>Pré-condição</w:t>
            </w:r>
          </w:p>
        </w:tc>
        <w:tc>
          <w:tcPr>
            <w:tcW w:w="6095" w:type="dxa"/>
          </w:tcPr>
          <w:p w:rsidR="00CE3DEE" w:rsidRDefault="00CE3DEE" w:rsidP="00CA2946">
            <w:r>
              <w:t>Turmas disponíveis para edição</w:t>
            </w:r>
          </w:p>
          <w:p w:rsidR="00CE3DEE" w:rsidRPr="00CB5E8D" w:rsidRDefault="00CE3DEE" w:rsidP="00CA2946">
            <w:r>
              <w:t>Secretaria logada</w:t>
            </w:r>
          </w:p>
        </w:tc>
      </w:tr>
      <w:tr w:rsidR="00CE3DEE" w:rsidRPr="003D4761" w:rsidTr="00CA2946">
        <w:tc>
          <w:tcPr>
            <w:tcW w:w="2658" w:type="dxa"/>
            <w:shd w:val="clear" w:color="auto" w:fill="D9D9D9"/>
          </w:tcPr>
          <w:p w:rsidR="00CE3DEE" w:rsidRPr="003D4761" w:rsidRDefault="00CE3DEE" w:rsidP="00CA2946">
            <w:pPr>
              <w:rPr>
                <w:b/>
                <w:bCs/>
              </w:rPr>
            </w:pPr>
            <w:r w:rsidRPr="003D4761">
              <w:rPr>
                <w:b/>
                <w:bCs/>
              </w:rPr>
              <w:t>Pós-condição</w:t>
            </w:r>
          </w:p>
        </w:tc>
        <w:tc>
          <w:tcPr>
            <w:tcW w:w="6095" w:type="dxa"/>
          </w:tcPr>
          <w:p w:rsidR="00CE3DEE" w:rsidRPr="00CB5E8D" w:rsidRDefault="00CE3DEE" w:rsidP="00CA2946">
            <w:r>
              <w:t>Turmas cadastradas</w:t>
            </w:r>
          </w:p>
        </w:tc>
      </w:tr>
      <w:tr w:rsidR="00CE3DEE" w:rsidRPr="003D4761" w:rsidTr="00CA2946">
        <w:tc>
          <w:tcPr>
            <w:tcW w:w="8753" w:type="dxa"/>
            <w:gridSpan w:val="2"/>
          </w:tcPr>
          <w:p w:rsidR="00CE3DEE" w:rsidRDefault="00CE3DEE" w:rsidP="00CA2946">
            <w:pPr>
              <w:rPr>
                <w:b/>
                <w:bCs/>
              </w:rPr>
            </w:pPr>
          </w:p>
          <w:p w:rsidR="00CE3DEE" w:rsidRDefault="00CE3DEE" w:rsidP="00CA2946">
            <w:pPr>
              <w:rPr>
                <w:color w:val="548DD4"/>
              </w:rPr>
            </w:pPr>
            <w:r w:rsidRPr="003D4761">
              <w:rPr>
                <w:b/>
                <w:bCs/>
              </w:rPr>
              <w:t>Fluxo Principal</w:t>
            </w:r>
            <w:r w:rsidRPr="003D4761">
              <w:t xml:space="preserve">: </w:t>
            </w:r>
          </w:p>
          <w:p w:rsidR="00CE3DEE" w:rsidRPr="00EB4F26" w:rsidRDefault="00CE3DEE" w:rsidP="00CA2946">
            <w:r w:rsidRPr="00EB4F26">
              <w:t xml:space="preserve">FP01 – Este caso de uso inicia quando </w:t>
            </w:r>
            <w:r>
              <w:t>a secretaria</w:t>
            </w:r>
            <w:r w:rsidRPr="00EB4F26">
              <w:t xml:space="preserve"> deseja </w:t>
            </w:r>
            <w:r>
              <w:t>editar turma</w:t>
            </w:r>
          </w:p>
          <w:p w:rsidR="00CE3DEE" w:rsidRDefault="00CE3DEE" w:rsidP="00CA2946">
            <w:r>
              <w:t>FP02 – Caso Secretaria seleciona a opção editar turma</w:t>
            </w:r>
          </w:p>
          <w:p w:rsidR="00CE3DEE" w:rsidRDefault="00CE3DEE" w:rsidP="00CA2946">
            <w:r>
              <w:t>FP03 – Sistema abre a solicitação do ID da turma</w:t>
            </w:r>
          </w:p>
          <w:p w:rsidR="00CE3DEE" w:rsidRDefault="00CE3DEE" w:rsidP="00CA2946">
            <w:r>
              <w:t>FP04 – Secretaria digita ID da turma desejada</w:t>
            </w:r>
          </w:p>
          <w:p w:rsidR="00CE3DEE" w:rsidRDefault="00CE3DEE" w:rsidP="00CA2946">
            <w:r>
              <w:t>FP05 – Sistema oferece dados registrados</w:t>
            </w:r>
          </w:p>
          <w:p w:rsidR="00CE3DEE" w:rsidRDefault="00CE3DEE" w:rsidP="00CA2946">
            <w:r>
              <w:t>FP06 – Secretaria realiza alterações</w:t>
            </w:r>
          </w:p>
          <w:p w:rsidR="00CE3DEE" w:rsidRDefault="00CE3DEE" w:rsidP="00CA2946">
            <w:r>
              <w:t>FP07 – Sistema verifica dados alterados</w:t>
            </w:r>
          </w:p>
          <w:p w:rsidR="00CE3DEE" w:rsidRDefault="00CE3DEE" w:rsidP="00CA2946">
            <w:r>
              <w:t xml:space="preserve">FP08 – Secretaria envia alterações </w:t>
            </w:r>
          </w:p>
          <w:p w:rsidR="00CE3DEE" w:rsidRDefault="00CE3DEE" w:rsidP="00CA2946">
            <w:r>
              <w:t>FP09 – Sistema registra alterações no Banco de dados</w:t>
            </w:r>
          </w:p>
          <w:p w:rsidR="00CE3DEE" w:rsidRDefault="00CE3DEE" w:rsidP="00CA2946">
            <w:r>
              <w:t xml:space="preserve">FP10 – Sistema informa registro de alterações </w:t>
            </w:r>
          </w:p>
          <w:p w:rsidR="00CE3DEE" w:rsidRDefault="00CE3DEE" w:rsidP="00CA2946"/>
          <w:p w:rsidR="00CE3DEE" w:rsidRDefault="00CE3DEE" w:rsidP="00CA2946"/>
          <w:p w:rsidR="00CE3DEE" w:rsidRDefault="00CE3DEE" w:rsidP="00CA2946">
            <w:r w:rsidRPr="003D4761">
              <w:rPr>
                <w:b/>
                <w:bCs/>
              </w:rPr>
              <w:lastRenderedPageBreak/>
              <w:t>Fluxo Alternativo:</w:t>
            </w:r>
          </w:p>
          <w:p w:rsidR="00CE3DEE" w:rsidRDefault="00CE3DEE" w:rsidP="00CA2946">
            <w:r>
              <w:t>Caso secretaria digite ID incorreto, sistema emite aviso de ID incorreto e abre opções para consultar lista de ID</w:t>
            </w:r>
          </w:p>
          <w:p w:rsidR="00CE3DEE" w:rsidRPr="003D4761" w:rsidRDefault="00CE3DEE" w:rsidP="00CA2946"/>
        </w:tc>
      </w:tr>
    </w:tbl>
    <w:p w:rsidR="00DF4745" w:rsidRDefault="00DF4745" w:rsidP="00DF4745">
      <w:pPr>
        <w:rPr>
          <w:ins w:id="294" w:author="Ana Paula S" w:date="2014-09-07T13:57:00Z"/>
          <w:u w:val="single"/>
        </w:rPr>
      </w:pPr>
    </w:p>
    <w:p w:rsidR="004B5286" w:rsidRDefault="004B5286" w:rsidP="004B5286">
      <w:pPr>
        <w:pStyle w:val="Legenda"/>
      </w:pPr>
      <w:r>
        <w:t>Tabela 24 – UC</w:t>
      </w:r>
      <w:r w:rsidR="00E34723">
        <w:t>19</w:t>
      </w:r>
      <w:r>
        <w:t xml:space="preserve"> – </w:t>
      </w:r>
      <w:r w:rsidRPr="00EF66CC">
        <w:t>Visualizar</w:t>
      </w:r>
      <w:r>
        <w:t xml:space="preserve"> Aluno</w:t>
      </w:r>
    </w:p>
    <w:p w:rsidR="00000000" w:rsidRDefault="007339CE">
      <w:pPr>
        <w:pPrChange w:id="295" w:author="Diney" w:date="2014-09-07T23:03:00Z">
          <w:pPr>
            <w:pStyle w:val="Legenda"/>
          </w:pPr>
        </w:pPrChange>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241E11" w:rsidRPr="003D4761" w:rsidTr="00CA2946">
        <w:tc>
          <w:tcPr>
            <w:tcW w:w="2658" w:type="dxa"/>
            <w:shd w:val="clear" w:color="auto" w:fill="D9D9D9"/>
          </w:tcPr>
          <w:p w:rsidR="00241E11" w:rsidRPr="003D4761" w:rsidRDefault="00241E11" w:rsidP="00CA2946">
            <w:pPr>
              <w:rPr>
                <w:b/>
                <w:bCs/>
              </w:rPr>
            </w:pPr>
            <w:r>
              <w:rPr>
                <w:b/>
                <w:bCs/>
              </w:rPr>
              <w:t>Nome do C</w:t>
            </w:r>
            <w:r w:rsidRPr="003D4761">
              <w:rPr>
                <w:b/>
                <w:bCs/>
              </w:rPr>
              <w:t>aso de Uso:</w:t>
            </w:r>
          </w:p>
        </w:tc>
        <w:tc>
          <w:tcPr>
            <w:tcW w:w="6095" w:type="dxa"/>
          </w:tcPr>
          <w:p w:rsidR="00012CD5" w:rsidRDefault="00241E11">
            <w:r>
              <w:t>UC</w:t>
            </w:r>
            <w:r w:rsidR="00E34723">
              <w:t>19</w:t>
            </w:r>
            <w:r>
              <w:t xml:space="preserve"> – Visualizar Aluno</w:t>
            </w:r>
          </w:p>
        </w:tc>
      </w:tr>
      <w:tr w:rsidR="00241E11" w:rsidRPr="003D4761" w:rsidTr="00CA2946">
        <w:tc>
          <w:tcPr>
            <w:tcW w:w="2658" w:type="dxa"/>
            <w:shd w:val="clear" w:color="auto" w:fill="D9D9D9"/>
          </w:tcPr>
          <w:p w:rsidR="00241E11" w:rsidRPr="003D4761" w:rsidRDefault="00241E11" w:rsidP="00CA2946">
            <w:pPr>
              <w:rPr>
                <w:b/>
                <w:bCs/>
              </w:rPr>
            </w:pPr>
            <w:r w:rsidRPr="003D4761">
              <w:rPr>
                <w:b/>
                <w:bCs/>
              </w:rPr>
              <w:t>Resumo:</w:t>
            </w:r>
          </w:p>
        </w:tc>
        <w:tc>
          <w:tcPr>
            <w:tcW w:w="6095" w:type="dxa"/>
          </w:tcPr>
          <w:p w:rsidR="00241E11" w:rsidRPr="003D4761" w:rsidRDefault="00241E11" w:rsidP="00CA2946">
            <w:pPr>
              <w:rPr>
                <w:color w:val="548DD4"/>
              </w:rPr>
            </w:pPr>
            <w:r>
              <w:t>Realiza procedimento de consulta da matricula</w:t>
            </w:r>
          </w:p>
        </w:tc>
      </w:tr>
      <w:tr w:rsidR="00241E11" w:rsidRPr="00CB5E8D" w:rsidTr="00CA2946">
        <w:tc>
          <w:tcPr>
            <w:tcW w:w="2658" w:type="dxa"/>
            <w:shd w:val="clear" w:color="auto" w:fill="D9D9D9"/>
          </w:tcPr>
          <w:p w:rsidR="00241E11" w:rsidRPr="003D4761" w:rsidRDefault="00241E11" w:rsidP="00CA2946">
            <w:pPr>
              <w:rPr>
                <w:b/>
                <w:bCs/>
              </w:rPr>
            </w:pPr>
            <w:r w:rsidRPr="003D4761">
              <w:rPr>
                <w:b/>
                <w:bCs/>
              </w:rPr>
              <w:t>Ator Principal:</w:t>
            </w:r>
          </w:p>
        </w:tc>
        <w:tc>
          <w:tcPr>
            <w:tcW w:w="6095" w:type="dxa"/>
          </w:tcPr>
          <w:p w:rsidR="00241E11" w:rsidRPr="00CB5E8D" w:rsidRDefault="00241E11" w:rsidP="00CA2946">
            <w:r>
              <w:t>Secretaria</w:t>
            </w:r>
          </w:p>
        </w:tc>
      </w:tr>
      <w:tr w:rsidR="00241E11" w:rsidRPr="00CB5E8D" w:rsidTr="00CA2946">
        <w:tc>
          <w:tcPr>
            <w:tcW w:w="2658" w:type="dxa"/>
            <w:shd w:val="clear" w:color="auto" w:fill="D9D9D9"/>
          </w:tcPr>
          <w:p w:rsidR="00241E11" w:rsidRPr="003D4761" w:rsidRDefault="00241E11" w:rsidP="00CA2946">
            <w:pPr>
              <w:rPr>
                <w:b/>
                <w:bCs/>
              </w:rPr>
            </w:pPr>
            <w:r w:rsidRPr="003D4761">
              <w:rPr>
                <w:b/>
                <w:bCs/>
              </w:rPr>
              <w:t>Pré-condição</w:t>
            </w:r>
          </w:p>
        </w:tc>
        <w:tc>
          <w:tcPr>
            <w:tcW w:w="6095" w:type="dxa"/>
          </w:tcPr>
          <w:p w:rsidR="00241E11" w:rsidRDefault="00241E11" w:rsidP="00CA2946">
            <w:r>
              <w:t>Turmas devem estar cadastradas</w:t>
            </w:r>
          </w:p>
          <w:p w:rsidR="00241E11" w:rsidRDefault="00241E11" w:rsidP="00CA2946">
            <w:r>
              <w:t>Apenas um único RA no sistema</w:t>
            </w:r>
          </w:p>
          <w:p w:rsidR="00241E11" w:rsidRPr="00CB5E8D" w:rsidRDefault="00241E11" w:rsidP="00CA2946">
            <w:r>
              <w:t>Secretaria deve estar logado</w:t>
            </w:r>
          </w:p>
        </w:tc>
      </w:tr>
      <w:tr w:rsidR="00241E11" w:rsidRPr="00CB5E8D" w:rsidTr="00CA2946">
        <w:tc>
          <w:tcPr>
            <w:tcW w:w="2658" w:type="dxa"/>
            <w:shd w:val="clear" w:color="auto" w:fill="D9D9D9"/>
          </w:tcPr>
          <w:p w:rsidR="00241E11" w:rsidRPr="003D4761" w:rsidRDefault="00241E11" w:rsidP="00CA2946">
            <w:pPr>
              <w:rPr>
                <w:b/>
                <w:bCs/>
              </w:rPr>
            </w:pPr>
            <w:r w:rsidRPr="003D4761">
              <w:rPr>
                <w:b/>
                <w:bCs/>
              </w:rPr>
              <w:t>Pós-condição</w:t>
            </w:r>
          </w:p>
        </w:tc>
        <w:tc>
          <w:tcPr>
            <w:tcW w:w="6095" w:type="dxa"/>
          </w:tcPr>
          <w:p w:rsidR="00241E11" w:rsidRPr="00CB5E8D" w:rsidRDefault="00241E11" w:rsidP="00CA2946">
            <w:r w:rsidRPr="00577207">
              <w:t xml:space="preserve">Banco de dados confirma </w:t>
            </w:r>
            <w:r>
              <w:t>informações</w:t>
            </w:r>
          </w:p>
        </w:tc>
      </w:tr>
      <w:tr w:rsidR="00241E11" w:rsidRPr="003D4761" w:rsidTr="00CA2946">
        <w:tc>
          <w:tcPr>
            <w:tcW w:w="8753" w:type="dxa"/>
            <w:gridSpan w:val="2"/>
          </w:tcPr>
          <w:p w:rsidR="00241E11" w:rsidRDefault="00241E11" w:rsidP="00CA2946">
            <w:pPr>
              <w:rPr>
                <w:b/>
                <w:bCs/>
              </w:rPr>
            </w:pPr>
          </w:p>
          <w:p w:rsidR="00241E11" w:rsidRDefault="00241E11" w:rsidP="00CA2946">
            <w:pPr>
              <w:rPr>
                <w:color w:val="548DD4"/>
              </w:rPr>
            </w:pPr>
            <w:r w:rsidRPr="003D4761">
              <w:rPr>
                <w:b/>
                <w:bCs/>
              </w:rPr>
              <w:t>Fluxo Principal</w:t>
            </w:r>
            <w:r w:rsidRPr="003D4761">
              <w:t xml:space="preserve">: </w:t>
            </w:r>
          </w:p>
          <w:p w:rsidR="00795196" w:rsidRPr="00EB4F26" w:rsidRDefault="00795196" w:rsidP="00795196">
            <w:r w:rsidRPr="00EB4F26">
              <w:t xml:space="preserve">FP01 – Este caso de uso inicia quando </w:t>
            </w:r>
            <w:r>
              <w:t>a secretaria</w:t>
            </w:r>
            <w:r w:rsidRPr="00EB4F26">
              <w:t xml:space="preserve"> deseja </w:t>
            </w:r>
            <w:r>
              <w:t>visualizar aluno</w:t>
            </w:r>
          </w:p>
          <w:p w:rsidR="00241E11" w:rsidRDefault="00795196" w:rsidP="00CA2946">
            <w:r>
              <w:t>FP02 – S</w:t>
            </w:r>
            <w:r w:rsidR="00241E11">
              <w:t xml:space="preserve">ecretaria seleciona </w:t>
            </w:r>
            <w:r>
              <w:t>visualizar aluno</w:t>
            </w:r>
          </w:p>
          <w:p w:rsidR="00241E11" w:rsidRDefault="00795196" w:rsidP="00CA2946">
            <w:r>
              <w:t xml:space="preserve">       FP03</w:t>
            </w:r>
            <w:r w:rsidR="00241E11">
              <w:t xml:space="preserve"> – Sistema oferece campo para digitar RA </w:t>
            </w:r>
          </w:p>
          <w:p w:rsidR="00241E11" w:rsidRDefault="00795196" w:rsidP="00CA2946">
            <w:r>
              <w:t xml:space="preserve">        FP04</w:t>
            </w:r>
            <w:r w:rsidR="00241E11">
              <w:t xml:space="preserve"> – Secretaria digita RA do aluno que deseja consultar informações </w:t>
            </w:r>
          </w:p>
          <w:p w:rsidR="00241E11" w:rsidRDefault="00795196" w:rsidP="00CA2946">
            <w:r>
              <w:t xml:space="preserve">        FP05</w:t>
            </w:r>
            <w:r w:rsidR="00241E11">
              <w:t xml:space="preserve"> – Sistema </w:t>
            </w:r>
            <w:r>
              <w:t>abre tela com</w:t>
            </w:r>
            <w:r w:rsidR="00241E11">
              <w:t xml:space="preserve"> as informações do aluno compostas pelos seguintes atributos: Nome, RA, data de nascimento, endereço, nome do pai, nome da mãe, telefone de contato, foto e escola anterior, e turma atual.</w:t>
            </w:r>
          </w:p>
          <w:p w:rsidR="00241E11" w:rsidRDefault="00241E11" w:rsidP="00CA2946">
            <w:pPr>
              <w:rPr>
                <w:b/>
                <w:bCs/>
              </w:rPr>
            </w:pPr>
            <w:r w:rsidRPr="003D4761">
              <w:rPr>
                <w:b/>
                <w:bCs/>
              </w:rPr>
              <w:t>Fluxo Alternativo:</w:t>
            </w:r>
          </w:p>
          <w:p w:rsidR="006D5321" w:rsidRPr="003D4761" w:rsidRDefault="006D5321">
            <w:r>
              <w:t>Caso secretaria digite RA incorreto, sistema emite aviso de RA incorreto e retorna para a opç</w:t>
            </w:r>
          </w:p>
        </w:tc>
      </w:tr>
    </w:tbl>
    <w:p w:rsidR="004B5286" w:rsidRDefault="004B5286" w:rsidP="00DF4745">
      <w:pPr>
        <w:pStyle w:val="Legenda"/>
      </w:pPr>
    </w:p>
    <w:p w:rsidR="00DF4745" w:rsidRDefault="00DF4745" w:rsidP="00DF4745">
      <w:pPr>
        <w:pStyle w:val="Legenda"/>
      </w:pPr>
      <w:r>
        <w:t xml:space="preserve">Tabela </w:t>
      </w:r>
      <w:r w:rsidR="008D2D6A">
        <w:t>25</w:t>
      </w:r>
      <w:r>
        <w:t xml:space="preserve"> – UC2</w:t>
      </w:r>
      <w:r w:rsidR="00E34723">
        <w:t>0</w:t>
      </w:r>
      <w:r>
        <w:t xml:space="preserve"> – </w:t>
      </w:r>
      <w:r w:rsidRPr="00EF66CC">
        <w:t>Visualizar</w:t>
      </w:r>
      <w:r>
        <w:t xml:space="preserve"> Responsável</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DF4745" w:rsidRPr="003D4761" w:rsidTr="00E14A2B">
        <w:tc>
          <w:tcPr>
            <w:tcW w:w="2658" w:type="dxa"/>
            <w:shd w:val="clear" w:color="auto" w:fill="D9D9D9"/>
          </w:tcPr>
          <w:p w:rsidR="00DF4745" w:rsidRPr="003D4761" w:rsidRDefault="00DF4745" w:rsidP="00E14A2B">
            <w:pPr>
              <w:rPr>
                <w:b/>
                <w:bCs/>
              </w:rPr>
            </w:pPr>
            <w:r>
              <w:rPr>
                <w:b/>
                <w:bCs/>
              </w:rPr>
              <w:t>Nome do C</w:t>
            </w:r>
            <w:r w:rsidRPr="003D4761">
              <w:rPr>
                <w:b/>
                <w:bCs/>
              </w:rPr>
              <w:t>aso de Uso:</w:t>
            </w:r>
          </w:p>
        </w:tc>
        <w:tc>
          <w:tcPr>
            <w:tcW w:w="6095" w:type="dxa"/>
          </w:tcPr>
          <w:p w:rsidR="00012CD5" w:rsidRDefault="00DF4745">
            <w:r>
              <w:t>UC2</w:t>
            </w:r>
            <w:r w:rsidR="00E34723">
              <w:t>0</w:t>
            </w:r>
            <w:r>
              <w:t xml:space="preserve"> – Visualizar responsável</w:t>
            </w:r>
          </w:p>
        </w:tc>
      </w:tr>
      <w:tr w:rsidR="00DF4745" w:rsidRPr="003D4761" w:rsidTr="00E14A2B">
        <w:tc>
          <w:tcPr>
            <w:tcW w:w="2658" w:type="dxa"/>
            <w:shd w:val="clear" w:color="auto" w:fill="D9D9D9"/>
          </w:tcPr>
          <w:p w:rsidR="00DF4745" w:rsidRPr="003D4761" w:rsidRDefault="00DF4745" w:rsidP="00E14A2B">
            <w:pPr>
              <w:rPr>
                <w:b/>
                <w:bCs/>
              </w:rPr>
            </w:pPr>
            <w:r w:rsidRPr="003D4761">
              <w:rPr>
                <w:b/>
                <w:bCs/>
              </w:rPr>
              <w:t>Resumo:</w:t>
            </w:r>
          </w:p>
        </w:tc>
        <w:tc>
          <w:tcPr>
            <w:tcW w:w="6095" w:type="dxa"/>
          </w:tcPr>
          <w:p w:rsidR="00DF4745" w:rsidRPr="003D4761" w:rsidRDefault="00DF4745" w:rsidP="00E14A2B">
            <w:pPr>
              <w:rPr>
                <w:color w:val="548DD4"/>
              </w:rPr>
            </w:pPr>
            <w:r>
              <w:t xml:space="preserve">Realiza procedimento de consulta de responsáveis </w:t>
            </w:r>
          </w:p>
        </w:tc>
      </w:tr>
      <w:tr w:rsidR="00DF4745" w:rsidRPr="00CB5E8D" w:rsidTr="00E14A2B">
        <w:tc>
          <w:tcPr>
            <w:tcW w:w="2658" w:type="dxa"/>
            <w:shd w:val="clear" w:color="auto" w:fill="D9D9D9"/>
          </w:tcPr>
          <w:p w:rsidR="00DF4745" w:rsidRPr="003D4761" w:rsidRDefault="00DF4745" w:rsidP="00E14A2B">
            <w:pPr>
              <w:rPr>
                <w:b/>
                <w:bCs/>
              </w:rPr>
            </w:pPr>
            <w:r w:rsidRPr="003D4761">
              <w:rPr>
                <w:b/>
                <w:bCs/>
              </w:rPr>
              <w:t>Ator Principal:</w:t>
            </w:r>
          </w:p>
        </w:tc>
        <w:tc>
          <w:tcPr>
            <w:tcW w:w="6095" w:type="dxa"/>
          </w:tcPr>
          <w:p w:rsidR="00DF4745" w:rsidRPr="00CB5E8D" w:rsidRDefault="00DF4745" w:rsidP="00E14A2B">
            <w:r>
              <w:t>Secretaria</w:t>
            </w:r>
          </w:p>
        </w:tc>
      </w:tr>
      <w:tr w:rsidR="00DF4745" w:rsidRPr="00CB5E8D" w:rsidTr="00E14A2B">
        <w:tc>
          <w:tcPr>
            <w:tcW w:w="2658" w:type="dxa"/>
            <w:shd w:val="clear" w:color="auto" w:fill="D9D9D9"/>
          </w:tcPr>
          <w:p w:rsidR="00DF4745" w:rsidRPr="003D4761" w:rsidRDefault="00DF4745" w:rsidP="00E14A2B">
            <w:pPr>
              <w:rPr>
                <w:b/>
                <w:bCs/>
              </w:rPr>
            </w:pPr>
            <w:r w:rsidRPr="003D4761">
              <w:rPr>
                <w:b/>
                <w:bCs/>
              </w:rPr>
              <w:t>Pré-condição</w:t>
            </w:r>
          </w:p>
        </w:tc>
        <w:tc>
          <w:tcPr>
            <w:tcW w:w="6095" w:type="dxa"/>
          </w:tcPr>
          <w:p w:rsidR="00DF4745" w:rsidRDefault="00DF4745" w:rsidP="00E14A2B">
            <w:r>
              <w:t>Responsáveis devem estar cadastrados</w:t>
            </w:r>
          </w:p>
          <w:p w:rsidR="00DF4745" w:rsidRPr="00CB5E8D" w:rsidRDefault="00DF4745" w:rsidP="00E14A2B">
            <w:r>
              <w:lastRenderedPageBreak/>
              <w:t>Secretaria deve estar logado</w:t>
            </w:r>
          </w:p>
        </w:tc>
      </w:tr>
      <w:tr w:rsidR="00DF4745" w:rsidRPr="00CB5E8D" w:rsidTr="00E14A2B">
        <w:tc>
          <w:tcPr>
            <w:tcW w:w="2658" w:type="dxa"/>
            <w:shd w:val="clear" w:color="auto" w:fill="D9D9D9"/>
          </w:tcPr>
          <w:p w:rsidR="00DF4745" w:rsidRPr="003D4761" w:rsidRDefault="00DF4745" w:rsidP="00E14A2B">
            <w:pPr>
              <w:rPr>
                <w:b/>
                <w:bCs/>
              </w:rPr>
            </w:pPr>
            <w:r w:rsidRPr="003D4761">
              <w:rPr>
                <w:b/>
                <w:bCs/>
              </w:rPr>
              <w:lastRenderedPageBreak/>
              <w:t>Pós-condição</w:t>
            </w:r>
          </w:p>
        </w:tc>
        <w:tc>
          <w:tcPr>
            <w:tcW w:w="6095" w:type="dxa"/>
          </w:tcPr>
          <w:p w:rsidR="00DF4745" w:rsidRPr="00CB5E8D" w:rsidRDefault="00DF4745" w:rsidP="00E14A2B">
            <w:r>
              <w:t>Responsáveis exibido com sucesso</w:t>
            </w:r>
          </w:p>
        </w:tc>
      </w:tr>
      <w:tr w:rsidR="00DF4745" w:rsidRPr="003D4761" w:rsidTr="00E14A2B">
        <w:tc>
          <w:tcPr>
            <w:tcW w:w="8753" w:type="dxa"/>
            <w:gridSpan w:val="2"/>
          </w:tcPr>
          <w:p w:rsidR="00DF4745" w:rsidRDefault="00DF4745" w:rsidP="00E14A2B">
            <w:pPr>
              <w:rPr>
                <w:b/>
                <w:bCs/>
              </w:rPr>
            </w:pPr>
          </w:p>
          <w:p w:rsidR="00DF4745" w:rsidRDefault="00DF4745" w:rsidP="00E14A2B">
            <w:pPr>
              <w:rPr>
                <w:color w:val="548DD4"/>
              </w:rPr>
            </w:pPr>
            <w:r w:rsidRPr="003D4761">
              <w:rPr>
                <w:b/>
                <w:bCs/>
              </w:rPr>
              <w:t>Fluxo Principal</w:t>
            </w:r>
            <w:r w:rsidRPr="003D4761">
              <w:t xml:space="preserve">: </w:t>
            </w:r>
          </w:p>
          <w:p w:rsidR="00DF4745" w:rsidRDefault="00DF4745" w:rsidP="00E14A2B">
            <w:r>
              <w:t xml:space="preserve">        FP01 – Este caso de uso inicia-se quando a secretaria seleciona consultar responsável</w:t>
            </w:r>
          </w:p>
          <w:p w:rsidR="00DF4745" w:rsidRDefault="00DF4745" w:rsidP="00E14A2B">
            <w:r>
              <w:t xml:space="preserve">        FP02 – Sistema exibe o campo para digitar o responsável desejado </w:t>
            </w:r>
          </w:p>
          <w:p w:rsidR="00DF4745" w:rsidRDefault="00DF4745" w:rsidP="00E14A2B">
            <w:r>
              <w:t xml:space="preserve">        FP03 – Sistema busca o responsável digitado</w:t>
            </w:r>
          </w:p>
          <w:p w:rsidR="00DF4745" w:rsidRDefault="00DF4745" w:rsidP="00E14A2B">
            <w:r>
              <w:t xml:space="preserve">        FP03.1 – Sistema exibe o responsável encontrado</w:t>
            </w:r>
          </w:p>
          <w:p w:rsidR="00DF4745" w:rsidRDefault="00DF4745" w:rsidP="00E14A2B">
            <w:r>
              <w:t xml:space="preserve">        FP04 – Secretaria seleciona o responsável</w:t>
            </w:r>
          </w:p>
          <w:p w:rsidR="00DF4745" w:rsidRDefault="00DF4745" w:rsidP="00E14A2B">
            <w:r>
              <w:t xml:space="preserve">        FP04.2 - Sistema abre formulário de cadastro do responsável selecionado, para visualização ou impressão.</w:t>
            </w:r>
          </w:p>
          <w:p w:rsidR="00DF4745" w:rsidRDefault="00DF4745" w:rsidP="00E14A2B"/>
          <w:p w:rsidR="00DF4745" w:rsidRDefault="00DF4745" w:rsidP="00E14A2B">
            <w:pPr>
              <w:rPr>
                <w:b/>
                <w:bCs/>
              </w:rPr>
            </w:pPr>
            <w:r w:rsidRPr="003D4761">
              <w:rPr>
                <w:b/>
                <w:bCs/>
              </w:rPr>
              <w:t>Fluxo Alternativo:</w:t>
            </w:r>
          </w:p>
          <w:p w:rsidR="00DF4745" w:rsidRDefault="00DF4745" w:rsidP="00E14A2B">
            <w:pPr>
              <w:rPr>
                <w:b/>
                <w:bCs/>
              </w:rPr>
            </w:pPr>
          </w:p>
          <w:p w:rsidR="00DF4745" w:rsidRPr="003D4761" w:rsidRDefault="00DF4745" w:rsidP="00E14A2B"/>
        </w:tc>
      </w:tr>
    </w:tbl>
    <w:p w:rsidR="00DF4745" w:rsidRDefault="00DF4745">
      <w:pPr>
        <w:rPr>
          <w:u w:val="single"/>
        </w:rPr>
      </w:pPr>
    </w:p>
    <w:p w:rsidR="00EF66CC" w:rsidRDefault="00EF66CC">
      <w:pPr>
        <w:rPr>
          <w:u w:val="single"/>
        </w:rPr>
      </w:pPr>
    </w:p>
    <w:p w:rsidR="00EF66CC" w:rsidRDefault="00EF66CC" w:rsidP="00EF66CC">
      <w:pPr>
        <w:pStyle w:val="Legenda"/>
      </w:pPr>
      <w:r>
        <w:t xml:space="preserve">Tabela </w:t>
      </w:r>
      <w:r w:rsidR="000D2ECF">
        <w:t>26</w:t>
      </w:r>
      <w:r>
        <w:t xml:space="preserve"> – UC2</w:t>
      </w:r>
      <w:r w:rsidR="00E34723">
        <w:t>1</w:t>
      </w:r>
      <w:r>
        <w:t xml:space="preserve"> – </w:t>
      </w:r>
      <w:r w:rsidRPr="00EF66CC">
        <w:t>Visualizar</w:t>
      </w:r>
      <w:r>
        <w:t xml:space="preserve"> Professor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EF66CC" w:rsidRPr="003D4761" w:rsidTr="00D10A2B">
        <w:tc>
          <w:tcPr>
            <w:tcW w:w="2658" w:type="dxa"/>
            <w:shd w:val="clear" w:color="auto" w:fill="D9D9D9"/>
          </w:tcPr>
          <w:p w:rsidR="00EF66CC" w:rsidRPr="003D4761" w:rsidRDefault="00EF66CC" w:rsidP="00D10A2B">
            <w:pPr>
              <w:rPr>
                <w:b/>
                <w:bCs/>
              </w:rPr>
            </w:pPr>
            <w:r>
              <w:rPr>
                <w:b/>
                <w:bCs/>
              </w:rPr>
              <w:t>Nome do C</w:t>
            </w:r>
            <w:r w:rsidRPr="003D4761">
              <w:rPr>
                <w:b/>
                <w:bCs/>
              </w:rPr>
              <w:t>aso de Uso:</w:t>
            </w:r>
          </w:p>
        </w:tc>
        <w:tc>
          <w:tcPr>
            <w:tcW w:w="6095" w:type="dxa"/>
          </w:tcPr>
          <w:p w:rsidR="00012CD5" w:rsidRDefault="00EF66CC">
            <w:r>
              <w:t>UC2</w:t>
            </w:r>
            <w:r w:rsidR="00E34723">
              <w:t>1</w:t>
            </w:r>
            <w:r>
              <w:t xml:space="preserve"> – Visualizar Professor</w:t>
            </w:r>
          </w:p>
        </w:tc>
      </w:tr>
      <w:tr w:rsidR="00EF66CC" w:rsidRPr="003D4761" w:rsidTr="00D10A2B">
        <w:tc>
          <w:tcPr>
            <w:tcW w:w="2658" w:type="dxa"/>
            <w:shd w:val="clear" w:color="auto" w:fill="D9D9D9"/>
          </w:tcPr>
          <w:p w:rsidR="00EF66CC" w:rsidRPr="003D4761" w:rsidRDefault="00EF66CC" w:rsidP="00D10A2B">
            <w:pPr>
              <w:rPr>
                <w:b/>
                <w:bCs/>
              </w:rPr>
            </w:pPr>
            <w:r w:rsidRPr="003D4761">
              <w:rPr>
                <w:b/>
                <w:bCs/>
              </w:rPr>
              <w:t>Resumo:</w:t>
            </w:r>
          </w:p>
        </w:tc>
        <w:tc>
          <w:tcPr>
            <w:tcW w:w="6095" w:type="dxa"/>
          </w:tcPr>
          <w:p w:rsidR="00EF66CC" w:rsidRPr="003D4761" w:rsidRDefault="00EF66CC" w:rsidP="00D10A2B">
            <w:pPr>
              <w:rPr>
                <w:color w:val="548DD4"/>
              </w:rPr>
            </w:pPr>
            <w:r>
              <w:t>Realiza procedimento de consulta de professores</w:t>
            </w:r>
          </w:p>
        </w:tc>
      </w:tr>
      <w:tr w:rsidR="00EF66CC" w:rsidRPr="00CB5E8D" w:rsidTr="00D10A2B">
        <w:tc>
          <w:tcPr>
            <w:tcW w:w="2658" w:type="dxa"/>
            <w:shd w:val="clear" w:color="auto" w:fill="D9D9D9"/>
          </w:tcPr>
          <w:p w:rsidR="00EF66CC" w:rsidRPr="003D4761" w:rsidRDefault="00EF66CC" w:rsidP="00D10A2B">
            <w:pPr>
              <w:rPr>
                <w:b/>
                <w:bCs/>
              </w:rPr>
            </w:pPr>
            <w:r w:rsidRPr="003D4761">
              <w:rPr>
                <w:b/>
                <w:bCs/>
              </w:rPr>
              <w:t>Ator Principal:</w:t>
            </w:r>
          </w:p>
        </w:tc>
        <w:tc>
          <w:tcPr>
            <w:tcW w:w="6095" w:type="dxa"/>
          </w:tcPr>
          <w:p w:rsidR="00EF66CC" w:rsidRPr="00CB5E8D" w:rsidRDefault="00EF66CC" w:rsidP="00D10A2B">
            <w:r>
              <w:t>Secretaria</w:t>
            </w:r>
          </w:p>
        </w:tc>
      </w:tr>
      <w:tr w:rsidR="00EF66CC" w:rsidRPr="00CB5E8D" w:rsidTr="00D10A2B">
        <w:tc>
          <w:tcPr>
            <w:tcW w:w="2658" w:type="dxa"/>
            <w:shd w:val="clear" w:color="auto" w:fill="D9D9D9"/>
          </w:tcPr>
          <w:p w:rsidR="00EF66CC" w:rsidRPr="003D4761" w:rsidRDefault="00EF66CC" w:rsidP="00D10A2B">
            <w:pPr>
              <w:rPr>
                <w:b/>
                <w:bCs/>
              </w:rPr>
            </w:pPr>
            <w:r w:rsidRPr="003D4761">
              <w:rPr>
                <w:b/>
                <w:bCs/>
              </w:rPr>
              <w:t>Pré-condição</w:t>
            </w:r>
          </w:p>
        </w:tc>
        <w:tc>
          <w:tcPr>
            <w:tcW w:w="6095" w:type="dxa"/>
          </w:tcPr>
          <w:p w:rsidR="00EF66CC" w:rsidRDefault="00EF66CC" w:rsidP="00D10A2B">
            <w:r>
              <w:t>Professores devem estar cadastrados</w:t>
            </w:r>
          </w:p>
          <w:p w:rsidR="00EF66CC" w:rsidRPr="00CB5E8D" w:rsidRDefault="00EF66CC" w:rsidP="00D10A2B">
            <w:r>
              <w:t>Secretaria deve estar logado</w:t>
            </w:r>
          </w:p>
        </w:tc>
      </w:tr>
      <w:tr w:rsidR="00EF66CC" w:rsidRPr="00CB5E8D" w:rsidTr="00D10A2B">
        <w:tc>
          <w:tcPr>
            <w:tcW w:w="2658" w:type="dxa"/>
            <w:shd w:val="clear" w:color="auto" w:fill="D9D9D9"/>
          </w:tcPr>
          <w:p w:rsidR="00EF66CC" w:rsidRPr="003D4761" w:rsidRDefault="00EF66CC" w:rsidP="00D10A2B">
            <w:pPr>
              <w:rPr>
                <w:b/>
                <w:bCs/>
              </w:rPr>
            </w:pPr>
            <w:r w:rsidRPr="003D4761">
              <w:rPr>
                <w:b/>
                <w:bCs/>
              </w:rPr>
              <w:t>Pós-condição</w:t>
            </w:r>
          </w:p>
        </w:tc>
        <w:tc>
          <w:tcPr>
            <w:tcW w:w="6095" w:type="dxa"/>
          </w:tcPr>
          <w:p w:rsidR="00EF66CC" w:rsidRPr="00CB5E8D" w:rsidRDefault="00EF66CC" w:rsidP="00D10A2B">
            <w:r>
              <w:t>Professor exibido com sucesso</w:t>
            </w:r>
          </w:p>
        </w:tc>
      </w:tr>
      <w:tr w:rsidR="00EF66CC" w:rsidRPr="003D4761" w:rsidTr="00D10A2B">
        <w:tc>
          <w:tcPr>
            <w:tcW w:w="8753" w:type="dxa"/>
            <w:gridSpan w:val="2"/>
          </w:tcPr>
          <w:p w:rsidR="00EF66CC" w:rsidRDefault="00EF66CC" w:rsidP="00D10A2B">
            <w:pPr>
              <w:rPr>
                <w:b/>
                <w:bCs/>
              </w:rPr>
            </w:pPr>
          </w:p>
          <w:p w:rsidR="00EF66CC" w:rsidRDefault="00EF66CC" w:rsidP="00D10A2B">
            <w:pPr>
              <w:rPr>
                <w:color w:val="548DD4"/>
              </w:rPr>
            </w:pPr>
            <w:r w:rsidRPr="003D4761">
              <w:rPr>
                <w:b/>
                <w:bCs/>
              </w:rPr>
              <w:t>Fluxo Principal</w:t>
            </w:r>
            <w:r w:rsidRPr="003D4761">
              <w:t xml:space="preserve">: </w:t>
            </w:r>
          </w:p>
          <w:p w:rsidR="00EF66CC" w:rsidRDefault="00EF66CC" w:rsidP="00D10A2B">
            <w:r>
              <w:t xml:space="preserve">        FP01 – </w:t>
            </w:r>
            <w:r w:rsidR="004912E1">
              <w:t>Este caso de uso inicia-se quando a</w:t>
            </w:r>
            <w:r>
              <w:t xml:space="preserve"> secretaria seleciona consultar professores</w:t>
            </w:r>
          </w:p>
          <w:p w:rsidR="00EF66CC" w:rsidRDefault="00EF66CC" w:rsidP="00D10A2B">
            <w:r>
              <w:t xml:space="preserve">        FP02 – Sistema oferece opções de consultar lista ou professor </w:t>
            </w:r>
          </w:p>
          <w:p w:rsidR="00EF66CC" w:rsidRDefault="00EF66CC" w:rsidP="00D10A2B">
            <w:r>
              <w:t xml:space="preserve">        FP03 – Caso Secretaria selecione consulta lista</w:t>
            </w:r>
          </w:p>
          <w:p w:rsidR="00EF66CC" w:rsidRDefault="00EF66CC" w:rsidP="00D10A2B">
            <w:r>
              <w:t xml:space="preserve">        FP03.1 – Sistema mostra todos os professores em ordem alfabética, com respectivas disciplinas e turmas atribuídas e carga horária de trabalho.</w:t>
            </w:r>
          </w:p>
          <w:p w:rsidR="00EF66CC" w:rsidRDefault="00EF66CC" w:rsidP="00D10A2B">
            <w:r>
              <w:lastRenderedPageBreak/>
              <w:t xml:space="preserve">        FP04 – Caso Secretaria seleciona consultar professor</w:t>
            </w:r>
          </w:p>
          <w:p w:rsidR="00EF66CC" w:rsidRDefault="00EF66CC" w:rsidP="00D10A2B">
            <w:r>
              <w:t xml:space="preserve">        FP04.1 – Sistema oferece opção de lista com nomes de professores em ordem alfabética com respectiva disciplina, para visualização ou impressão</w:t>
            </w:r>
          </w:p>
          <w:p w:rsidR="00EF66CC" w:rsidRDefault="00EF66CC" w:rsidP="00D10A2B">
            <w:r>
              <w:t xml:space="preserve">        FP04.2 -  Secretaria seleciona o professor</w:t>
            </w:r>
          </w:p>
          <w:p w:rsidR="00EF66CC" w:rsidRDefault="00EF66CC" w:rsidP="00D10A2B">
            <w:r>
              <w:t xml:space="preserve">        FP04.3 – Sistema abre formulário de cadastro do professor selecionado, para visualização ou impressão.</w:t>
            </w:r>
          </w:p>
          <w:p w:rsidR="00EF66CC" w:rsidRDefault="00EF66CC" w:rsidP="00D10A2B"/>
          <w:p w:rsidR="00EF66CC" w:rsidRDefault="00EF66CC" w:rsidP="00D10A2B"/>
          <w:p w:rsidR="00EF66CC" w:rsidRDefault="00EF66CC" w:rsidP="00D10A2B">
            <w:pPr>
              <w:rPr>
                <w:b/>
                <w:bCs/>
              </w:rPr>
            </w:pPr>
            <w:r w:rsidRPr="003D4761">
              <w:rPr>
                <w:b/>
                <w:bCs/>
              </w:rPr>
              <w:t>Fluxo Alternativo:</w:t>
            </w:r>
          </w:p>
          <w:p w:rsidR="00EF66CC" w:rsidRDefault="00EF66CC" w:rsidP="00D10A2B">
            <w:pPr>
              <w:rPr>
                <w:b/>
                <w:bCs/>
              </w:rPr>
            </w:pPr>
          </w:p>
          <w:p w:rsidR="00EF66CC" w:rsidRPr="003D4761" w:rsidRDefault="00EF66CC" w:rsidP="00D10A2B"/>
        </w:tc>
      </w:tr>
    </w:tbl>
    <w:p w:rsidR="00EF66CC" w:rsidRDefault="00EF66CC">
      <w:pPr>
        <w:rPr>
          <w:ins w:id="296" w:author="Ana Paula S" w:date="2014-09-07T12:46:00Z"/>
          <w:u w:val="single"/>
        </w:rPr>
      </w:pPr>
    </w:p>
    <w:p w:rsidR="00B44E6D" w:rsidDel="00E34723" w:rsidRDefault="00B44E6D">
      <w:pPr>
        <w:rPr>
          <w:ins w:id="297" w:author="Ana Paula S" w:date="2014-09-07T12:46:00Z"/>
          <w:del w:id="298" w:author="lfernandobra" w:date="2014-09-13T12:16:00Z"/>
          <w:u w:val="single"/>
        </w:rPr>
      </w:pPr>
      <w:bookmarkStart w:id="299" w:name="_GoBack"/>
      <w:bookmarkEnd w:id="299"/>
    </w:p>
    <w:p w:rsidR="00B44E6D" w:rsidDel="00E34723" w:rsidRDefault="00B44E6D">
      <w:pPr>
        <w:rPr>
          <w:ins w:id="300" w:author="Ana Paula S" w:date="2014-09-07T12:46:00Z"/>
          <w:del w:id="301" w:author="lfernandobra" w:date="2014-09-13T12:16:00Z"/>
          <w:u w:val="single"/>
        </w:rPr>
      </w:pPr>
    </w:p>
    <w:p w:rsidR="003F2FEE" w:rsidRDefault="003F2FEE" w:rsidP="003F2FEE">
      <w:pPr>
        <w:rPr>
          <w:ins w:id="302" w:author="Ana Paula S" w:date="2014-09-07T13:23:00Z"/>
          <w:u w:val="single"/>
        </w:rPr>
      </w:pPr>
    </w:p>
    <w:p w:rsidR="00704B98" w:rsidRDefault="00704B98" w:rsidP="00704B98">
      <w:pPr>
        <w:pStyle w:val="Legenda"/>
      </w:pPr>
      <w:r>
        <w:t>Tabela 27 – UC</w:t>
      </w:r>
      <w:r w:rsidR="00E34723">
        <w:t>22</w:t>
      </w:r>
      <w:r>
        <w:t xml:space="preserve"> – </w:t>
      </w:r>
      <w:r w:rsidRPr="00EF66CC">
        <w:t>Visualizar</w:t>
      </w:r>
      <w:ins w:id="303" w:author="Diney" w:date="2014-09-14T00:39:00Z">
        <w:r w:rsidR="009666D9">
          <w:t xml:space="preserve"> </w:t>
        </w:r>
      </w:ins>
      <w:r w:rsidR="00992AAF">
        <w:t>Turma</w:t>
      </w:r>
    </w:p>
    <w:tbl>
      <w:tblPr>
        <w:tblpPr w:leftFromText="141" w:rightFromText="141" w:vertAnchor="text" w:tblpY="1"/>
        <w:tblOverlap w:val="neve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095"/>
      </w:tblGrid>
      <w:tr w:rsidR="002278AD" w:rsidRPr="003D4761" w:rsidTr="00CA2946">
        <w:tc>
          <w:tcPr>
            <w:tcW w:w="2658" w:type="dxa"/>
            <w:shd w:val="clear" w:color="auto" w:fill="D9D9D9"/>
          </w:tcPr>
          <w:p w:rsidR="002278AD" w:rsidRPr="003D4761" w:rsidRDefault="002278AD" w:rsidP="00CA2946">
            <w:pPr>
              <w:rPr>
                <w:b/>
                <w:bCs/>
              </w:rPr>
            </w:pPr>
            <w:r>
              <w:rPr>
                <w:b/>
                <w:bCs/>
              </w:rPr>
              <w:t>Nome do C</w:t>
            </w:r>
            <w:r w:rsidRPr="003D4761">
              <w:rPr>
                <w:b/>
                <w:bCs/>
              </w:rPr>
              <w:t>aso de Uso:</w:t>
            </w:r>
          </w:p>
        </w:tc>
        <w:tc>
          <w:tcPr>
            <w:tcW w:w="6095" w:type="dxa"/>
          </w:tcPr>
          <w:p w:rsidR="00012CD5" w:rsidRDefault="002278AD">
            <w:r w:rsidRPr="003D4761">
              <w:t>UC</w:t>
            </w:r>
            <w:r w:rsidR="00E34723">
              <w:t>22</w:t>
            </w:r>
            <w:r>
              <w:t xml:space="preserve"> –</w:t>
            </w:r>
            <w:r w:rsidR="00B879CE">
              <w:t>Visualizar T</w:t>
            </w:r>
            <w:r>
              <w:t>urma</w:t>
            </w:r>
          </w:p>
        </w:tc>
      </w:tr>
      <w:tr w:rsidR="002278AD" w:rsidRPr="003D4761" w:rsidTr="00CA2946">
        <w:tc>
          <w:tcPr>
            <w:tcW w:w="2658" w:type="dxa"/>
            <w:shd w:val="clear" w:color="auto" w:fill="D9D9D9"/>
          </w:tcPr>
          <w:p w:rsidR="002278AD" w:rsidRPr="003D4761" w:rsidRDefault="002278AD" w:rsidP="00CA2946">
            <w:pPr>
              <w:rPr>
                <w:b/>
                <w:bCs/>
              </w:rPr>
            </w:pPr>
            <w:r w:rsidRPr="003D4761">
              <w:rPr>
                <w:b/>
                <w:bCs/>
              </w:rPr>
              <w:t>Resumo:</w:t>
            </w:r>
          </w:p>
        </w:tc>
        <w:tc>
          <w:tcPr>
            <w:tcW w:w="6095" w:type="dxa"/>
          </w:tcPr>
          <w:p w:rsidR="002278AD" w:rsidRPr="003D4761" w:rsidRDefault="002278AD" w:rsidP="00CA2946">
            <w:pPr>
              <w:rPr>
                <w:color w:val="548DD4"/>
              </w:rPr>
            </w:pPr>
            <w:r>
              <w:t>Consultar uma turma existente</w:t>
            </w:r>
          </w:p>
        </w:tc>
      </w:tr>
      <w:tr w:rsidR="002278AD" w:rsidRPr="003D4761" w:rsidTr="00CA2946">
        <w:tc>
          <w:tcPr>
            <w:tcW w:w="2658" w:type="dxa"/>
            <w:shd w:val="clear" w:color="auto" w:fill="D9D9D9"/>
          </w:tcPr>
          <w:p w:rsidR="002278AD" w:rsidRPr="003D4761" w:rsidRDefault="002278AD" w:rsidP="00CA2946">
            <w:pPr>
              <w:rPr>
                <w:b/>
                <w:bCs/>
              </w:rPr>
            </w:pPr>
            <w:r w:rsidRPr="003D4761">
              <w:rPr>
                <w:b/>
                <w:bCs/>
              </w:rPr>
              <w:t>Ator Principal:</w:t>
            </w:r>
          </w:p>
        </w:tc>
        <w:tc>
          <w:tcPr>
            <w:tcW w:w="6095" w:type="dxa"/>
          </w:tcPr>
          <w:p w:rsidR="002278AD" w:rsidRPr="00CB5E8D" w:rsidRDefault="002278AD" w:rsidP="00CA2946">
            <w:r>
              <w:t>Secretaria</w:t>
            </w:r>
          </w:p>
        </w:tc>
      </w:tr>
      <w:tr w:rsidR="002278AD" w:rsidRPr="003D4761" w:rsidTr="00CA2946">
        <w:tc>
          <w:tcPr>
            <w:tcW w:w="2658" w:type="dxa"/>
            <w:shd w:val="clear" w:color="auto" w:fill="D9D9D9"/>
          </w:tcPr>
          <w:p w:rsidR="002278AD" w:rsidRPr="003D4761" w:rsidRDefault="002278AD" w:rsidP="00CA2946">
            <w:pPr>
              <w:rPr>
                <w:b/>
                <w:bCs/>
              </w:rPr>
            </w:pPr>
            <w:r w:rsidRPr="003D4761">
              <w:rPr>
                <w:b/>
                <w:bCs/>
              </w:rPr>
              <w:t>Pré-condição</w:t>
            </w:r>
          </w:p>
        </w:tc>
        <w:tc>
          <w:tcPr>
            <w:tcW w:w="6095" w:type="dxa"/>
          </w:tcPr>
          <w:p w:rsidR="002278AD" w:rsidRDefault="002278AD" w:rsidP="00CA2946">
            <w:r>
              <w:t>Turmas disponíveis para consulta</w:t>
            </w:r>
          </w:p>
          <w:p w:rsidR="002278AD" w:rsidRPr="00CB5E8D" w:rsidRDefault="002278AD" w:rsidP="00CA2946">
            <w:r>
              <w:t>Secretaria logada</w:t>
            </w:r>
          </w:p>
        </w:tc>
      </w:tr>
      <w:tr w:rsidR="002278AD" w:rsidRPr="003D4761" w:rsidTr="00CA2946">
        <w:tc>
          <w:tcPr>
            <w:tcW w:w="2658" w:type="dxa"/>
            <w:shd w:val="clear" w:color="auto" w:fill="D9D9D9"/>
          </w:tcPr>
          <w:p w:rsidR="002278AD" w:rsidRPr="003D4761" w:rsidRDefault="002278AD" w:rsidP="00CA2946">
            <w:pPr>
              <w:rPr>
                <w:b/>
                <w:bCs/>
              </w:rPr>
            </w:pPr>
            <w:r w:rsidRPr="003D4761">
              <w:rPr>
                <w:b/>
                <w:bCs/>
              </w:rPr>
              <w:t>Pós-condição</w:t>
            </w:r>
          </w:p>
        </w:tc>
        <w:tc>
          <w:tcPr>
            <w:tcW w:w="6095" w:type="dxa"/>
          </w:tcPr>
          <w:p w:rsidR="002278AD" w:rsidRPr="00CB5E8D" w:rsidRDefault="002278AD" w:rsidP="00CA2946">
            <w:r>
              <w:t>Turmas cadastradas</w:t>
            </w:r>
          </w:p>
        </w:tc>
      </w:tr>
      <w:tr w:rsidR="002278AD" w:rsidRPr="003D4761" w:rsidTr="00CA2946">
        <w:tc>
          <w:tcPr>
            <w:tcW w:w="8753" w:type="dxa"/>
            <w:gridSpan w:val="2"/>
          </w:tcPr>
          <w:p w:rsidR="002278AD" w:rsidRDefault="002278AD" w:rsidP="00CA2946">
            <w:pPr>
              <w:rPr>
                <w:b/>
                <w:bCs/>
              </w:rPr>
            </w:pPr>
          </w:p>
          <w:p w:rsidR="002278AD" w:rsidRDefault="002278AD" w:rsidP="00CA2946">
            <w:pPr>
              <w:rPr>
                <w:color w:val="548DD4"/>
              </w:rPr>
            </w:pPr>
            <w:r w:rsidRPr="003D4761">
              <w:rPr>
                <w:b/>
                <w:bCs/>
              </w:rPr>
              <w:t>Fluxo Principal</w:t>
            </w:r>
            <w:r w:rsidRPr="003D4761">
              <w:t xml:space="preserve">: </w:t>
            </w:r>
          </w:p>
          <w:p w:rsidR="002278AD" w:rsidRDefault="002278AD" w:rsidP="00CA2946">
            <w:r>
              <w:t>FP01 – Este caso de uso inicia quando a secretaria deseja consultar turma</w:t>
            </w:r>
          </w:p>
          <w:p w:rsidR="002278AD" w:rsidRDefault="002278AD" w:rsidP="00CA2946">
            <w:r>
              <w:t>FP02 – Caso Secretaria seleciona a opção consultar turma</w:t>
            </w:r>
          </w:p>
          <w:p w:rsidR="002278AD" w:rsidRDefault="002278AD" w:rsidP="00CA2946">
            <w:r>
              <w:t>FP03 – Sistema abre a solicitação do ID da turma</w:t>
            </w:r>
          </w:p>
          <w:p w:rsidR="002278AD" w:rsidRDefault="002278AD" w:rsidP="00CA2946">
            <w:r>
              <w:t>FP04 – Secretaria digita ID da turma desejada</w:t>
            </w:r>
          </w:p>
          <w:p w:rsidR="002278AD" w:rsidRDefault="002278AD" w:rsidP="00CA2946">
            <w:r>
              <w:t>FP05 – Sistema exibe os dados registrados referente a turma</w:t>
            </w:r>
          </w:p>
          <w:p w:rsidR="002278AD" w:rsidRDefault="002278AD" w:rsidP="00CA2946"/>
          <w:p w:rsidR="002278AD" w:rsidRDefault="002278AD" w:rsidP="00CA2946">
            <w:r w:rsidRPr="003D4761">
              <w:rPr>
                <w:b/>
                <w:bCs/>
              </w:rPr>
              <w:t>Fluxo Alternativo:</w:t>
            </w:r>
          </w:p>
          <w:p w:rsidR="002278AD" w:rsidRDefault="002278AD" w:rsidP="00CA2946">
            <w:r>
              <w:t>Caso secretaria digite ID incorreto, sistema emite aviso de ID incorreto e abre opções para consultar lista de ID</w:t>
            </w:r>
          </w:p>
          <w:p w:rsidR="002278AD" w:rsidRPr="003D4761" w:rsidRDefault="002278AD" w:rsidP="00CA2946"/>
        </w:tc>
      </w:tr>
    </w:tbl>
    <w:p w:rsidR="00000000" w:rsidRDefault="007339CE">
      <w:pPr>
        <w:pPrChange w:id="304" w:author="Diney" w:date="2014-09-07T23:17:00Z">
          <w:pPr>
            <w:pStyle w:val="Legenda"/>
          </w:pPr>
        </w:pPrChange>
      </w:pPr>
    </w:p>
    <w:p w:rsidR="00704B98" w:rsidRDefault="00704B98">
      <w:pPr>
        <w:rPr>
          <w:u w:val="single"/>
        </w:rPr>
      </w:pPr>
    </w:p>
    <w:p w:rsidR="002278AD" w:rsidRDefault="002278AD">
      <w:pPr>
        <w:rPr>
          <w:u w:val="single"/>
        </w:rPr>
      </w:pPr>
    </w:p>
    <w:p w:rsidR="002278AD" w:rsidRDefault="002278AD">
      <w:pPr>
        <w:rPr>
          <w:u w:val="single"/>
        </w:rPr>
      </w:pPr>
    </w:p>
    <w:p w:rsidR="002278AD" w:rsidRDefault="002278AD">
      <w:pPr>
        <w:rPr>
          <w:u w:val="single"/>
        </w:rPr>
      </w:pPr>
    </w:p>
    <w:p w:rsidR="002278AD" w:rsidRDefault="002278AD">
      <w:pPr>
        <w:rPr>
          <w:u w:val="single"/>
        </w:rPr>
      </w:pPr>
    </w:p>
    <w:p w:rsidR="002278AD" w:rsidRDefault="002278AD">
      <w:pPr>
        <w:rPr>
          <w:u w:val="single"/>
        </w:rPr>
      </w:pPr>
    </w:p>
    <w:p w:rsidR="002278AD" w:rsidRDefault="002278AD">
      <w:pPr>
        <w:rPr>
          <w:u w:val="single"/>
        </w:rPr>
      </w:pPr>
    </w:p>
    <w:p w:rsidR="002278AD" w:rsidRDefault="002278AD">
      <w:pPr>
        <w:rPr>
          <w:u w:val="single"/>
        </w:rPr>
      </w:pPr>
    </w:p>
    <w:p w:rsidR="002278AD" w:rsidRDefault="002278AD">
      <w:pPr>
        <w:rPr>
          <w:u w:val="single"/>
        </w:rPr>
      </w:pPr>
    </w:p>
    <w:p w:rsidR="002278AD" w:rsidRDefault="002278AD">
      <w:pPr>
        <w:rPr>
          <w:u w:val="single"/>
        </w:rPr>
      </w:pPr>
    </w:p>
    <w:p w:rsidR="002278AD" w:rsidRDefault="002278AD">
      <w:pPr>
        <w:rPr>
          <w:u w:val="single"/>
        </w:rPr>
      </w:pPr>
    </w:p>
    <w:p w:rsidR="002278AD" w:rsidRDefault="002278AD">
      <w:pPr>
        <w:rPr>
          <w:u w:val="single"/>
        </w:rPr>
      </w:pPr>
    </w:p>
    <w:p w:rsidR="002278AD" w:rsidRDefault="002278AD">
      <w:pPr>
        <w:rPr>
          <w:u w:val="single"/>
        </w:rPr>
      </w:pPr>
    </w:p>
    <w:p w:rsidR="002278AD" w:rsidRDefault="002278AD">
      <w:pPr>
        <w:rPr>
          <w:u w:val="single"/>
        </w:rPr>
      </w:pPr>
    </w:p>
    <w:p w:rsidR="002278AD" w:rsidRDefault="002278AD">
      <w:pPr>
        <w:rPr>
          <w:u w:val="single"/>
        </w:rPr>
      </w:pPr>
    </w:p>
    <w:p w:rsidR="002278AD" w:rsidRDefault="002278AD">
      <w:pPr>
        <w:rPr>
          <w:u w:val="single"/>
        </w:rPr>
      </w:pPr>
    </w:p>
    <w:p w:rsidR="002278AD" w:rsidRDefault="002278AD">
      <w:pPr>
        <w:rPr>
          <w:u w:val="single"/>
        </w:rPr>
      </w:pPr>
    </w:p>
    <w:p w:rsidR="002278AD" w:rsidRDefault="002278AD">
      <w:pPr>
        <w:rPr>
          <w:u w:val="single"/>
        </w:rPr>
      </w:pPr>
    </w:p>
    <w:p w:rsidR="002278AD" w:rsidRPr="00466EB5" w:rsidRDefault="002278AD">
      <w:pPr>
        <w:rPr>
          <w:u w:val="single"/>
          <w:rPrChange w:id="305" w:author="lfernandobra" w:date="2014-09-06T14:45:00Z">
            <w:rPr/>
          </w:rPrChange>
        </w:rPr>
      </w:pPr>
    </w:p>
    <w:p w:rsidR="00301E38" w:rsidRDefault="00516492">
      <w:pPr>
        <w:pStyle w:val="Ttulo2"/>
      </w:pPr>
      <w:bookmarkStart w:id="306" w:name="_Toc359135191"/>
      <w:r>
        <w:t>Delimitando o Escopo do Sistema</w:t>
      </w:r>
      <w:bookmarkEnd w:id="306"/>
    </w:p>
    <w:p w:rsidR="009C2025" w:rsidRDefault="009C2025" w:rsidP="009C2025">
      <w:pPr>
        <w:ind w:firstLine="578"/>
      </w:pPr>
      <w:r>
        <w:t>O objetivo principal do sistema que é permitir que informações dos alunos disponíveis, registradas e disponibilizadas em tempo real, possibilitando que tantos os pais e/ou responsáveis tenham ferramenta acompanhamento das ocorrências e atividades escolares.</w:t>
      </w:r>
    </w:p>
    <w:p w:rsidR="009C2025" w:rsidRDefault="009C2025" w:rsidP="009C2025">
      <w:pPr>
        <w:ind w:firstLine="578"/>
      </w:pPr>
      <w:r>
        <w:t>Por isso, será implementado os casos de uso que os gestores e professores utilizem para registrar e armazenar informações dos alunos, com facilidade e padronização, para que os responsáveis tenham acesso em tempo real, de forma ágil e fácil.</w:t>
      </w:r>
    </w:p>
    <w:p w:rsidR="009C2025" w:rsidRDefault="009C2025" w:rsidP="009C2025">
      <w:r>
        <w:t xml:space="preserve">          Por isso, os casos de usos selecionados para execução nesse semestre, com as páginas WEB, são os casos de uso de Ocorrência, </w:t>
      </w:r>
    </w:p>
    <w:p w:rsidR="009C2025" w:rsidRDefault="009C2025" w:rsidP="009C2025">
      <w:r>
        <w:t xml:space="preserve">         Os casos de usos, de inserir, consultar, alterar e excluir Ocorrências deve ter acesso diário, quando os professores e gestores incluem informações dos alunos e fatos escolares, para que os pais e/ou responsáveis possam acessá-los também pela WEB, de qualquer lugar um acesso à internet.  </w:t>
      </w:r>
    </w:p>
    <w:p w:rsidR="009C2025" w:rsidRDefault="009C2025" w:rsidP="009C2025">
      <w:r>
        <w:lastRenderedPageBreak/>
        <w:tab/>
        <w:t xml:space="preserve">O contexto do usuário utilizado nesses casos de uso, será a do professor e  do gestor que farão as inserções, alterações e exclusões de informações dos alunos, e do o contexto de aluno e pai/responsável que farão consultas pela WEB.  </w:t>
      </w:r>
    </w:p>
    <w:p w:rsidR="009C2025" w:rsidRDefault="009C2025" w:rsidP="009C2025">
      <w:r>
        <w:t xml:space="preserve">           Os casos de uso sobre o boletim, que se referem a um registro que acontece a cada dois meses (bimestral), não permitirá demonstrar o grande dinamismo do projeto, portanto devendo ser inseridos apenas em período posterior. </w:t>
      </w:r>
    </w:p>
    <w:p w:rsidR="009C2025" w:rsidRDefault="009C2025" w:rsidP="009C2025">
      <w:r>
        <w:tab/>
        <w:t xml:space="preserve">Para os casos de uso de cadastro de alunos, cadastro de professores e organização das turmas, que estão no perfil do usuário da secretaria, pode ser feito na escola, com acesso direto ao sistema, sem necessidade da internet, e por isso não precisa de um sistema WEB. Dessa forma, no momento não será implementado as páginas a WEB, pois isso não garante a demonstração de inovação de nossa proposta, que é a facilidade dos pais e/ou responsáveis acompanhar a vida escolar do aluno. No entanto, os casos de uso de Cadastrar Aluno e Cadastrar Turma estão implementados no sistema, mas não serão desenvolvidas páginas WEB, devido ao tempo limitado para finalização do projeto, e do objetivo do sistema. </w:t>
      </w:r>
    </w:p>
    <w:p w:rsidR="009C2025" w:rsidRDefault="009C2025">
      <w:pPr>
        <w:rPr>
          <w:ins w:id="307" w:author="lfernandobra" w:date="2014-09-07T18:56:00Z"/>
          <w:color w:val="0000FF"/>
        </w:rPr>
      </w:pPr>
    </w:p>
    <w:p w:rsidR="009C2025" w:rsidRDefault="009C2025">
      <w:pPr>
        <w:rPr>
          <w:ins w:id="308" w:author="lfernandobra" w:date="2014-09-07T18:56:00Z"/>
          <w:color w:val="0000FF"/>
        </w:rPr>
      </w:pPr>
    </w:p>
    <w:p w:rsidR="009C2025" w:rsidRDefault="009C2025">
      <w:pPr>
        <w:rPr>
          <w:ins w:id="309" w:author="lfernandobra" w:date="2014-09-07T18:56:00Z"/>
          <w:color w:val="0000FF"/>
        </w:rPr>
      </w:pPr>
    </w:p>
    <w:p w:rsidR="009C2025" w:rsidRDefault="009C2025">
      <w:pPr>
        <w:rPr>
          <w:ins w:id="310" w:author="lfernandobra" w:date="2014-09-07T18:56:00Z"/>
          <w:color w:val="0000FF"/>
        </w:rPr>
      </w:pPr>
    </w:p>
    <w:p w:rsidR="00825FD7" w:rsidRDefault="00825FD7"/>
    <w:p w:rsidR="00825FD7" w:rsidRDefault="00825FD7" w:rsidP="00825FD7">
      <w:pPr>
        <w:pStyle w:val="Legenda"/>
      </w:pPr>
      <w:bookmarkStart w:id="311" w:name="_Toc348899627"/>
      <w:r>
        <w:t xml:space="preserve">Tabela </w:t>
      </w:r>
      <w:r w:rsidR="00FE0409">
        <w:fldChar w:fldCharType="begin"/>
      </w:r>
      <w:r w:rsidR="006C723A">
        <w:instrText xml:space="preserve"> SEQ Tabela \* ARABIC </w:instrText>
      </w:r>
      <w:r w:rsidR="00FE0409">
        <w:fldChar w:fldCharType="separate"/>
      </w:r>
      <w:r w:rsidR="00E370D6">
        <w:rPr>
          <w:noProof/>
        </w:rPr>
        <w:t>3</w:t>
      </w:r>
      <w:r w:rsidR="00FE0409">
        <w:rPr>
          <w:noProof/>
        </w:rPr>
        <w:fldChar w:fldCharType="end"/>
      </w:r>
      <w:r>
        <w:t xml:space="preserve"> Escopo do Sistema</w:t>
      </w:r>
      <w:bookmarkEnd w:id="311"/>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5954"/>
        <w:gridCol w:w="992"/>
      </w:tblGrid>
      <w:tr w:rsidR="009C2025" w:rsidTr="00CA2946">
        <w:tc>
          <w:tcPr>
            <w:tcW w:w="2518" w:type="dxa"/>
            <w:shd w:val="solid" w:color="auto" w:fill="auto"/>
          </w:tcPr>
          <w:p w:rsidR="009C2025" w:rsidRDefault="009C2025" w:rsidP="00CA2946">
            <w:r>
              <w:t>Caso de Uso</w:t>
            </w:r>
          </w:p>
        </w:tc>
        <w:tc>
          <w:tcPr>
            <w:tcW w:w="5954" w:type="dxa"/>
            <w:shd w:val="solid" w:color="auto" w:fill="auto"/>
          </w:tcPr>
          <w:p w:rsidR="009C2025" w:rsidRDefault="009C2025" w:rsidP="00CA2946">
            <w:r>
              <w:t xml:space="preserve">Razão da Escolha </w:t>
            </w:r>
          </w:p>
        </w:tc>
        <w:tc>
          <w:tcPr>
            <w:tcW w:w="992" w:type="dxa"/>
            <w:shd w:val="solid" w:color="auto" w:fill="auto"/>
          </w:tcPr>
          <w:p w:rsidR="009C2025" w:rsidRDefault="009C2025" w:rsidP="00CA2946">
            <w:r>
              <w:t>Impl</w:t>
            </w:r>
          </w:p>
        </w:tc>
      </w:tr>
      <w:tr w:rsidR="009C2025" w:rsidTr="00CA2946">
        <w:tc>
          <w:tcPr>
            <w:tcW w:w="2518" w:type="dxa"/>
          </w:tcPr>
          <w:p w:rsidR="009C2025" w:rsidRPr="002E04A2" w:rsidRDefault="009C2025" w:rsidP="00CA2946">
            <w:r>
              <w:t>Cadastrar Ocorrência</w:t>
            </w:r>
          </w:p>
        </w:tc>
        <w:tc>
          <w:tcPr>
            <w:tcW w:w="5954" w:type="dxa"/>
          </w:tcPr>
          <w:p w:rsidR="009C2025" w:rsidRPr="002E04A2" w:rsidRDefault="009C2025" w:rsidP="00CA2946">
            <w:r>
              <w:t>Permite exercitar ações diárias do professor e consulta dos pais e/ou responsáveis.</w:t>
            </w:r>
          </w:p>
        </w:tc>
        <w:tc>
          <w:tcPr>
            <w:tcW w:w="992" w:type="dxa"/>
          </w:tcPr>
          <w:p w:rsidR="009C2025" w:rsidRDefault="009C2025" w:rsidP="00CA2946">
            <w:r>
              <w:t>Sim</w:t>
            </w:r>
          </w:p>
        </w:tc>
      </w:tr>
      <w:tr w:rsidR="009C2025" w:rsidTr="00CA2946">
        <w:trPr>
          <w:trHeight w:val="433"/>
        </w:trPr>
        <w:tc>
          <w:tcPr>
            <w:tcW w:w="2518" w:type="dxa"/>
          </w:tcPr>
          <w:p w:rsidR="009C2025" w:rsidRDefault="009C2025" w:rsidP="00CA2946">
            <w:r>
              <w:t>Editar Ocorrência</w:t>
            </w:r>
          </w:p>
        </w:tc>
        <w:tc>
          <w:tcPr>
            <w:tcW w:w="5954" w:type="dxa"/>
          </w:tcPr>
          <w:p w:rsidR="009C2025" w:rsidRPr="002E04A2" w:rsidRDefault="009C2025" w:rsidP="00CA2946">
            <w:r>
              <w:t>Permite exercitar ações de recuperar uma informação inserida pelo próprio professor e registrar alteração no banco de dados</w:t>
            </w:r>
          </w:p>
        </w:tc>
        <w:tc>
          <w:tcPr>
            <w:tcW w:w="992" w:type="dxa"/>
          </w:tcPr>
          <w:p w:rsidR="009C2025" w:rsidRDefault="009C2025" w:rsidP="00CA2946">
            <w:r>
              <w:t>Sim</w:t>
            </w:r>
          </w:p>
        </w:tc>
      </w:tr>
      <w:tr w:rsidR="009C2025" w:rsidTr="00CA2946">
        <w:tc>
          <w:tcPr>
            <w:tcW w:w="2518" w:type="dxa"/>
          </w:tcPr>
          <w:p w:rsidR="009C2025" w:rsidRDefault="009C2025" w:rsidP="00CA2946">
            <w:r>
              <w:t>Consultar Ocorrência</w:t>
            </w:r>
          </w:p>
        </w:tc>
        <w:tc>
          <w:tcPr>
            <w:tcW w:w="5954" w:type="dxa"/>
          </w:tcPr>
          <w:p w:rsidR="009C2025" w:rsidRDefault="009C2025" w:rsidP="00CA2946">
            <w:r>
              <w:t>Permite exercitar ações dos pais e/ou responsáveis, diariamente ou quando desejar</w:t>
            </w:r>
          </w:p>
        </w:tc>
        <w:tc>
          <w:tcPr>
            <w:tcW w:w="992" w:type="dxa"/>
          </w:tcPr>
          <w:p w:rsidR="009C2025" w:rsidRDefault="009C2025" w:rsidP="00CA2946">
            <w:r>
              <w:t>Sim</w:t>
            </w:r>
          </w:p>
        </w:tc>
      </w:tr>
      <w:tr w:rsidR="009C2025" w:rsidTr="00CA294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2518"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9C2025" w:rsidRDefault="009C2025" w:rsidP="00CA2946">
            <w:pPr>
              <w:pStyle w:val="yiv3554605634msonormal"/>
              <w:spacing w:before="0" w:beforeAutospacing="0" w:after="0" w:afterAutospacing="0"/>
            </w:pPr>
            <w:r>
              <w:t>Cadastrar Turma</w:t>
            </w:r>
          </w:p>
        </w:tc>
        <w:tc>
          <w:tcPr>
            <w:tcW w:w="5954" w:type="dxa"/>
            <w:tcBorders>
              <w:top w:val="nil"/>
              <w:left w:val="nil"/>
              <w:bottom w:val="single" w:sz="8" w:space="0" w:color="000000"/>
              <w:right w:val="single" w:sz="8" w:space="0" w:color="000000"/>
            </w:tcBorders>
            <w:tcMar>
              <w:top w:w="0" w:type="dxa"/>
              <w:left w:w="108" w:type="dxa"/>
              <w:bottom w:w="0" w:type="dxa"/>
              <w:right w:w="108" w:type="dxa"/>
            </w:tcMar>
            <w:hideMark/>
          </w:tcPr>
          <w:p w:rsidR="009C2025" w:rsidRDefault="008263BE" w:rsidP="00CA2946">
            <w:pPr>
              <w:pStyle w:val="yiv3554605634msonormal"/>
              <w:spacing w:before="0" w:beforeAutospacing="0" w:after="0" w:afterAutospacing="0"/>
            </w:pPr>
            <w:r>
              <w:t>Permite que o s</w:t>
            </w:r>
            <w:r w:rsidR="009C2025">
              <w:t>istema organize os informações dos alunos.</w:t>
            </w:r>
          </w:p>
        </w:tc>
        <w:tc>
          <w:tcPr>
            <w:tcW w:w="992" w:type="dxa"/>
            <w:tcBorders>
              <w:top w:val="nil"/>
              <w:left w:val="nil"/>
              <w:bottom w:val="single" w:sz="8" w:space="0" w:color="000000"/>
              <w:right w:val="single" w:sz="8" w:space="0" w:color="000000"/>
            </w:tcBorders>
            <w:tcMar>
              <w:top w:w="0" w:type="dxa"/>
              <w:left w:w="108" w:type="dxa"/>
              <w:bottom w:w="0" w:type="dxa"/>
              <w:right w:w="108" w:type="dxa"/>
            </w:tcMar>
            <w:hideMark/>
          </w:tcPr>
          <w:p w:rsidR="009C2025" w:rsidRDefault="009C2025" w:rsidP="00CA2946">
            <w:pPr>
              <w:pStyle w:val="yiv3554605634msonormal"/>
              <w:spacing w:before="0" w:beforeAutospacing="0" w:after="0" w:afterAutospacing="0"/>
            </w:pPr>
            <w:r>
              <w:t>Sim</w:t>
            </w:r>
          </w:p>
        </w:tc>
      </w:tr>
      <w:tr w:rsidR="009C2025" w:rsidTr="00CA2946">
        <w:tc>
          <w:tcPr>
            <w:tcW w:w="2518" w:type="dxa"/>
          </w:tcPr>
          <w:p w:rsidR="009C2025" w:rsidRDefault="009C2025" w:rsidP="00CA2946">
            <w:pPr>
              <w:pStyle w:val="yiv3554605634msonormal"/>
              <w:spacing w:before="0" w:beforeAutospacing="0" w:after="0" w:afterAutospacing="0"/>
            </w:pPr>
            <w:r>
              <w:t>Cadastrar Aluno</w:t>
            </w:r>
          </w:p>
        </w:tc>
        <w:tc>
          <w:tcPr>
            <w:tcW w:w="5954" w:type="dxa"/>
          </w:tcPr>
          <w:p w:rsidR="009C2025" w:rsidRDefault="00344136" w:rsidP="00CA2946">
            <w:pPr>
              <w:pStyle w:val="yiv3554605634msonormal"/>
              <w:spacing w:before="0" w:beforeAutospacing="0" w:after="0" w:afterAutospacing="0"/>
            </w:pPr>
            <w:r>
              <w:t>Permite exercitar o banc</w:t>
            </w:r>
            <w:r w:rsidR="009C2025">
              <w:t xml:space="preserve">o de dados do sistema. </w:t>
            </w:r>
          </w:p>
        </w:tc>
        <w:tc>
          <w:tcPr>
            <w:tcW w:w="992" w:type="dxa"/>
          </w:tcPr>
          <w:p w:rsidR="009C2025" w:rsidRDefault="009C2025" w:rsidP="00CA2946">
            <w:pPr>
              <w:pStyle w:val="yiv3554605634msonormal"/>
              <w:spacing w:before="0" w:beforeAutospacing="0" w:after="0" w:afterAutospacing="0"/>
            </w:pPr>
            <w:r>
              <w:t>Sim</w:t>
            </w:r>
          </w:p>
        </w:tc>
      </w:tr>
    </w:tbl>
    <w:p w:rsidR="00000000" w:rsidRDefault="007339CE">
      <w:pPr>
        <w:pPrChange w:id="312" w:author="lfernandobra" w:date="2014-09-07T18:55:00Z">
          <w:pPr>
            <w:pStyle w:val="Legenda"/>
          </w:pPr>
        </w:pPrChange>
      </w:pPr>
    </w:p>
    <w:p w:rsidR="00301E38" w:rsidRDefault="00301E38" w:rsidP="002C0578"/>
    <w:p w:rsidR="00301E38" w:rsidRDefault="00301E38">
      <w:pPr>
        <w:pStyle w:val="Ttulo2"/>
      </w:pPr>
      <w:bookmarkStart w:id="313" w:name="_Toc359135192"/>
      <w:r>
        <w:lastRenderedPageBreak/>
        <w:t>An</w:t>
      </w:r>
      <w:r w:rsidR="00873A33">
        <w:t>á</w:t>
      </w:r>
      <w:r>
        <w:t xml:space="preserve">lise de Contexto </w:t>
      </w:r>
      <w:r w:rsidR="00E33A2A">
        <w:t>do Usuário</w:t>
      </w:r>
      <w:bookmarkEnd w:id="313"/>
    </w:p>
    <w:p w:rsidR="00301E38" w:rsidRPr="006C7D88" w:rsidRDefault="00186131" w:rsidP="00186131">
      <w:pPr>
        <w:rPr>
          <w:color w:val="0000FF"/>
        </w:rPr>
      </w:pPr>
      <w:r w:rsidRPr="006C7D88">
        <w:rPr>
          <w:color w:val="0000FF"/>
        </w:rPr>
        <w:t>O</w:t>
      </w:r>
      <w:r w:rsidR="00301E38" w:rsidRPr="006C7D88">
        <w:rPr>
          <w:color w:val="0000FF"/>
        </w:rPr>
        <w:t>s</w:t>
      </w:r>
      <w:r w:rsidRPr="006C7D88">
        <w:rPr>
          <w:color w:val="0000FF"/>
        </w:rPr>
        <w:t xml:space="preserve"> detalhes </w:t>
      </w:r>
      <w:r w:rsidR="00301E38" w:rsidRPr="006C7D88">
        <w:rPr>
          <w:color w:val="0000FF"/>
        </w:rPr>
        <w:t xml:space="preserve">e o formato para </w:t>
      </w:r>
      <w:r w:rsidR="00556F32" w:rsidRPr="006C7D88">
        <w:rPr>
          <w:color w:val="0000FF"/>
        </w:rPr>
        <w:t>preenchimento</w:t>
      </w:r>
      <w:r w:rsidR="00301E38" w:rsidRPr="006C7D88">
        <w:rPr>
          <w:color w:val="0000FF"/>
        </w:rPr>
        <w:t xml:space="preserve"> deste subitem </w:t>
      </w:r>
      <w:r w:rsidR="006249C4">
        <w:rPr>
          <w:color w:val="0000FF"/>
        </w:rPr>
        <w:t xml:space="preserve">foram </w:t>
      </w:r>
      <w:r w:rsidR="00301E38" w:rsidRPr="006C7D88">
        <w:rPr>
          <w:color w:val="0000FF"/>
        </w:rPr>
        <w:t>fornecidas pela disciplina “</w:t>
      </w:r>
      <w:r w:rsidR="00873A33" w:rsidRPr="006C7D88">
        <w:rPr>
          <w:color w:val="0000FF"/>
        </w:rPr>
        <w:t>Interação Humano Computador</w:t>
      </w:r>
      <w:r w:rsidR="00301E38" w:rsidRPr="006C7D88">
        <w:rPr>
          <w:color w:val="0000FF"/>
        </w:rPr>
        <w:t>”</w:t>
      </w:r>
      <w:r w:rsidRPr="006C7D88">
        <w:rPr>
          <w:color w:val="0000FF"/>
        </w:rPr>
        <w:t>. Basicamente consiste em levantar junto aos usuários</w:t>
      </w:r>
      <w:r w:rsidR="00873A33" w:rsidRPr="006C7D88">
        <w:rPr>
          <w:color w:val="0000FF"/>
        </w:rPr>
        <w:t xml:space="preserve"> informações sobre o contexto de uso e as necessidades de usabilidade</w:t>
      </w:r>
      <w:r w:rsidRPr="006C7D88">
        <w:rPr>
          <w:color w:val="0000FF"/>
        </w:rPr>
        <w:t>. Uma das abordagens mais tradicionais para obter essas informações é através</w:t>
      </w:r>
      <w:r w:rsidR="00873A33" w:rsidRPr="006C7D88">
        <w:rPr>
          <w:color w:val="0000FF"/>
        </w:rPr>
        <w:t xml:space="preserve"> das técnicas</w:t>
      </w:r>
      <w:r w:rsidRPr="006C7D88">
        <w:rPr>
          <w:color w:val="0000FF"/>
        </w:rPr>
        <w:t xml:space="preserve"> de </w:t>
      </w:r>
      <w:r w:rsidR="00DA5463" w:rsidRPr="006C7D88">
        <w:rPr>
          <w:color w:val="0000FF"/>
        </w:rPr>
        <w:t>“</w:t>
      </w:r>
      <w:r w:rsidRPr="006C7D88">
        <w:rPr>
          <w:color w:val="0000FF"/>
        </w:rPr>
        <w:t>questionários de perfil e de uso</w:t>
      </w:r>
      <w:r w:rsidR="00873A33" w:rsidRPr="006C7D88">
        <w:rPr>
          <w:color w:val="0000FF"/>
        </w:rPr>
        <w:t>” e “aná</w:t>
      </w:r>
      <w:r w:rsidR="00A02670" w:rsidRPr="006C7D88">
        <w:rPr>
          <w:color w:val="0000FF"/>
        </w:rPr>
        <w:t>lise de competidores”.</w:t>
      </w:r>
    </w:p>
    <w:p w:rsidR="00873A33" w:rsidRDefault="00873A33" w:rsidP="00186131">
      <w:pPr>
        <w:rPr>
          <w:color w:val="0000FF"/>
        </w:rPr>
      </w:pPr>
    </w:p>
    <w:p w:rsidR="00873A33" w:rsidRPr="006C7D88" w:rsidRDefault="00873A33" w:rsidP="00873A33">
      <w:pPr>
        <w:rPr>
          <w:b/>
        </w:rPr>
      </w:pPr>
      <w:r w:rsidRPr="006C7D88">
        <w:rPr>
          <w:b/>
        </w:rPr>
        <w:t>3.5.1. Técnica 1</w:t>
      </w:r>
    </w:p>
    <w:p w:rsidR="00873A33" w:rsidRPr="006C7D88" w:rsidRDefault="00873A33" w:rsidP="00873A33">
      <w:r w:rsidRPr="006C7D88">
        <w:tab/>
        <w:t>Descrição do funcionamento da 1ª técnica escolhida.</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Metodologia</w:t>
      </w:r>
    </w:p>
    <w:p w:rsidR="00873A33" w:rsidRPr="006C7D88" w:rsidRDefault="00873A33" w:rsidP="00873A33">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6C7D88" w:rsidRDefault="00873A33" w:rsidP="00873A33">
      <w:pPr>
        <w:ind w:left="709"/>
      </w:pPr>
    </w:p>
    <w:p w:rsidR="00873A33" w:rsidRPr="006C7D88" w:rsidRDefault="00873A33" w:rsidP="00873A33">
      <w:pPr>
        <w:ind w:left="709"/>
        <w:rPr>
          <w:b/>
        </w:rPr>
      </w:pPr>
      <w:r w:rsidRPr="006C7D88">
        <w:rPr>
          <w:b/>
        </w:rPr>
        <w:t>Dados Coletados</w:t>
      </w:r>
    </w:p>
    <w:p w:rsidR="00873A33" w:rsidRPr="006C7D88" w:rsidRDefault="00873A33" w:rsidP="00873A33">
      <w:pPr>
        <w:ind w:left="709"/>
        <w:rPr>
          <w:i/>
          <w:color w:val="0000FF"/>
        </w:rPr>
      </w:pPr>
      <w:r w:rsidRPr="006C7D88">
        <w:rPr>
          <w:i/>
          <w:color w:val="0000FF"/>
        </w:rPr>
        <w:t>Apresentar detalhadamente os dados coletados na aplicação da técnica e suas conclusões.</w:t>
      </w:r>
    </w:p>
    <w:p w:rsidR="00873A33" w:rsidRPr="006C7D88" w:rsidRDefault="00873A33" w:rsidP="00873A33"/>
    <w:p w:rsidR="00873A33" w:rsidRPr="006C7D88" w:rsidRDefault="00873A33" w:rsidP="00873A33">
      <w:pPr>
        <w:rPr>
          <w:b/>
        </w:rPr>
      </w:pPr>
      <w:r w:rsidRPr="006C7D88">
        <w:rPr>
          <w:b/>
        </w:rPr>
        <w:t>3.5.2. Técnica 2</w:t>
      </w:r>
    </w:p>
    <w:p w:rsidR="00873A33" w:rsidRPr="006C7D88" w:rsidRDefault="00873A33" w:rsidP="00873A33">
      <w:r w:rsidRPr="006C7D88">
        <w:tab/>
        <w:t>Descrição do funcionamento da 2ª técnica escolhida.</w:t>
      </w:r>
    </w:p>
    <w:p w:rsidR="00873A33" w:rsidRPr="006C7D88" w:rsidRDefault="00873A33" w:rsidP="00873A33">
      <w:pPr>
        <w:ind w:left="709"/>
      </w:pPr>
    </w:p>
    <w:p w:rsidR="00873A33" w:rsidRPr="006C7D88" w:rsidRDefault="00873A33" w:rsidP="00873A33">
      <w:pPr>
        <w:ind w:left="709"/>
        <w:rPr>
          <w:b/>
        </w:rPr>
      </w:pPr>
      <w:r w:rsidRPr="006C7D88">
        <w:rPr>
          <w:b/>
        </w:rPr>
        <w:t>Metodologia</w:t>
      </w:r>
    </w:p>
    <w:p w:rsidR="00873A33" w:rsidRPr="006C7D88" w:rsidRDefault="00873A33" w:rsidP="00873A33">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rsidR="00873A33" w:rsidRPr="00873A33" w:rsidRDefault="00873A33" w:rsidP="00873A33">
      <w:pPr>
        <w:ind w:left="709"/>
        <w:rPr>
          <w:color w:val="FF0000"/>
        </w:rPr>
      </w:pPr>
    </w:p>
    <w:p w:rsidR="00873A33" w:rsidRPr="006C7D88" w:rsidRDefault="00873A33" w:rsidP="00873A33">
      <w:pPr>
        <w:ind w:left="709"/>
        <w:rPr>
          <w:b/>
        </w:rPr>
      </w:pPr>
      <w:r w:rsidRPr="006C7D88">
        <w:rPr>
          <w:b/>
        </w:rPr>
        <w:t>Dados Coletados</w:t>
      </w:r>
    </w:p>
    <w:p w:rsidR="00873A33" w:rsidRPr="006C7D88" w:rsidRDefault="00873A33" w:rsidP="00873A33">
      <w:pPr>
        <w:rPr>
          <w:color w:val="0000FF"/>
        </w:rPr>
      </w:pPr>
      <w:r w:rsidRPr="00873A33">
        <w:rPr>
          <w:color w:val="FF0000"/>
        </w:rPr>
        <w:tab/>
      </w:r>
      <w:r w:rsidRPr="006C7D88">
        <w:rPr>
          <w:color w:val="0000FF"/>
        </w:rPr>
        <w:t>Apresentar detalhadamente os dados coletados na aplicação da técnica e suas conclusões.</w:t>
      </w:r>
    </w:p>
    <w:p w:rsidR="00301E38" w:rsidRPr="006C7D88" w:rsidRDefault="00301E38" w:rsidP="00784EC4"/>
    <w:p w:rsidR="00301E38" w:rsidRDefault="00301E38">
      <w:pPr>
        <w:pStyle w:val="Ttulo1"/>
        <w:pageBreakBefore/>
      </w:pPr>
      <w:bookmarkStart w:id="314" w:name="_Toc359135193"/>
      <w:r>
        <w:lastRenderedPageBreak/>
        <w:t>Projeto do Software</w:t>
      </w:r>
      <w:bookmarkEnd w:id="314"/>
    </w:p>
    <w:p w:rsidR="006249C4" w:rsidRDefault="006249C4" w:rsidP="00C32227">
      <w:pPr>
        <w:pStyle w:val="Ttulo2"/>
      </w:pPr>
      <w:bookmarkStart w:id="315" w:name="_Toc359135194"/>
      <w:r>
        <w:t>Arquitetura de Software</w:t>
      </w:r>
    </w:p>
    <w:p w:rsidR="006249C4" w:rsidRDefault="006249C4" w:rsidP="006249C4">
      <w:pPr>
        <w:rPr>
          <w:color w:val="0000FF"/>
        </w:rPr>
      </w:pPr>
      <w:r>
        <w:rPr>
          <w:color w:val="0000FF"/>
        </w:rPr>
        <w:t xml:space="preserve">Descreva </w:t>
      </w:r>
      <w:r w:rsidRPr="00093402">
        <w:rPr>
          <w:color w:val="0000FF"/>
        </w:rPr>
        <w:t xml:space="preserve">neste tópico </w:t>
      </w:r>
      <w:r>
        <w:rPr>
          <w:color w:val="0000FF"/>
        </w:rPr>
        <w:t xml:space="preserve">a arquitetura do sistema Web que está sendo desenvolvido, conforme trabalhado na disciplina de Tecnologias para Desenvolvimento Web. Se estiver sendo utilizado um framework específico (exemplo, JSF), </w:t>
      </w:r>
      <w:r w:rsidR="00A17039">
        <w:rPr>
          <w:color w:val="0000FF"/>
        </w:rPr>
        <w:t>devem-se</w:t>
      </w:r>
      <w:r>
        <w:rPr>
          <w:color w:val="0000FF"/>
        </w:rPr>
        <w:t xml:space="preserve"> incluir informações deste framework.</w:t>
      </w:r>
    </w:p>
    <w:p w:rsidR="00E1145A" w:rsidRDefault="006249C4" w:rsidP="00A17039">
      <w:pPr>
        <w:rPr>
          <w:color w:val="0000FF"/>
        </w:rPr>
      </w:pPr>
      <w:r>
        <w:rPr>
          <w:color w:val="0000FF"/>
        </w:rPr>
        <w:t>Pode-se usar um diagrama ou simplesmente descrever as camadas</w:t>
      </w:r>
      <w:r w:rsidR="00A17039">
        <w:rPr>
          <w:color w:val="0000FF"/>
        </w:rPr>
        <w:t xml:space="preserve"> ou módulos do sistema, isto é, como são subdivididas as classes e páginas Web do sistema.</w:t>
      </w:r>
    </w:p>
    <w:p w:rsidR="00A66EE8" w:rsidRDefault="00A66EE8" w:rsidP="00A17039">
      <w:pPr>
        <w:rPr>
          <w:color w:val="0000FF"/>
        </w:rPr>
      </w:pPr>
      <w:r>
        <w:rPr>
          <w:color w:val="0000FF"/>
        </w:rPr>
        <w:t>Exemplo de camadas: Apresentação, com páginas JSP; Controle, com Servlets; e Modelo com classes de acesso a dados.</w:t>
      </w:r>
    </w:p>
    <w:p w:rsidR="00A17039" w:rsidRDefault="00A17039" w:rsidP="00A17039">
      <w:pPr>
        <w:rPr>
          <w:color w:val="0000FF"/>
        </w:rPr>
      </w:pPr>
    </w:p>
    <w:p w:rsidR="00A17039" w:rsidRDefault="00A17039" w:rsidP="00A17039">
      <w:pPr>
        <w:pStyle w:val="Ttulo3"/>
      </w:pPr>
      <w:r>
        <w:t>Realização de Casos de Uso</w:t>
      </w:r>
    </w:p>
    <w:p w:rsidR="00A17039" w:rsidRDefault="00A17039" w:rsidP="00A17039">
      <w:pPr>
        <w:rPr>
          <w:color w:val="0000FF"/>
        </w:rPr>
      </w:pPr>
      <w:r>
        <w:rPr>
          <w:color w:val="0000FF"/>
        </w:rPr>
        <w:t xml:space="preserve">Neste tópico, </w:t>
      </w:r>
      <w:r w:rsidR="00D026F6">
        <w:rPr>
          <w:color w:val="0000FF"/>
        </w:rPr>
        <w:t xml:space="preserve">cada </w:t>
      </w:r>
      <w:r>
        <w:rPr>
          <w:color w:val="0000FF"/>
        </w:rPr>
        <w:t>caso de uso que fazparte do escopo do sistema deve ser detalhado</w:t>
      </w:r>
      <w:r w:rsidR="00D026F6">
        <w:rPr>
          <w:color w:val="0000FF"/>
        </w:rPr>
        <w:t>. Deve</w:t>
      </w:r>
      <w:r w:rsidR="007B51AB">
        <w:rPr>
          <w:color w:val="0000FF"/>
        </w:rPr>
        <w:t>m</w:t>
      </w:r>
      <w:r w:rsidR="00D026F6">
        <w:rPr>
          <w:color w:val="0000FF"/>
        </w:rPr>
        <w:t>-se citar todas as classes e páginas Web que realiza</w:t>
      </w:r>
      <w:r w:rsidR="007B51AB">
        <w:rPr>
          <w:color w:val="0000FF"/>
        </w:rPr>
        <w:t>m</w:t>
      </w:r>
      <w:r w:rsidR="00D026F6">
        <w:rPr>
          <w:color w:val="0000FF"/>
        </w:rPr>
        <w:t xml:space="preserve"> o caso de uso em questão</w:t>
      </w:r>
      <w:r>
        <w:rPr>
          <w:color w:val="0000FF"/>
        </w:rPr>
        <w:t xml:space="preserve">. Pode-se usar tanto diagrama de sequência </w:t>
      </w:r>
      <w:r w:rsidR="002E66D1">
        <w:rPr>
          <w:color w:val="0000FF"/>
        </w:rPr>
        <w:t xml:space="preserve">como </w:t>
      </w:r>
      <w:r>
        <w:rPr>
          <w:color w:val="0000FF"/>
        </w:rPr>
        <w:t>de colaboração</w:t>
      </w:r>
      <w:r w:rsidR="007B51AB">
        <w:rPr>
          <w:color w:val="0000FF"/>
        </w:rPr>
        <w:t xml:space="preserve"> ou outro diagrama que descreva o fluxo</w:t>
      </w:r>
      <w:r w:rsidR="00A66EE8">
        <w:rPr>
          <w:color w:val="0000FF"/>
        </w:rPr>
        <w:t xml:space="preserve"> de mensagens</w:t>
      </w:r>
      <w:r>
        <w:rPr>
          <w:color w:val="0000FF"/>
        </w:rPr>
        <w:t>.</w:t>
      </w:r>
      <w:r w:rsidR="00F35B7E">
        <w:rPr>
          <w:color w:val="0000FF"/>
        </w:rPr>
        <w:t xml:space="preserve"> Deixar claro </w:t>
      </w:r>
      <w:r w:rsidR="008F0315">
        <w:rPr>
          <w:color w:val="0000FF"/>
        </w:rPr>
        <w:t>como cada classe ou página Web se encaixa na arquitetura descrita no item 4.1.</w:t>
      </w:r>
    </w:p>
    <w:p w:rsidR="007B51AB" w:rsidRDefault="007B51AB" w:rsidP="00A17039">
      <w:pPr>
        <w:rPr>
          <w:color w:val="0000FF"/>
        </w:rPr>
      </w:pPr>
      <w:r>
        <w:rPr>
          <w:color w:val="0000FF"/>
        </w:rPr>
        <w:t>Exemplo:</w:t>
      </w:r>
    </w:p>
    <w:p w:rsidR="00A66EE8" w:rsidRDefault="00A66EE8" w:rsidP="00A17039">
      <w:pPr>
        <w:rPr>
          <w:color w:val="0000FF"/>
        </w:rPr>
      </w:pPr>
      <w:r>
        <w:rPr>
          <w:color w:val="0000FF"/>
        </w:rPr>
        <w:t xml:space="preserve">O diagrama a seguir demonstra o fluxo para remoção de um aluno da lista de alunos cadastrados. </w:t>
      </w:r>
      <w:r w:rsidR="00451158">
        <w:rPr>
          <w:color w:val="0000FF"/>
        </w:rPr>
        <w:t>O lado do cliente é o resultado visual apresentado para o usuário a partir das páginas presentes na camada de apresentação.</w:t>
      </w:r>
    </w:p>
    <w:p w:rsidR="006249C4" w:rsidRDefault="00A66EE8" w:rsidP="006249C4">
      <w:pPr>
        <w:rPr>
          <w:color w:val="0000FF"/>
        </w:rPr>
      </w:pPr>
      <w:r>
        <w:rPr>
          <w:noProof/>
          <w:color w:val="0000FF"/>
        </w:rPr>
        <w:lastRenderedPageBreak/>
        <w:drawing>
          <wp:inline distT="0" distB="0" distL="0" distR="0">
            <wp:extent cx="6011839" cy="45627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5149" cy="4565226"/>
                    </a:xfrm>
                    <a:prstGeom prst="rect">
                      <a:avLst/>
                    </a:prstGeom>
                    <a:noFill/>
                  </pic:spPr>
                </pic:pic>
              </a:graphicData>
            </a:graphic>
          </wp:inline>
        </w:drawing>
      </w:r>
    </w:p>
    <w:p w:rsidR="00C32227" w:rsidRPr="00093402" w:rsidRDefault="00C32227" w:rsidP="00C32227">
      <w:pPr>
        <w:pStyle w:val="Ttulo2"/>
      </w:pPr>
      <w:r w:rsidRPr="00093402">
        <w:rPr>
          <w:i/>
        </w:rPr>
        <w:t>Guidelines</w:t>
      </w:r>
      <w:r w:rsidRPr="00093402">
        <w:t xml:space="preserve"> de </w:t>
      </w:r>
      <w:r w:rsidR="00E06D5D" w:rsidRPr="00093402">
        <w:t>Interface</w:t>
      </w:r>
      <w:bookmarkEnd w:id="315"/>
    </w:p>
    <w:p w:rsidR="00C32227" w:rsidRPr="00093402" w:rsidRDefault="00C32227" w:rsidP="00C32227">
      <w:pPr>
        <w:rPr>
          <w:color w:val="0000FF"/>
        </w:rPr>
      </w:pPr>
      <w:r w:rsidRPr="00093402">
        <w:rPr>
          <w:color w:val="0000FF"/>
        </w:rPr>
        <w:t xml:space="preserve">Insira neste tópico os </w:t>
      </w:r>
      <w:r w:rsidRPr="00093402">
        <w:rPr>
          <w:i/>
          <w:color w:val="0000FF"/>
        </w:rPr>
        <w:t>guide</w:t>
      </w:r>
      <w:r w:rsidR="00E06D5D" w:rsidRPr="00093402">
        <w:rPr>
          <w:i/>
          <w:color w:val="0000FF"/>
        </w:rPr>
        <w:t>lines</w:t>
      </w:r>
      <w:r w:rsidR="00E06D5D" w:rsidRPr="00093402">
        <w:rPr>
          <w:color w:val="0000FF"/>
        </w:rPr>
        <w:t xml:space="preserve"> definidos na disciplinaInteração Humano Computador. Exemplo do formato:</w:t>
      </w:r>
    </w:p>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120"/>
        <w:gridCol w:w="4251"/>
      </w:tblGrid>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i/>
                <w:sz w:val="22"/>
                <w:szCs w:val="22"/>
              </w:rPr>
              <w:t>Guideline nro</w:t>
            </w:r>
            <w:r w:rsidRPr="00E06D5D">
              <w:rPr>
                <w:rStyle w:val="Forte"/>
                <w:b w:val="0"/>
                <w:sz w:val="22"/>
                <w:szCs w:val="22"/>
              </w:rPr>
              <w:t>:</w:t>
            </w:r>
          </w:p>
        </w:tc>
        <w:tc>
          <w:tcPr>
            <w:tcW w:w="4251" w:type="dxa"/>
          </w:tcPr>
          <w:p w:rsidR="00E06D5D" w:rsidRPr="00093402" w:rsidRDefault="00E06D5D" w:rsidP="00591961">
            <w:pPr>
              <w:rPr>
                <w:rStyle w:val="Forte"/>
                <w:b w:val="0"/>
                <w:i/>
                <w:sz w:val="22"/>
                <w:szCs w:val="22"/>
              </w:rPr>
            </w:pPr>
            <w:r w:rsidRPr="00093402">
              <w:rPr>
                <w:rStyle w:val="Forte"/>
                <w:b w:val="0"/>
                <w:i/>
                <w:sz w:val="22"/>
                <w:szCs w:val="22"/>
              </w:rPr>
              <w:t>Título do guideline</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Exemplo:</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Descrever um exemplo prático do uso do guideline</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Exceção (se houver):</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Descrever uma situação de exceção na qual o guideline não é aplicado</w:t>
            </w:r>
          </w:p>
        </w:tc>
      </w:tr>
      <w:tr w:rsidR="00E06D5D" w:rsidRPr="00E06D5D" w:rsidTr="00591961">
        <w:tc>
          <w:tcPr>
            <w:tcW w:w="3120" w:type="dxa"/>
          </w:tcPr>
          <w:p w:rsidR="00E06D5D" w:rsidRPr="00E06D5D" w:rsidRDefault="00E06D5D" w:rsidP="00591961">
            <w:pPr>
              <w:rPr>
                <w:rStyle w:val="Forte"/>
                <w:b w:val="0"/>
                <w:sz w:val="22"/>
                <w:szCs w:val="22"/>
              </w:rPr>
            </w:pPr>
            <w:r w:rsidRPr="00E06D5D">
              <w:rPr>
                <w:rStyle w:val="Forte"/>
                <w:b w:val="0"/>
                <w:sz w:val="22"/>
                <w:szCs w:val="22"/>
              </w:rPr>
              <w:t>Justificativa:</w:t>
            </w:r>
          </w:p>
        </w:tc>
        <w:tc>
          <w:tcPr>
            <w:tcW w:w="4251" w:type="dxa"/>
          </w:tcPr>
          <w:p w:rsidR="00E06D5D" w:rsidRPr="00093402" w:rsidRDefault="00E06D5D" w:rsidP="00591961">
            <w:pPr>
              <w:rPr>
                <w:rStyle w:val="Forte"/>
                <w:b w:val="0"/>
                <w:color w:val="0000FF"/>
                <w:sz w:val="22"/>
                <w:szCs w:val="22"/>
              </w:rPr>
            </w:pPr>
            <w:r w:rsidRPr="00093402">
              <w:rPr>
                <w:rStyle w:val="Forte"/>
                <w:b w:val="0"/>
                <w:i/>
                <w:color w:val="0000FF"/>
                <w:sz w:val="22"/>
                <w:szCs w:val="22"/>
              </w:rPr>
              <w:t xml:space="preserve">Descrever como esse guideline melhora a usabilidade da interface </w:t>
            </w:r>
          </w:p>
        </w:tc>
      </w:tr>
    </w:tbl>
    <w:p w:rsidR="00E06D5D" w:rsidRPr="00E06D5D" w:rsidRDefault="00E06D5D" w:rsidP="00C32227">
      <w:pPr>
        <w:rPr>
          <w:color w:val="FF0000"/>
        </w:rPr>
      </w:pPr>
    </w:p>
    <w:p w:rsidR="00C32227" w:rsidRPr="00C32227" w:rsidRDefault="00C32227" w:rsidP="00C32227"/>
    <w:p w:rsidR="00301E38" w:rsidRDefault="00301E38">
      <w:pPr>
        <w:pStyle w:val="Ttulo2"/>
      </w:pPr>
      <w:bookmarkStart w:id="316" w:name="_Toc359135195"/>
      <w:r>
        <w:lastRenderedPageBreak/>
        <w:t>Protótipo das telas</w:t>
      </w:r>
      <w:bookmarkEnd w:id="316"/>
    </w:p>
    <w:p w:rsidR="00301E38" w:rsidRPr="00093402" w:rsidRDefault="00301E38" w:rsidP="002C0578">
      <w:pPr>
        <w:rPr>
          <w:color w:val="0000FF"/>
        </w:rPr>
      </w:pPr>
      <w:r w:rsidRPr="00725F5C">
        <w:rPr>
          <w:color w:val="0000FF"/>
        </w:rPr>
        <w:t>Deverá ser desenvolvido e documentado o protótipo das telas, considerando-se os aspectos de ergonomia e usabilidade.</w:t>
      </w:r>
      <w:r w:rsidR="00E06D5D" w:rsidRPr="008F62B9">
        <w:rPr>
          <w:color w:val="0000FF"/>
        </w:rPr>
        <w:t xml:space="preserve">As informações e o formato para preenchimento deste subitem são fornecidas pela </w:t>
      </w:r>
      <w:r w:rsidR="00E06D5D" w:rsidRPr="00093402">
        <w:rPr>
          <w:color w:val="0000FF"/>
        </w:rPr>
        <w:t>disciplina “Interação Humano Computador”</w:t>
      </w:r>
    </w:p>
    <w:p w:rsidR="00BF53DF" w:rsidRPr="00725F5C" w:rsidRDefault="00BF53DF" w:rsidP="002C0578">
      <w:pPr>
        <w:rPr>
          <w:color w:val="0000FF"/>
        </w:rPr>
      </w:pPr>
    </w:p>
    <w:p w:rsidR="00301E38" w:rsidRPr="00E06D5D" w:rsidRDefault="00301E38" w:rsidP="00E06D5D">
      <w:pPr>
        <w:pStyle w:val="Ttulo3"/>
        <w:spacing w:after="0" w:line="360" w:lineRule="auto"/>
        <w:rPr>
          <w:szCs w:val="24"/>
        </w:rPr>
      </w:pPr>
      <w:bookmarkStart w:id="317" w:name="_Toc359135196"/>
      <w:r w:rsidRPr="00E06D5D">
        <w:rPr>
          <w:szCs w:val="24"/>
        </w:rPr>
        <w:t>Baixa Fidelidade</w:t>
      </w:r>
      <w:bookmarkEnd w:id="317"/>
    </w:p>
    <w:p w:rsidR="00E06D5D" w:rsidRPr="00093402" w:rsidRDefault="00E06D5D" w:rsidP="00E06D5D">
      <w:pPr>
        <w:widowControl w:val="0"/>
        <w:ind w:left="360"/>
        <w:rPr>
          <w:rStyle w:val="Forte"/>
          <w:b w:val="0"/>
          <w:color w:val="0000FF"/>
        </w:rPr>
      </w:pPr>
      <w:r w:rsidRPr="00093402">
        <w:rPr>
          <w:color w:val="0000FF"/>
        </w:rPr>
        <w:t xml:space="preserve">A prototipação de baixa fidelidade é uma técnica destinada a implementar as especificações para a interface e a usabilidade de um sistema. </w:t>
      </w:r>
      <w:r w:rsidRPr="00093402">
        <w:rPr>
          <w:rStyle w:val="Forte"/>
          <w:b w:val="0"/>
          <w:color w:val="0000FF"/>
        </w:rPr>
        <w:t xml:space="preserve">A proposta desta etapa é desenvolver os protótipos de baixa fidelidade que correspondam às interfaces do projeto que está sendo desenvolvido na disciplina Projeto Integrador. </w:t>
      </w:r>
      <w:r w:rsidRPr="00093402">
        <w:rPr>
          <w:color w:val="0000FF"/>
        </w:rPr>
        <w:t xml:space="preserve">Os protótipos devem ser construídos considerando os </w:t>
      </w:r>
      <w:r w:rsidRPr="00093402">
        <w:rPr>
          <w:i/>
          <w:color w:val="0000FF"/>
        </w:rPr>
        <w:t>guidelines</w:t>
      </w:r>
      <w:r w:rsidRPr="00093402">
        <w:rPr>
          <w:color w:val="0000FF"/>
        </w:rPr>
        <w:t xml:space="preserve"> desenvolvidos pelo grupo.</w:t>
      </w:r>
    </w:p>
    <w:p w:rsidR="00EE51EB" w:rsidRPr="00093402" w:rsidRDefault="00E06D5D" w:rsidP="00E06D5D">
      <w:pPr>
        <w:widowControl w:val="0"/>
        <w:ind w:left="360"/>
        <w:rPr>
          <w:color w:val="0000FF"/>
        </w:rPr>
      </w:pPr>
      <w:r w:rsidRPr="00093402">
        <w:rPr>
          <w:rStyle w:val="Forte"/>
          <w:b w:val="0"/>
          <w:color w:val="0000FF"/>
        </w:rPr>
        <w:t xml:space="preserve">Nesta etapa do projeto, os protótipos devem desenvolvidos em ferramentas de prototipação de telas, como o Pencil e o Balsamiq </w:t>
      </w:r>
      <w:r w:rsidRPr="00093402">
        <w:rPr>
          <w:rStyle w:val="Forte"/>
          <w:color w:val="0000FF"/>
        </w:rPr>
        <w:t>(obrigatório)</w:t>
      </w:r>
      <w:r w:rsidRPr="00093402">
        <w:rPr>
          <w:rStyle w:val="Forte"/>
          <w:b w:val="0"/>
          <w:color w:val="0000FF"/>
        </w:rPr>
        <w:t xml:space="preserve">, exemplificadas na da disciplina Interação Humano Computador. Desenvolver os protótipos de </w:t>
      </w:r>
      <w:r w:rsidRPr="00093402">
        <w:rPr>
          <w:rStyle w:val="Forte"/>
          <w:color w:val="0000FF"/>
        </w:rPr>
        <w:t>todas as possíveis telas do sistema</w:t>
      </w:r>
      <w:r w:rsidRPr="00093402">
        <w:rPr>
          <w:rStyle w:val="Forte"/>
          <w:b w:val="0"/>
          <w:color w:val="0000FF"/>
        </w:rPr>
        <w:t>, inclusive telas de mensagem, telas de erros, telas de confirmação, entre outras.</w:t>
      </w:r>
    </w:p>
    <w:p w:rsidR="00EE51EB" w:rsidRPr="00E06D5D" w:rsidRDefault="00EE51EB" w:rsidP="00E06D5D">
      <w:pPr>
        <w:rPr>
          <w:color w:val="FF0000"/>
        </w:rPr>
      </w:pPr>
    </w:p>
    <w:p w:rsidR="00301E38" w:rsidRPr="008F62B9" w:rsidRDefault="00301E38" w:rsidP="00E06D5D">
      <w:pPr>
        <w:rPr>
          <w:color w:val="0000FF"/>
        </w:rPr>
      </w:pPr>
    </w:p>
    <w:p w:rsidR="00301E38" w:rsidRDefault="00301E38" w:rsidP="002C0578"/>
    <w:p w:rsidR="00301E38" w:rsidRDefault="00301E38">
      <w:pPr>
        <w:pStyle w:val="Ttulo3"/>
      </w:pPr>
      <w:bookmarkStart w:id="318" w:name="_Toc359135197"/>
      <w:r>
        <w:t>Alta Fidelidade</w:t>
      </w:r>
      <w:bookmarkEnd w:id="318"/>
    </w:p>
    <w:p w:rsidR="00EC0ABE" w:rsidRPr="00093402" w:rsidRDefault="00EC0ABE" w:rsidP="00EC0ABE">
      <w:pPr>
        <w:widowControl w:val="0"/>
        <w:spacing w:before="100" w:after="100"/>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conteúdo de informação mais elaborado, tornando possível obter medidas de usabilidade (eficácia, eficiência e satisfação) por meio de testes de uso.</w:t>
      </w:r>
    </w:p>
    <w:p w:rsidR="00EC0ABE" w:rsidRPr="00093402" w:rsidRDefault="00EC0ABE" w:rsidP="00EC0ABE">
      <w:pPr>
        <w:widowControl w:val="0"/>
        <w:spacing w:before="100" w:after="100"/>
        <w:rPr>
          <w:rStyle w:val="Forte"/>
          <w:b w:val="0"/>
          <w:color w:val="0000FF"/>
        </w:rPr>
      </w:pPr>
      <w:r w:rsidRPr="00093402">
        <w:rPr>
          <w:rStyle w:val="Forte"/>
          <w:b w:val="0"/>
          <w:color w:val="0000FF"/>
        </w:rPr>
        <w:t>A proposta desta etapa é desenvolver os protótipos de alta fidelidade que correspondam às interfaces do projeto que está sendo desenvolvido na disciplina Projeto Integrador.</w:t>
      </w:r>
    </w:p>
    <w:p w:rsidR="00EC0ABE" w:rsidRPr="00093402" w:rsidRDefault="00EC0ABE" w:rsidP="00EC0ABE">
      <w:pPr>
        <w:rPr>
          <w:strike/>
          <w:color w:val="0000FF"/>
        </w:rPr>
      </w:pPr>
      <w:r w:rsidRPr="00093402">
        <w:rPr>
          <w:color w:val="0000FF"/>
        </w:rPr>
        <w:t xml:space="preserve">Assim como foi feito na durante o desenvolvimento dos protótipos de baixa fidelidade, os protótipos de alta fidelidade devem ser construídos considerando os </w:t>
      </w:r>
      <w:r w:rsidRPr="00093402">
        <w:rPr>
          <w:i/>
          <w:color w:val="0000FF"/>
        </w:rPr>
        <w:t>guidelines</w:t>
      </w:r>
      <w:r w:rsidRPr="00093402">
        <w:rPr>
          <w:color w:val="0000FF"/>
        </w:rPr>
        <w:t xml:space="preserve"> desenvolvidos pelo grupo.</w:t>
      </w:r>
    </w:p>
    <w:p w:rsidR="00301E38" w:rsidRPr="00093402" w:rsidRDefault="00EC0ABE" w:rsidP="002C0578">
      <w:pPr>
        <w:rPr>
          <w:rFonts w:ascii="Arial" w:hAnsi="Arial" w:cs="Arial"/>
          <w:color w:val="0000FF"/>
        </w:rPr>
      </w:pPr>
      <w:r w:rsidRPr="00093402">
        <w:rPr>
          <w:color w:val="0000FF"/>
        </w:rPr>
        <w:t>Mais</w:t>
      </w:r>
      <w:r w:rsidR="00301E38" w:rsidRPr="00093402">
        <w:rPr>
          <w:color w:val="0000FF"/>
        </w:rPr>
        <w:t xml:space="preserve"> informações e o formato para </w:t>
      </w:r>
      <w:r w:rsidR="00EE51EB" w:rsidRPr="00093402">
        <w:rPr>
          <w:color w:val="0000FF"/>
        </w:rPr>
        <w:t>preenchimento</w:t>
      </w:r>
      <w:r w:rsidR="00301E38" w:rsidRPr="00093402">
        <w:rPr>
          <w:color w:val="0000FF"/>
        </w:rPr>
        <w:t xml:space="preserve"> deste subitem são fornecidas pela disciplina “</w:t>
      </w:r>
      <w:r w:rsidRPr="00093402">
        <w:rPr>
          <w:color w:val="0000FF"/>
        </w:rPr>
        <w:t>Interação Humano Computador</w:t>
      </w:r>
      <w:r w:rsidR="00301E38" w:rsidRPr="00093402">
        <w:rPr>
          <w:color w:val="0000FF"/>
        </w:rPr>
        <w:t>”</w:t>
      </w:r>
    </w:p>
    <w:p w:rsidR="00301E38" w:rsidRDefault="00301E38" w:rsidP="002C0578"/>
    <w:p w:rsidR="00301E38" w:rsidRDefault="00301E38">
      <w:pPr>
        <w:pStyle w:val="Ttulo2"/>
      </w:pPr>
      <w:bookmarkStart w:id="319" w:name="_Toc359135198"/>
      <w:r>
        <w:lastRenderedPageBreak/>
        <w:t>Projeto do Banco de Dados</w:t>
      </w:r>
      <w:bookmarkEnd w:id="319"/>
    </w:p>
    <w:p w:rsidR="00535365" w:rsidRPr="000E0E05" w:rsidRDefault="00535365" w:rsidP="002C0578">
      <w:pPr>
        <w:rPr>
          <w:color w:val="0000FF"/>
        </w:rPr>
      </w:pPr>
      <w:r w:rsidRPr="000E0E05">
        <w:rPr>
          <w:color w:val="0000FF"/>
        </w:rPr>
        <w:t>As informações e o formato para preenchimento deste item são fornecidos pela disciplina “Banco de Dados”.</w:t>
      </w:r>
    </w:p>
    <w:p w:rsidR="00535365" w:rsidRPr="00D53748" w:rsidRDefault="00535365" w:rsidP="00784EC4"/>
    <w:p w:rsidR="00535365" w:rsidRPr="00D53748" w:rsidRDefault="00535365" w:rsidP="00535365">
      <w:pPr>
        <w:pStyle w:val="Ttulo3"/>
      </w:pPr>
      <w:bookmarkStart w:id="320" w:name="_Toc359135199"/>
      <w:bookmarkStart w:id="321" w:name="_Toc269829200"/>
      <w:r w:rsidRPr="00D53748">
        <w:t>Modelo Conceitual</w:t>
      </w:r>
      <w:bookmarkEnd w:id="320"/>
      <w:bookmarkEnd w:id="321"/>
    </w:p>
    <w:p w:rsidR="00535365" w:rsidRDefault="00535365" w:rsidP="002C0578"/>
    <w:p w:rsidR="00535365" w:rsidRPr="000E0E05" w:rsidRDefault="00535365" w:rsidP="002C0578">
      <w:pPr>
        <w:rPr>
          <w:color w:val="0000FF"/>
        </w:rPr>
      </w:pPr>
      <w:r w:rsidRPr="000E0E05">
        <w:rPr>
          <w:color w:val="0000FF"/>
        </w:rPr>
        <w:t>O modelo conceitual requisitado é o modelo segundo a notação do Peter Chen.</w:t>
      </w:r>
    </w:p>
    <w:p w:rsidR="00535365" w:rsidRDefault="00535365" w:rsidP="002C0578"/>
    <w:p w:rsidR="00535365" w:rsidRPr="00D53748" w:rsidRDefault="00535365" w:rsidP="002C0578"/>
    <w:p w:rsidR="00535365" w:rsidRDefault="00296EE9" w:rsidP="002C0578">
      <w:pPr>
        <w:rPr>
          <w:sz w:val="22"/>
        </w:rPr>
      </w:pPr>
      <w:r>
        <w:rPr>
          <w:noProof/>
          <w:sz w:val="22"/>
        </w:rPr>
        <w:drawing>
          <wp:inline distT="0" distB="0" distL="0" distR="0">
            <wp:extent cx="4695190" cy="3557905"/>
            <wp:effectExtent l="1905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4695190" cy="3557905"/>
                    </a:xfrm>
                    <a:prstGeom prst="rect">
                      <a:avLst/>
                    </a:prstGeom>
                    <a:noFill/>
                    <a:ln w="9525">
                      <a:noFill/>
                      <a:miter lim="800000"/>
                      <a:headEnd/>
                      <a:tailEnd/>
                    </a:ln>
                  </pic:spPr>
                </pic:pic>
              </a:graphicData>
            </a:graphic>
          </wp:inline>
        </w:drawing>
      </w:r>
    </w:p>
    <w:p w:rsidR="00535365" w:rsidRPr="002C0578" w:rsidRDefault="00535365" w:rsidP="002C0578">
      <w:pPr>
        <w:pStyle w:val="Legenda"/>
      </w:pPr>
      <w:bookmarkStart w:id="322" w:name="_Toc269988822"/>
      <w:bookmarkStart w:id="323" w:name="_Toc348899600"/>
      <w:r w:rsidRPr="002C0578">
        <w:t xml:space="preserve">Figura </w:t>
      </w:r>
      <w:r w:rsidR="00FE0409">
        <w:fldChar w:fldCharType="begin"/>
      </w:r>
      <w:r w:rsidR="006C723A">
        <w:instrText xml:space="preserve"> SEQ Figura \* ARABIC </w:instrText>
      </w:r>
      <w:r w:rsidR="00FE0409">
        <w:fldChar w:fldCharType="separate"/>
      </w:r>
      <w:r w:rsidRPr="002C0578">
        <w:t>12</w:t>
      </w:r>
      <w:r w:rsidR="00FE0409">
        <w:fldChar w:fldCharType="end"/>
      </w:r>
      <w:r w:rsidRPr="002C0578">
        <w:t xml:space="preserve"> - Diagrama Entidade Relacionamento gerado pela ferramenta brModelo v. 2.0</w:t>
      </w:r>
      <w:bookmarkEnd w:id="322"/>
      <w:bookmarkEnd w:id="323"/>
    </w:p>
    <w:p w:rsidR="00535365" w:rsidRPr="00D53748" w:rsidRDefault="00535365" w:rsidP="002C0578"/>
    <w:p w:rsidR="00535365" w:rsidRPr="00D53748" w:rsidRDefault="00535365" w:rsidP="002C0578">
      <w:pPr>
        <w:pStyle w:val="Ttulo3"/>
      </w:pPr>
      <w:bookmarkStart w:id="324" w:name="_Toc359135200"/>
      <w:r>
        <w:t>Modelo Lógico</w:t>
      </w:r>
      <w:bookmarkEnd w:id="324"/>
    </w:p>
    <w:p w:rsidR="00535365" w:rsidRDefault="00535365" w:rsidP="002C0578"/>
    <w:p w:rsidR="00535365" w:rsidRPr="00D53748" w:rsidRDefault="00535365" w:rsidP="002C0578"/>
    <w:p w:rsidR="00535365" w:rsidRPr="00D53748" w:rsidRDefault="00296EE9" w:rsidP="002C0578">
      <w:r>
        <w:rPr>
          <w:noProof/>
        </w:rPr>
        <w:lastRenderedPageBreak/>
        <w:drawing>
          <wp:inline distT="0" distB="0" distL="0" distR="0">
            <wp:extent cx="5580380" cy="2514600"/>
            <wp:effectExtent l="1905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5580380" cy="2514600"/>
                    </a:xfrm>
                    <a:prstGeom prst="rect">
                      <a:avLst/>
                    </a:prstGeom>
                    <a:noFill/>
                    <a:ln w="9525">
                      <a:noFill/>
                      <a:miter lim="800000"/>
                      <a:headEnd/>
                      <a:tailEnd/>
                    </a:ln>
                  </pic:spPr>
                </pic:pic>
              </a:graphicData>
            </a:graphic>
          </wp:inline>
        </w:drawing>
      </w:r>
    </w:p>
    <w:p w:rsidR="00535365" w:rsidRPr="00D53748" w:rsidRDefault="00535365" w:rsidP="002C0578"/>
    <w:p w:rsidR="00535365" w:rsidRPr="002C0578" w:rsidRDefault="00535365" w:rsidP="002C0578">
      <w:pPr>
        <w:pStyle w:val="Legenda"/>
      </w:pPr>
      <w:bookmarkStart w:id="325" w:name="_Toc269988823"/>
      <w:bookmarkStart w:id="326" w:name="_Toc348899601"/>
      <w:r w:rsidRPr="002C0578">
        <w:t xml:space="preserve">Figura </w:t>
      </w:r>
      <w:r w:rsidR="00FE0409" w:rsidRPr="002C0578">
        <w:fldChar w:fldCharType="begin"/>
      </w:r>
      <w:r w:rsidRPr="002C0578">
        <w:instrText xml:space="preserve"> SEQ Figura \* ARABIC </w:instrText>
      </w:r>
      <w:r w:rsidR="00FE0409" w:rsidRPr="002C0578">
        <w:fldChar w:fldCharType="separate"/>
      </w:r>
      <w:r w:rsidRPr="002C0578">
        <w:t>1</w:t>
      </w:r>
      <w:r w:rsidR="00FE0409" w:rsidRPr="002C0578">
        <w:fldChar w:fldCharType="end"/>
      </w:r>
      <w:r w:rsidRPr="002C0578">
        <w:t>3 - Modelo Lógico</w:t>
      </w:r>
      <w:bookmarkEnd w:id="325"/>
      <w:bookmarkEnd w:id="326"/>
    </w:p>
    <w:p w:rsidR="00301E38" w:rsidRDefault="00301E38">
      <w:pPr>
        <w:pStyle w:val="Ttulo2"/>
      </w:pPr>
      <w:bookmarkStart w:id="327" w:name="_Toc359135201"/>
      <w:r>
        <w:t>Inspeção de Usabilidade</w:t>
      </w:r>
      <w:bookmarkEnd w:id="327"/>
    </w:p>
    <w:p w:rsidR="00301E38" w:rsidRDefault="00301E38"/>
    <w:p w:rsidR="00C85DEC" w:rsidRPr="000E0E05" w:rsidRDefault="00C85DEC" w:rsidP="00C85DEC">
      <w:pPr>
        <w:rPr>
          <w:color w:val="0000FF"/>
        </w:rPr>
      </w:pPr>
      <w:r w:rsidRPr="000E0E05">
        <w:rPr>
          <w:color w:val="0000FF"/>
        </w:rPr>
        <w:t xml:space="preserve">O objetivo da Inspeção de Usabilidade é encontrar problemas de usabilidade no </w:t>
      </w:r>
      <w:r w:rsidRPr="000E0E05">
        <w:rPr>
          <w:i/>
          <w:color w:val="0000FF"/>
        </w:rPr>
        <w:t>design</w:t>
      </w:r>
      <w:r w:rsidRPr="000E0E05">
        <w:rPr>
          <w:color w:val="0000FF"/>
        </w:rPr>
        <w:t xml:space="preserve"> de uma </w:t>
      </w:r>
      <w:r w:rsidRPr="00093402">
        <w:rPr>
          <w:color w:val="0000FF"/>
        </w:rPr>
        <w:t>interface</w:t>
      </w:r>
      <w:r w:rsidR="006B2E40" w:rsidRPr="00093402">
        <w:rPr>
          <w:color w:val="0000FF"/>
        </w:rPr>
        <w:t xml:space="preserve"> de acordo com um conjunto de </w:t>
      </w:r>
      <w:commentRangeStart w:id="328"/>
      <w:r w:rsidR="006B2E40" w:rsidRPr="00093402">
        <w:rPr>
          <w:i/>
          <w:color w:val="0000FF"/>
        </w:rPr>
        <w:t>guidelines</w:t>
      </w:r>
      <w:commentRangeEnd w:id="328"/>
      <w:r w:rsidR="00A93F0F">
        <w:rPr>
          <w:rStyle w:val="Refdecomentrio"/>
        </w:rPr>
        <w:commentReference w:id="328"/>
      </w:r>
      <w:r w:rsidR="006B2E40" w:rsidRPr="00093402">
        <w:rPr>
          <w:color w:val="0000FF"/>
        </w:rPr>
        <w:t>e heurísticas definidas.Com base</w:t>
      </w:r>
      <w:r w:rsidR="006B2E40">
        <w:rPr>
          <w:color w:val="0000FF"/>
        </w:rPr>
        <w:t xml:space="preserve"> nest</w:t>
      </w:r>
      <w:r w:rsidRPr="000E0E05">
        <w:rPr>
          <w:color w:val="0000FF"/>
        </w:rPr>
        <w:t>es problemas</w:t>
      </w:r>
      <w:r w:rsidR="006B2E40">
        <w:rPr>
          <w:color w:val="0000FF"/>
        </w:rPr>
        <w:t xml:space="preserve"> encontradosdeve-se </w:t>
      </w:r>
      <w:r w:rsidRPr="000E0E05">
        <w:rPr>
          <w:color w:val="0000FF"/>
        </w:rPr>
        <w:t xml:space="preserve">fazer recomendações no sentido de eliminar os problemas e melhorar a usabilidade do </w:t>
      </w:r>
      <w:r w:rsidRPr="000E0E05">
        <w:rPr>
          <w:i/>
          <w:color w:val="0000FF"/>
        </w:rPr>
        <w:t>design</w:t>
      </w:r>
      <w:r w:rsidRPr="000E0E05">
        <w:rPr>
          <w:color w:val="0000FF"/>
        </w:rPr>
        <w:t xml:space="preserve">. Cada grupo deverá apresentar uma tabela, conforme exemplo </w:t>
      </w:r>
      <w:r w:rsidR="006B2E40">
        <w:rPr>
          <w:color w:val="0000FF"/>
        </w:rPr>
        <w:t>da Tabela 5</w:t>
      </w:r>
      <w:r w:rsidRPr="000E0E05">
        <w:rPr>
          <w:color w:val="0000FF"/>
        </w:rPr>
        <w:t xml:space="preserve">. Mais detalhes para preenchimento deste subitem são fornecidos e trabalhados pela disciplina </w:t>
      </w:r>
      <w:r w:rsidR="006B2E40">
        <w:rPr>
          <w:color w:val="0000FF"/>
        </w:rPr>
        <w:t>Interação</w:t>
      </w:r>
      <w:r w:rsidRPr="000E0E05">
        <w:rPr>
          <w:color w:val="0000FF"/>
        </w:rPr>
        <w:t xml:space="preserve"> Humano Computador.</w:t>
      </w:r>
    </w:p>
    <w:p w:rsidR="00093402" w:rsidRDefault="00093402" w:rsidP="00325588">
      <w:pPr>
        <w:pStyle w:val="Legenda"/>
        <w:rPr>
          <w:highlight w:val="yellow"/>
        </w:rPr>
      </w:pPr>
    </w:p>
    <w:p w:rsidR="00C85DEC" w:rsidRPr="006B2E40" w:rsidRDefault="00325588" w:rsidP="00325588">
      <w:pPr>
        <w:pStyle w:val="Legenda"/>
        <w:rPr>
          <w:highlight w:val="yellow"/>
        </w:rPr>
      </w:pPr>
      <w:bookmarkStart w:id="329" w:name="_Toc348899628"/>
      <w:r w:rsidRPr="00AD1364">
        <w:t xml:space="preserve">Tabela </w:t>
      </w:r>
      <w:r w:rsidR="00FE0409" w:rsidRPr="00AD1364">
        <w:fldChar w:fldCharType="begin"/>
      </w:r>
      <w:r w:rsidR="006C723A" w:rsidRPr="00AD1364">
        <w:instrText xml:space="preserve"> SEQ Tabela \* ARABIC </w:instrText>
      </w:r>
      <w:r w:rsidR="00FE0409" w:rsidRPr="00AD1364">
        <w:fldChar w:fldCharType="separate"/>
      </w:r>
      <w:r w:rsidR="00E370D6" w:rsidRPr="00AD1364">
        <w:rPr>
          <w:noProof/>
        </w:rPr>
        <w:t>4</w:t>
      </w:r>
      <w:r w:rsidR="00FE0409" w:rsidRPr="00AD1364">
        <w:rPr>
          <w:noProof/>
        </w:rPr>
        <w:fldChar w:fldCharType="end"/>
      </w:r>
      <w:r w:rsidR="00093402" w:rsidRPr="00AD1364">
        <w:t>Relação</w:t>
      </w:r>
      <w:r w:rsidR="00093402" w:rsidRPr="00093402">
        <w:t xml:space="preserve"> de Problemas </w:t>
      </w:r>
      <w:commentRangeStart w:id="330"/>
      <w:r w:rsidR="00093402" w:rsidRPr="00093402">
        <w:t>Encontrados</w:t>
      </w:r>
      <w:bookmarkEnd w:id="329"/>
      <w:commentRangeEnd w:id="330"/>
      <w:r w:rsidR="00852BF8">
        <w:rPr>
          <w:rStyle w:val="Refdecomentrio"/>
          <w:b w:val="0"/>
          <w:bCs w:val="0"/>
        </w:rPr>
        <w:commentReference w:id="330"/>
      </w:r>
    </w:p>
    <w:tbl>
      <w:tblPr>
        <w:tblW w:w="0" w:type="auto"/>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293"/>
        <w:gridCol w:w="3586"/>
        <w:gridCol w:w="999"/>
        <w:gridCol w:w="3090"/>
        <w:gridCol w:w="1418"/>
      </w:tblGrid>
      <w:tr w:rsidR="006B2E40" w:rsidRPr="00D2687E" w:rsidTr="00093402">
        <w:trPr>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A</w:t>
            </w:r>
          </w:p>
        </w:tc>
        <w:tc>
          <w:tcPr>
            <w:tcW w:w="999"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B</w:t>
            </w:r>
          </w:p>
        </w:tc>
        <w:tc>
          <w:tcPr>
            <w:tcW w:w="3090"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C</w:t>
            </w:r>
          </w:p>
        </w:tc>
        <w:tc>
          <w:tcPr>
            <w:tcW w:w="1418"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D</w:t>
            </w:r>
          </w:p>
        </w:tc>
      </w:tr>
      <w:tr w:rsidR="006B2E40" w:rsidRPr="00D2687E" w:rsidTr="00093402">
        <w:trPr>
          <w:trHeight w:hRule="exact" w:val="72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Default="006B2E40" w:rsidP="00591961">
            <w:pPr>
              <w:spacing w:line="240" w:lineRule="auto"/>
              <w:jc w:val="center"/>
              <w:rPr>
                <w:rFonts w:cs="Arial"/>
                <w:b/>
                <w:bCs/>
                <w:sz w:val="20"/>
                <w:szCs w:val="20"/>
              </w:rPr>
            </w:pPr>
            <w:r w:rsidRPr="00511532">
              <w:rPr>
                <w:rFonts w:cs="Arial"/>
                <w:b/>
                <w:bCs/>
                <w:sz w:val="20"/>
                <w:szCs w:val="20"/>
              </w:rPr>
              <w:t xml:space="preserve">Inspeção de Usabilidade </w:t>
            </w:r>
            <w:r>
              <w:rPr>
                <w:rFonts w:cs="Arial"/>
                <w:b/>
                <w:bCs/>
                <w:sz w:val="20"/>
                <w:szCs w:val="20"/>
              </w:rPr>
              <w:t>–</w:t>
            </w:r>
          </w:p>
          <w:p w:rsidR="006B2E40" w:rsidRPr="00511532" w:rsidRDefault="006B2E40" w:rsidP="00591961">
            <w:pPr>
              <w:spacing w:line="240" w:lineRule="auto"/>
              <w:jc w:val="center"/>
              <w:rPr>
                <w:b/>
                <w:sz w:val="20"/>
                <w:szCs w:val="20"/>
              </w:rPr>
            </w:pPr>
            <w:r w:rsidRPr="00511532">
              <w:rPr>
                <w:rFonts w:cs="Arial"/>
                <w:b/>
                <w:bCs/>
                <w:sz w:val="20"/>
                <w:szCs w:val="20"/>
              </w:rPr>
              <w:t>Avaliação Heurística</w:t>
            </w:r>
          </w:p>
          <w:p w:rsidR="006B2E40" w:rsidRPr="00511532" w:rsidRDefault="006B2E40" w:rsidP="00591961">
            <w:pPr>
              <w:spacing w:line="240" w:lineRule="auto"/>
              <w:rPr>
                <w:b/>
                <w:sz w:val="20"/>
                <w:szCs w:val="20"/>
              </w:rPr>
            </w:pPr>
            <w:r w:rsidRPr="00511532">
              <w:rPr>
                <w:b/>
                <w:sz w:val="20"/>
                <w:szCs w:val="20"/>
              </w:rPr>
              <w:t> </w:t>
            </w:r>
          </w:p>
          <w:p w:rsidR="006B2E40" w:rsidRPr="00511532" w:rsidRDefault="006B2E40" w:rsidP="00591961">
            <w:pPr>
              <w:spacing w:line="240" w:lineRule="auto"/>
              <w:rPr>
                <w:b/>
                <w:sz w:val="20"/>
                <w:szCs w:val="20"/>
              </w:rPr>
            </w:pPr>
            <w:r w:rsidRPr="00511532">
              <w:rPr>
                <w:b/>
                <w:sz w:val="20"/>
                <w:szCs w:val="20"/>
              </w:rPr>
              <w:t> </w:t>
            </w:r>
          </w:p>
          <w:p w:rsidR="006B2E40" w:rsidRPr="00D2687E" w:rsidRDefault="006B2E40" w:rsidP="00591961">
            <w:pPr>
              <w:spacing w:line="240" w:lineRule="auto"/>
              <w:rPr>
                <w:sz w:val="20"/>
                <w:szCs w:val="20"/>
              </w:rPr>
            </w:pPr>
            <w:r w:rsidRPr="00D2687E">
              <w:rPr>
                <w:sz w:val="20"/>
                <w:szCs w:val="20"/>
              </w:rPr>
              <w:t> </w:t>
            </w:r>
          </w:p>
        </w:tc>
      </w:tr>
      <w:tr w:rsidR="006B2E40" w:rsidRPr="00D2687E" w:rsidTr="00093402">
        <w:trPr>
          <w:trHeight w:val="450"/>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25" w:lineRule="atLeast"/>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Projeto:</w:t>
            </w:r>
          </w:p>
        </w:tc>
        <w:tc>
          <w:tcPr>
            <w:tcW w:w="999"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Data:</w:t>
            </w:r>
          </w:p>
        </w:tc>
        <w:tc>
          <w:tcPr>
            <w:tcW w:w="3090" w:type="dxa"/>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b/>
                <w:sz w:val="20"/>
                <w:szCs w:val="20"/>
              </w:rPr>
              <w:t> </w:t>
            </w:r>
          </w:p>
        </w:tc>
        <w:tc>
          <w:tcPr>
            <w:tcW w:w="1418" w:type="dxa"/>
            <w:tcBorders>
              <w:top w:val="outset" w:sz="6" w:space="0" w:color="auto"/>
              <w:left w:val="outset" w:sz="6" w:space="0" w:color="auto"/>
              <w:bottom w:val="outset" w:sz="6" w:space="0" w:color="auto"/>
              <w:right w:val="outset" w:sz="6" w:space="0" w:color="auto"/>
            </w:tcBorders>
            <w:vAlign w:val="bottom"/>
            <w:hideMark/>
          </w:tcPr>
          <w:p w:rsidR="006B2E40" w:rsidRPr="00D2687E" w:rsidRDefault="006B2E40" w:rsidP="00591961">
            <w:pPr>
              <w:spacing w:line="225" w:lineRule="atLeast"/>
              <w:rPr>
                <w:sz w:val="20"/>
                <w:szCs w:val="20"/>
              </w:rPr>
            </w:pPr>
            <w:r w:rsidRPr="00D2687E">
              <w:rPr>
                <w:sz w:val="20"/>
                <w:szCs w:val="20"/>
              </w:rPr>
              <w:t> </w:t>
            </w:r>
          </w:p>
        </w:tc>
      </w:tr>
      <w:tr w:rsidR="006B2E40" w:rsidRPr="00D2687E" w:rsidTr="00093402">
        <w:trPr>
          <w:trHeight w:hRule="exact" w:val="56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Default="006B2E40" w:rsidP="00591961">
            <w:pPr>
              <w:spacing w:line="225" w:lineRule="atLeast"/>
              <w:jc w:val="center"/>
              <w:rPr>
                <w:b/>
                <w:bCs/>
                <w:sz w:val="20"/>
                <w:szCs w:val="20"/>
              </w:rPr>
            </w:pPr>
            <w:r w:rsidRPr="00D2687E">
              <w:rPr>
                <w:b/>
                <w:bCs/>
                <w:sz w:val="20"/>
                <w:szCs w:val="20"/>
              </w:rPr>
              <w:t> </w:t>
            </w:r>
          </w:p>
          <w:p w:rsidR="006B2E40" w:rsidRPr="00D2687E" w:rsidRDefault="006B2E40" w:rsidP="00591961">
            <w:pPr>
              <w:spacing w:line="225" w:lineRule="atLeast"/>
              <w:jc w:val="center"/>
              <w:rPr>
                <w:b/>
                <w:bCs/>
                <w:sz w:val="20"/>
                <w:szCs w:val="20"/>
              </w:rPr>
            </w:pPr>
          </w:p>
        </w:tc>
        <w:tc>
          <w:tcPr>
            <w:tcW w:w="9093" w:type="dxa"/>
            <w:gridSpan w:val="4"/>
            <w:tcBorders>
              <w:top w:val="outset" w:sz="6" w:space="0" w:color="auto"/>
              <w:left w:val="outset" w:sz="6" w:space="0" w:color="auto"/>
              <w:bottom w:val="outset" w:sz="6" w:space="0" w:color="auto"/>
              <w:right w:val="outset" w:sz="6" w:space="0" w:color="auto"/>
            </w:tcBorders>
            <w:vAlign w:val="bottom"/>
            <w:hideMark/>
          </w:tcPr>
          <w:p w:rsidR="006B2E40" w:rsidRPr="00511532" w:rsidRDefault="006B2E40" w:rsidP="00591961">
            <w:pPr>
              <w:spacing w:line="225" w:lineRule="atLeast"/>
              <w:rPr>
                <w:b/>
                <w:sz w:val="20"/>
                <w:szCs w:val="20"/>
              </w:rPr>
            </w:pPr>
            <w:r w:rsidRPr="00511532">
              <w:rPr>
                <w:rFonts w:cs="Arial"/>
                <w:b/>
                <w:bCs/>
                <w:sz w:val="20"/>
                <w:szCs w:val="20"/>
              </w:rPr>
              <w:t>Avaliador:</w:t>
            </w:r>
          </w:p>
          <w:p w:rsidR="006B2E40" w:rsidRPr="00511532" w:rsidRDefault="006B2E40" w:rsidP="00591961">
            <w:pPr>
              <w:spacing w:line="225" w:lineRule="atLeast"/>
              <w:rPr>
                <w:b/>
                <w:sz w:val="20"/>
                <w:szCs w:val="20"/>
              </w:rPr>
            </w:pPr>
            <w:r w:rsidRPr="00511532">
              <w:rPr>
                <w:b/>
                <w:sz w:val="20"/>
                <w:szCs w:val="20"/>
              </w:rPr>
              <w:t> </w:t>
            </w:r>
          </w:p>
          <w:p w:rsidR="006B2E40" w:rsidRPr="00511532" w:rsidRDefault="006B2E40" w:rsidP="00591961">
            <w:pPr>
              <w:spacing w:line="225" w:lineRule="atLeast"/>
              <w:rPr>
                <w:b/>
                <w:sz w:val="20"/>
                <w:szCs w:val="20"/>
              </w:rPr>
            </w:pPr>
            <w:r w:rsidRPr="00511532">
              <w:rPr>
                <w:b/>
                <w:sz w:val="20"/>
                <w:szCs w:val="20"/>
              </w:rPr>
              <w:t> </w:t>
            </w:r>
          </w:p>
          <w:p w:rsidR="006B2E40" w:rsidRPr="00D2687E" w:rsidRDefault="006B2E40" w:rsidP="00591961">
            <w:pPr>
              <w:spacing w:line="225" w:lineRule="atLeast"/>
              <w:rPr>
                <w:sz w:val="20"/>
                <w:szCs w:val="20"/>
              </w:rPr>
            </w:pPr>
            <w:r w:rsidRPr="00D2687E">
              <w:rPr>
                <w:sz w:val="20"/>
                <w:szCs w:val="20"/>
              </w:rPr>
              <w:t> </w:t>
            </w:r>
          </w:p>
        </w:tc>
      </w:tr>
      <w:tr w:rsidR="006B2E40" w:rsidRPr="00511532" w:rsidTr="00093402">
        <w:trPr>
          <w:trHeight w:val="46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sidRPr="00D2687E">
              <w:rPr>
                <w:b/>
                <w:bCs/>
                <w:sz w:val="20"/>
                <w:szCs w:val="20"/>
              </w:rPr>
              <w:t> </w:t>
            </w:r>
          </w:p>
        </w:tc>
        <w:tc>
          <w:tcPr>
            <w:tcW w:w="3586"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Problema encontrado</w:t>
            </w:r>
          </w:p>
        </w:tc>
        <w:tc>
          <w:tcPr>
            <w:tcW w:w="999"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N. Heurística </w:t>
            </w:r>
            <w:r w:rsidRPr="00511532">
              <w:rPr>
                <w:rFonts w:cs="Arial"/>
                <w:b/>
                <w:bCs/>
                <w:sz w:val="20"/>
                <w:szCs w:val="20"/>
              </w:rPr>
              <w:br/>
              <w:t>[1-7]</w:t>
            </w:r>
          </w:p>
        </w:tc>
        <w:tc>
          <w:tcPr>
            <w:tcW w:w="3090"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b/>
                <w:sz w:val="20"/>
                <w:szCs w:val="20"/>
              </w:rPr>
            </w:pPr>
            <w:r w:rsidRPr="00511532">
              <w:rPr>
                <w:rFonts w:cs="Arial"/>
                <w:b/>
                <w:bCs/>
                <w:sz w:val="20"/>
                <w:szCs w:val="20"/>
              </w:rPr>
              <w:t>Correção Sugerida</w:t>
            </w:r>
          </w:p>
        </w:tc>
        <w:tc>
          <w:tcPr>
            <w:tcW w:w="1418" w:type="dxa"/>
            <w:tcBorders>
              <w:top w:val="outset" w:sz="6" w:space="0" w:color="auto"/>
              <w:left w:val="outset" w:sz="6" w:space="0" w:color="auto"/>
              <w:bottom w:val="outset" w:sz="6" w:space="0" w:color="auto"/>
              <w:right w:val="outset" w:sz="6" w:space="0" w:color="auto"/>
            </w:tcBorders>
            <w:hideMark/>
          </w:tcPr>
          <w:p w:rsidR="006B2E40" w:rsidRPr="00511532" w:rsidRDefault="006B2E40" w:rsidP="00591961">
            <w:pPr>
              <w:spacing w:line="240" w:lineRule="auto"/>
              <w:jc w:val="center"/>
              <w:rPr>
                <w:rFonts w:cs="Arial"/>
                <w:b/>
                <w:bCs/>
                <w:sz w:val="20"/>
                <w:szCs w:val="20"/>
              </w:rPr>
            </w:pPr>
            <w:r w:rsidRPr="00511532">
              <w:rPr>
                <w:rFonts w:cs="Arial"/>
                <w:b/>
                <w:bCs/>
                <w:sz w:val="20"/>
                <w:szCs w:val="20"/>
              </w:rPr>
              <w:t>Grau</w:t>
            </w:r>
          </w:p>
          <w:p w:rsidR="006B2E40" w:rsidRPr="00511532" w:rsidRDefault="006B2E40" w:rsidP="00591961">
            <w:pPr>
              <w:spacing w:line="240" w:lineRule="auto"/>
              <w:jc w:val="center"/>
              <w:rPr>
                <w:b/>
                <w:sz w:val="20"/>
                <w:szCs w:val="20"/>
              </w:rPr>
            </w:pPr>
            <w:r w:rsidRPr="00511532">
              <w:rPr>
                <w:rFonts w:cs="Arial"/>
                <w:b/>
                <w:bCs/>
                <w:sz w:val="20"/>
                <w:szCs w:val="20"/>
              </w:rPr>
              <w:t>[1-3] de Severidade</w:t>
            </w:r>
          </w:p>
        </w:tc>
      </w:tr>
      <w:tr w:rsidR="006B2E40" w:rsidRPr="00D2687E" w:rsidTr="00093402">
        <w:trPr>
          <w:trHeight w:val="307"/>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1</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Login não oferece link para relembrar a senha</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2</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adicionar item no carrinho sistema não exibe mensagem</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Exibir mensagem de que o item foi adicionar com sucesso ou não</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lastRenderedPageBreak/>
              <w:t>3</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Ao calcular o frete o sistema não exibe indicador para informar ao usuário que o sistema está aguardando resposta do cálculo de frete</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1</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imagem que indica que uma ação está sendo executada</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4</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Tela de cadastro do usuário com muitos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Remover campos desnecessários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2</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5</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Nas etapas de finalização de compras não há possibilidade de voltar</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3</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links para voltar para as etapas anteriores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Pr>
                <w:rFonts w:cs="Arial"/>
                <w:sz w:val="20"/>
                <w:szCs w:val="20"/>
              </w:rPr>
              <w:t>1</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6</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Campos do</w:t>
            </w:r>
            <w:r>
              <w:rPr>
                <w:rFonts w:cs="Arial"/>
                <w:sz w:val="20"/>
                <w:szCs w:val="20"/>
              </w:rPr>
              <w:t>s</w:t>
            </w:r>
            <w:r w:rsidRPr="00D2687E">
              <w:rPr>
                <w:rFonts w:cs="Arial"/>
                <w:sz w:val="20"/>
                <w:szCs w:val="20"/>
              </w:rPr>
              <w:t xml:space="preserve"> formulários não exibem dicas sobre o preenchimento dos campos</w:t>
            </w: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5</w:t>
            </w: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r w:rsidRPr="00D2687E">
              <w:rPr>
                <w:rFonts w:cs="Arial"/>
                <w:sz w:val="20"/>
                <w:szCs w:val="20"/>
              </w:rPr>
              <w:t>Adicionar exemplos na frente dos campos</w:t>
            </w: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r w:rsidRPr="00D2687E">
              <w:rPr>
                <w:rFonts w:cs="Arial"/>
                <w:sz w:val="20"/>
                <w:szCs w:val="20"/>
              </w:rPr>
              <w:t>3</w:t>
            </w: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7</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r>
              <w:rPr>
                <w:b/>
                <w:bCs/>
                <w:sz w:val="20"/>
                <w:szCs w:val="20"/>
              </w:rPr>
              <w:t>...</w:t>
            </w: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r w:rsidR="006B2E40" w:rsidRPr="00D2687E" w:rsidTr="00093402">
        <w:trPr>
          <w:trHeight w:val="495"/>
          <w:tblCellSpacing w:w="0" w:type="dxa"/>
        </w:trPr>
        <w:tc>
          <w:tcPr>
            <w:tcW w:w="293" w:type="dxa"/>
            <w:tcBorders>
              <w:top w:val="outset" w:sz="6" w:space="0" w:color="auto"/>
              <w:left w:val="outset" w:sz="6" w:space="0" w:color="auto"/>
              <w:bottom w:val="outset" w:sz="6" w:space="0" w:color="auto"/>
              <w:right w:val="outset" w:sz="6" w:space="0" w:color="auto"/>
            </w:tcBorders>
            <w:shd w:val="clear" w:color="auto" w:fill="B0B0B0"/>
            <w:vAlign w:val="bottom"/>
            <w:hideMark/>
          </w:tcPr>
          <w:p w:rsidR="006B2E40" w:rsidRPr="00D2687E" w:rsidRDefault="006B2E40" w:rsidP="00591961">
            <w:pPr>
              <w:spacing w:line="240" w:lineRule="auto"/>
              <w:jc w:val="center"/>
              <w:rPr>
                <w:b/>
                <w:bCs/>
                <w:sz w:val="20"/>
                <w:szCs w:val="20"/>
              </w:rPr>
            </w:pPr>
          </w:p>
        </w:tc>
        <w:tc>
          <w:tcPr>
            <w:tcW w:w="3586"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999"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c>
          <w:tcPr>
            <w:tcW w:w="3090"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rPr>
                <w:sz w:val="20"/>
                <w:szCs w:val="20"/>
              </w:rPr>
            </w:pPr>
          </w:p>
        </w:tc>
        <w:tc>
          <w:tcPr>
            <w:tcW w:w="1418" w:type="dxa"/>
            <w:tcBorders>
              <w:top w:val="outset" w:sz="6" w:space="0" w:color="auto"/>
              <w:left w:val="outset" w:sz="6" w:space="0" w:color="auto"/>
              <w:bottom w:val="outset" w:sz="6" w:space="0" w:color="auto"/>
              <w:right w:val="outset" w:sz="6" w:space="0" w:color="auto"/>
            </w:tcBorders>
            <w:hideMark/>
          </w:tcPr>
          <w:p w:rsidR="006B2E40" w:rsidRPr="00D2687E" w:rsidRDefault="006B2E40" w:rsidP="00591961">
            <w:pPr>
              <w:spacing w:line="240" w:lineRule="auto"/>
              <w:jc w:val="center"/>
              <w:rPr>
                <w:sz w:val="20"/>
                <w:szCs w:val="20"/>
              </w:rPr>
            </w:pPr>
          </w:p>
        </w:tc>
      </w:tr>
    </w:tbl>
    <w:p w:rsidR="00301E38" w:rsidRDefault="00301E38" w:rsidP="002C0578"/>
    <w:p w:rsidR="00301E38" w:rsidRDefault="00A17039">
      <w:pPr>
        <w:pStyle w:val="Ttulo1"/>
        <w:pageBreakBefore/>
      </w:pPr>
      <w:r>
        <w:lastRenderedPageBreak/>
        <w:t>Configuração</w:t>
      </w:r>
    </w:p>
    <w:p w:rsidR="00301E38" w:rsidRPr="000E0E05" w:rsidRDefault="00301E38" w:rsidP="002C0578">
      <w:pPr>
        <w:rPr>
          <w:color w:val="0000FF"/>
        </w:rPr>
      </w:pPr>
      <w:r w:rsidRPr="000E0E05">
        <w:rPr>
          <w:color w:val="0000FF"/>
        </w:rPr>
        <w:t xml:space="preserve">Descrever quais são os passos necessários para realizar a </w:t>
      </w:r>
      <w:r w:rsidR="00A17039">
        <w:rPr>
          <w:color w:val="0000FF"/>
        </w:rPr>
        <w:t>configuração do sistema Web.</w:t>
      </w:r>
    </w:p>
    <w:p w:rsidR="00301E38" w:rsidRPr="000E0E05" w:rsidRDefault="00301E38" w:rsidP="002C0578">
      <w:pPr>
        <w:rPr>
          <w:color w:val="0000FF"/>
        </w:rPr>
      </w:pPr>
      <w:r w:rsidRPr="000E0E05">
        <w:rPr>
          <w:color w:val="0000FF"/>
        </w:rPr>
        <w:t>Neste item devem estar descritas informações de hardware e software recomendadas para instalação do sistema de modo que o ambiente possa ser reproduzido em ambiente de produção.</w:t>
      </w:r>
    </w:p>
    <w:p w:rsidR="00301E38" w:rsidRDefault="00301E38" w:rsidP="002C0578">
      <w:pPr>
        <w:rPr>
          <w:color w:val="0000FF"/>
        </w:rPr>
      </w:pPr>
      <w:r w:rsidRPr="000E0E05">
        <w:rPr>
          <w:color w:val="0000FF"/>
        </w:rPr>
        <w:t>Descrever também os passos para tornar o sistema disponível para uso, mencionando inclusive passos para inicialização do servidor Web onde o sistema estará publicado.</w:t>
      </w:r>
    </w:p>
    <w:p w:rsidR="005B2582" w:rsidRDefault="005B2582" w:rsidP="002C0578">
      <w:pPr>
        <w:rPr>
          <w:color w:val="0000FF"/>
        </w:rPr>
      </w:pPr>
      <w:r>
        <w:rPr>
          <w:color w:val="0000FF"/>
        </w:rPr>
        <w:t xml:space="preserve">Os tópicos abaixo apresentam um exemplo de descrição da descrição </w:t>
      </w:r>
      <w:commentRangeStart w:id="331"/>
      <w:r>
        <w:rPr>
          <w:color w:val="0000FF"/>
        </w:rPr>
        <w:t>necessária</w:t>
      </w:r>
      <w:commentRangeEnd w:id="331"/>
      <w:r>
        <w:rPr>
          <w:rStyle w:val="Refdecomentrio"/>
        </w:rPr>
        <w:commentReference w:id="331"/>
      </w:r>
      <w:r>
        <w:rPr>
          <w:color w:val="0000FF"/>
        </w:rPr>
        <w:t>.</w:t>
      </w:r>
    </w:p>
    <w:p w:rsidR="005B2582" w:rsidRPr="005B2582" w:rsidRDefault="005B2582" w:rsidP="002C0578"/>
    <w:p w:rsidR="005B2582" w:rsidRDefault="005B2582" w:rsidP="005B2582">
      <w:pPr>
        <w:pStyle w:val="Ttulo2"/>
      </w:pPr>
      <w:bookmarkStart w:id="332" w:name="_Toc358128397"/>
      <w:bookmarkStart w:id="333" w:name="_Toc359135203"/>
      <w:r>
        <w:t>Requisitos Mínimos de Hardware</w:t>
      </w:r>
      <w:bookmarkEnd w:id="332"/>
      <w:bookmarkEnd w:id="333"/>
    </w:p>
    <w:p w:rsidR="005B2582" w:rsidRDefault="005B2582" w:rsidP="005B2582">
      <w:pPr>
        <w:ind w:left="432"/>
        <w:rPr>
          <w:color w:val="0000FF"/>
        </w:rPr>
      </w:pPr>
      <w:r>
        <w:rPr>
          <w:color w:val="0000FF"/>
        </w:rPr>
        <w:t>[Apresente uma descrição do hardware mínimo para execução de seu sistema. Considere exemplo abaixo.]</w:t>
      </w:r>
    </w:p>
    <w:p w:rsidR="005B2582" w:rsidRPr="005B2582" w:rsidRDefault="005B2582" w:rsidP="005B2582">
      <w:pPr>
        <w:ind w:left="432"/>
        <w:rPr>
          <w:color w:val="0000FF"/>
        </w:rPr>
      </w:pPr>
      <w:r w:rsidRPr="005B2582">
        <w:rPr>
          <w:color w:val="0000FF"/>
        </w:rPr>
        <w:t>Para um bom funcionamento do sistema segue abaixo os requisitos mínimos de Hardware que o servidor onde vai ser instalado o sistema deve ter:</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Processador Intel Core 2 Duo</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4Gb RAM</w:t>
      </w:r>
    </w:p>
    <w:p w:rsidR="005B2582" w:rsidRPr="005B2582" w:rsidRDefault="005B2582" w:rsidP="005B2582">
      <w:pPr>
        <w:pStyle w:val="PargrafodaLista"/>
        <w:numPr>
          <w:ilvl w:val="0"/>
          <w:numId w:val="14"/>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1Gb livres no disco rigido</w:t>
      </w:r>
    </w:p>
    <w:p w:rsidR="005B2582" w:rsidRDefault="005B2582" w:rsidP="005B2582">
      <w:pPr>
        <w:ind w:left="360"/>
      </w:pPr>
    </w:p>
    <w:p w:rsidR="005B2582" w:rsidRDefault="005B2582" w:rsidP="005B2582">
      <w:pPr>
        <w:pStyle w:val="Ttulo2"/>
      </w:pPr>
      <w:bookmarkStart w:id="334" w:name="_Toc358128398"/>
      <w:bookmarkStart w:id="335" w:name="_Toc359135204"/>
      <w:r>
        <w:t>Requisitos Mínimos de Software</w:t>
      </w:r>
      <w:bookmarkEnd w:id="334"/>
      <w:bookmarkEnd w:id="335"/>
    </w:p>
    <w:p w:rsidR="005B2582" w:rsidRDefault="005B2582" w:rsidP="005B2582">
      <w:pPr>
        <w:ind w:left="432"/>
        <w:rPr>
          <w:color w:val="0000FF"/>
        </w:rPr>
      </w:pPr>
      <w:r>
        <w:rPr>
          <w:color w:val="0000FF"/>
        </w:rPr>
        <w:t>[Apresente uma descrição do sotware mínimo para execução de seu sistema. Considere exemplo abaixo.]</w:t>
      </w:r>
    </w:p>
    <w:p w:rsidR="005B2582" w:rsidRPr="005B2582" w:rsidRDefault="005B2582" w:rsidP="005B2582">
      <w:pPr>
        <w:ind w:left="432"/>
        <w:rPr>
          <w:color w:val="0000FF"/>
        </w:rPr>
      </w:pPr>
      <w:r w:rsidRPr="005B2582">
        <w:rPr>
          <w:color w:val="0000FF"/>
        </w:rPr>
        <w:t xml:space="preserve">Também são necessários os seguintes softwares instalados no servidor: </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Sistema Operacional Windows Server 2003</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Microsoft SQL Server 2000</w:t>
      </w:r>
      <w:r>
        <w:rPr>
          <w:rFonts w:ascii="Times New Roman" w:hAnsi="Times New Roman" w:cs="Times New Roman"/>
          <w:color w:val="0000FF"/>
          <w:sz w:val="24"/>
          <w:szCs w:val="24"/>
        </w:rPr>
        <w:t xml:space="preserve"> ou superior</w:t>
      </w:r>
    </w:p>
    <w:p w:rsidR="005B2582" w:rsidRPr="005B2582" w:rsidRDefault="005B2582" w:rsidP="005B2582">
      <w:pPr>
        <w:pStyle w:val="PargrafodaLista"/>
        <w:numPr>
          <w:ilvl w:val="0"/>
          <w:numId w:val="17"/>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 xml:space="preserve">TomCat </w:t>
      </w:r>
      <w:r>
        <w:rPr>
          <w:rFonts w:ascii="Times New Roman" w:hAnsi="Times New Roman" w:cs="Times New Roman"/>
          <w:color w:val="0000FF"/>
          <w:sz w:val="24"/>
          <w:szCs w:val="24"/>
        </w:rPr>
        <w:t xml:space="preserve">version x.y.z ou superior: </w:t>
      </w:r>
      <w:r w:rsidRPr="005B2582">
        <w:rPr>
          <w:rFonts w:ascii="Times New Roman" w:hAnsi="Times New Roman" w:cs="Times New Roman"/>
          <w:color w:val="0000FF"/>
          <w:sz w:val="24"/>
          <w:szCs w:val="24"/>
        </w:rPr>
        <w:t>Este deve ser</w:t>
      </w:r>
      <w:r>
        <w:rPr>
          <w:rFonts w:ascii="Times New Roman" w:hAnsi="Times New Roman" w:cs="Times New Roman"/>
          <w:color w:val="0000FF"/>
          <w:sz w:val="24"/>
          <w:szCs w:val="24"/>
        </w:rPr>
        <w:t xml:space="preserve"> instalado na pasta “C:\tomcat”.</w:t>
      </w:r>
    </w:p>
    <w:p w:rsidR="005B2582" w:rsidRPr="005B2582" w:rsidRDefault="005B2582" w:rsidP="005B2582">
      <w:pPr>
        <w:ind w:left="360"/>
        <w:rPr>
          <w:color w:val="0000FF"/>
        </w:rPr>
      </w:pPr>
    </w:p>
    <w:p w:rsidR="005B2582" w:rsidRDefault="005B2582" w:rsidP="005B2582">
      <w:pPr>
        <w:pStyle w:val="Ttulo2"/>
      </w:pPr>
      <w:bookmarkStart w:id="336" w:name="_Toc358128399"/>
      <w:bookmarkStart w:id="337" w:name="_Toc359135205"/>
      <w:r>
        <w:t>Guia de instalação do sistema</w:t>
      </w:r>
      <w:bookmarkEnd w:id="336"/>
      <w:bookmarkEnd w:id="337"/>
    </w:p>
    <w:p w:rsidR="005B2582" w:rsidRDefault="005B2582" w:rsidP="005B2582">
      <w:pPr>
        <w:ind w:left="432"/>
        <w:rPr>
          <w:color w:val="0000FF"/>
        </w:rPr>
      </w:pPr>
      <w:r>
        <w:rPr>
          <w:color w:val="0000FF"/>
        </w:rPr>
        <w:t>[Apresente uma descrição dos passos para a instalação de seu sistema. Considere exemplo abaixo.]</w:t>
      </w:r>
    </w:p>
    <w:p w:rsidR="005B2582" w:rsidRPr="005B2582" w:rsidRDefault="005B2582" w:rsidP="005B2582">
      <w:pPr>
        <w:ind w:left="432"/>
        <w:rPr>
          <w:color w:val="0000FF"/>
        </w:rPr>
      </w:pPr>
      <w:r w:rsidRPr="005B2582">
        <w:rPr>
          <w:color w:val="0000FF"/>
        </w:rPr>
        <w:t xml:space="preserve">A instalação do sistema deve seguir os seguintes passos: </w:t>
      </w: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Gerando a base de dados:</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no SQL Server o script DWDataBaseCreate.sql que encontra-se na pasta \DW\DataBase.</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lastRenderedPageBreak/>
        <w:t>Na tabela usuários já existe o usuário ADMIN cadastrado com a senha ADMIN.</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Instalando o Sistema:</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Deve-se executar através do prompt de comando do Windows, a partir da pasta raiz (normalmente C:), o arquivo DWInstalar que encontra-se na pasta \DW\Instalacao.</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Conclusão da Instalação:</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concluída a ação acima, o programa de instalação exibirá uma mensagem na tela: “Sistema DiligenciasWEB Instalado com Sucesso!”, se for exibida qualquer outra mensagem ou não for exibida a mensagem acima, favor entrar em contato com o desenvolvedor.</w:t>
      </w:r>
    </w:p>
    <w:p w:rsidR="005B2582" w:rsidRPr="005B2582" w:rsidRDefault="005B2582" w:rsidP="005B2582">
      <w:pPr>
        <w:pStyle w:val="PargrafodaLista"/>
        <w:ind w:left="792"/>
        <w:rPr>
          <w:rFonts w:ascii="Times New Roman" w:hAnsi="Times New Roman" w:cs="Times New Roman"/>
          <w:color w:val="0000FF"/>
          <w:sz w:val="24"/>
          <w:szCs w:val="24"/>
        </w:rPr>
      </w:pPr>
    </w:p>
    <w:p w:rsidR="005B2582" w:rsidRPr="005B2582" w:rsidRDefault="005B2582" w:rsidP="005B2582">
      <w:pPr>
        <w:pStyle w:val="PargrafodaLista"/>
        <w:numPr>
          <w:ilvl w:val="0"/>
          <w:numId w:val="15"/>
        </w:numPr>
        <w:rPr>
          <w:rFonts w:ascii="Times New Roman" w:hAnsi="Times New Roman" w:cs="Times New Roman"/>
          <w:color w:val="0000FF"/>
          <w:sz w:val="24"/>
          <w:szCs w:val="24"/>
        </w:rPr>
      </w:pPr>
      <w:r w:rsidRPr="005B2582">
        <w:rPr>
          <w:rFonts w:ascii="Times New Roman" w:hAnsi="Times New Roman" w:cs="Times New Roman"/>
          <w:color w:val="0000FF"/>
          <w:sz w:val="24"/>
          <w:szCs w:val="24"/>
        </w:rPr>
        <w:t>Após a instalação do sistema deve-se cadastrar os funcionários com as permissões de cada um.</w:t>
      </w:r>
    </w:p>
    <w:p w:rsidR="005B2582" w:rsidRPr="005B2582" w:rsidRDefault="005B2582" w:rsidP="005B2582">
      <w:pPr>
        <w:pStyle w:val="PargrafodaLista"/>
        <w:ind w:left="792"/>
        <w:rPr>
          <w:rFonts w:ascii="Times New Roman" w:hAnsi="Times New Roman" w:cs="Times New Roman"/>
          <w:color w:val="0000FF"/>
          <w:sz w:val="24"/>
          <w:szCs w:val="24"/>
        </w:rPr>
      </w:pPr>
      <w:r w:rsidRPr="005B2582">
        <w:rPr>
          <w:rFonts w:ascii="Times New Roman" w:hAnsi="Times New Roman" w:cs="Times New Roman"/>
          <w:color w:val="0000FF"/>
          <w:sz w:val="24"/>
          <w:szCs w:val="24"/>
        </w:rPr>
        <w:t>Estes, antes de serem cadastrados como Usuários, devem ser cadastrados como Pessoa no sistema, pois o usuário tem que estar vinculado sempre a uma pessoa.</w:t>
      </w:r>
    </w:p>
    <w:p w:rsidR="00301E38" w:rsidRDefault="00301E38" w:rsidP="002C0578"/>
    <w:p w:rsidR="00301E38" w:rsidRDefault="00301E38">
      <w:pPr>
        <w:pStyle w:val="Ttulo1"/>
        <w:pageBreakBefore/>
      </w:pPr>
      <w:bookmarkStart w:id="338" w:name="_Toc269327113"/>
      <w:bookmarkStart w:id="339" w:name="_Toc269327236"/>
      <w:bookmarkStart w:id="340" w:name="_Toc359135206"/>
      <w:r>
        <w:lastRenderedPageBreak/>
        <w:t>C</w:t>
      </w:r>
      <w:bookmarkEnd w:id="338"/>
      <w:bookmarkEnd w:id="339"/>
      <w:r>
        <w:t>onclusão</w:t>
      </w:r>
      <w:bookmarkEnd w:id="340"/>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 xml:space="preserve">(dados do banco inseridos manualmente 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3"/>
          <w:footerReference w:type="default" r:id="rId24"/>
          <w:headerReference w:type="first" r:id="rId25"/>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341" w:name="_Toc283537221"/>
      <w:bookmarkStart w:id="342" w:name="_Toc296795852"/>
      <w:bookmarkStart w:id="343" w:name="_Toc301444698"/>
      <w:bookmarkStart w:id="344" w:name="_Toc359135207"/>
      <w:r w:rsidRPr="00D32F11">
        <w:lastRenderedPageBreak/>
        <w:t>Bibliografia</w:t>
      </w:r>
      <w:bookmarkEnd w:id="341"/>
      <w:bookmarkEnd w:id="342"/>
      <w:bookmarkEnd w:id="343"/>
      <w:bookmarkEnd w:id="344"/>
    </w:p>
    <w:p w:rsidR="00D32F11" w:rsidRPr="00EA564D" w:rsidRDefault="00D32F11" w:rsidP="00D32F11">
      <w:pPr>
        <w:pStyle w:val="Bibliografia"/>
        <w:spacing w:after="120"/>
        <w:rPr>
          <w:noProof/>
        </w:rPr>
      </w:pPr>
      <w:r w:rsidRPr="00EA564D">
        <w:t>LAKATOS, Eva Maria; MARCONI, Marina de Andrade.</w:t>
      </w:r>
      <w:r w:rsidRPr="00EA564D">
        <w:rPr>
          <w:b/>
          <w:bCs/>
        </w:rPr>
        <w:t>Fundamentos de metodologiacientífica</w:t>
      </w:r>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6"/>
          <w:footerReference w:type="first" r:id="rId27"/>
          <w:pgSz w:w="11907" w:h="16840" w:code="9"/>
          <w:pgMar w:top="1701" w:right="1134" w:bottom="1134" w:left="1701" w:header="1134" w:footer="0" w:gutter="0"/>
          <w:cols w:space="720"/>
          <w:titlePg/>
        </w:sectPr>
      </w:pPr>
    </w:p>
    <w:p w:rsidR="00301E38" w:rsidRDefault="00396A14">
      <w:pPr>
        <w:pStyle w:val="Ttulo1"/>
      </w:pPr>
      <w:bookmarkStart w:id="345" w:name="_Toc359135208"/>
      <w:r>
        <w:lastRenderedPageBreak/>
        <w:t>Anexo</w:t>
      </w:r>
      <w:r w:rsidR="00301E38">
        <w:t xml:space="preserve"> A</w:t>
      </w:r>
      <w:bookmarkEnd w:id="345"/>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admlab" w:date="2014-09-01T18:52:00Z" w:initials="a">
    <w:p w:rsidR="00D175EE" w:rsidRDefault="00D175EE">
      <w:pPr>
        <w:pStyle w:val="Textodecomentrio"/>
      </w:pPr>
      <w:r>
        <w:rPr>
          <w:rStyle w:val="Refdecomentrio"/>
        </w:rPr>
        <w:annotationRef/>
      </w:r>
      <w:r>
        <w:t xml:space="preserve">Antes de falar já da contribuição, comece descrevendo o problema. Essa contribuição poderá ser expressada no tópico de objetivos do sistema. </w:t>
      </w:r>
    </w:p>
  </w:comment>
  <w:comment w:id="28" w:author="admlab" w:date="2014-09-08T18:33:00Z" w:initials="a">
    <w:p w:rsidR="00D175EE" w:rsidRDefault="00D175EE">
      <w:pPr>
        <w:pStyle w:val="Textodecomentrio"/>
      </w:pPr>
      <w:r>
        <w:rPr>
          <w:rStyle w:val="Refdecomentrio"/>
        </w:rPr>
        <w:annotationRef/>
      </w:r>
      <w:r>
        <w:t>Usar marcadores de lista para cada item para facilitar a leitura.</w:t>
      </w:r>
    </w:p>
  </w:comment>
  <w:comment w:id="29" w:author="admlab" w:date="2014-09-08T18:32:00Z" w:initials="a">
    <w:p w:rsidR="00D175EE" w:rsidRDefault="00D175EE">
      <w:pPr>
        <w:pStyle w:val="Textodecomentrio"/>
      </w:pPr>
      <w:r>
        <w:rPr>
          <w:rStyle w:val="Refdecomentrio"/>
        </w:rPr>
        <w:annotationRef/>
      </w:r>
      <w:r>
        <w:t>Quebrar o parágrafo em partes menores.</w:t>
      </w:r>
    </w:p>
  </w:comment>
  <w:comment w:id="30" w:author="admlab" w:date="2014-09-08T18:31:00Z" w:initials="a">
    <w:p w:rsidR="00D175EE" w:rsidRDefault="00D175EE">
      <w:pPr>
        <w:pStyle w:val="Textodecomentrio"/>
      </w:pPr>
      <w:r>
        <w:rPr>
          <w:rStyle w:val="Refdecomentrio"/>
        </w:rPr>
        <w:annotationRef/>
      </w:r>
      <w:r>
        <w:t>Prover aos gestores</w:t>
      </w:r>
    </w:p>
  </w:comment>
  <w:comment w:id="32" w:author="admlab" w:date="2014-09-01T18:56:00Z" w:initials="a">
    <w:p w:rsidR="00D175EE" w:rsidRDefault="00D175EE">
      <w:pPr>
        <w:pStyle w:val="Textodecomentrio"/>
      </w:pPr>
      <w:r>
        <w:rPr>
          <w:rStyle w:val="Refdecomentrio"/>
        </w:rPr>
        <w:annotationRef/>
      </w:r>
      <w:r>
        <w:t>typo</w:t>
      </w:r>
    </w:p>
  </w:comment>
  <w:comment w:id="33" w:author="admlab" w:date="2014-09-08T18:32:00Z" w:initials="a">
    <w:p w:rsidR="00D175EE" w:rsidRDefault="00D175EE">
      <w:pPr>
        <w:pStyle w:val="Textodecomentrio"/>
      </w:pPr>
      <w:r>
        <w:rPr>
          <w:rStyle w:val="Refdecomentrio"/>
        </w:rPr>
        <w:annotationRef/>
      </w:r>
      <w:r>
        <w:t>Problema de formatação</w:t>
      </w:r>
    </w:p>
  </w:comment>
  <w:comment w:id="106" w:author="admlab" w:date="2014-09-01T18:57:00Z" w:initials="a">
    <w:p w:rsidR="00D175EE" w:rsidRDefault="00D175EE">
      <w:pPr>
        <w:pStyle w:val="Textodecomentrio"/>
      </w:pPr>
      <w:r>
        <w:rPr>
          <w:rStyle w:val="Refdecomentrio"/>
        </w:rPr>
        <w:annotationRef/>
      </w:r>
      <w:r>
        <w:t>Faltou.</w:t>
      </w:r>
    </w:p>
  </w:comment>
  <w:comment w:id="113" w:author="admlab" w:date="2014-09-08T18:34:00Z" w:initials="a">
    <w:p w:rsidR="00D175EE" w:rsidRDefault="00D175EE">
      <w:pPr>
        <w:pStyle w:val="Textodecomentrio"/>
      </w:pPr>
      <w:r>
        <w:rPr>
          <w:rStyle w:val="Refdecomentrio"/>
        </w:rPr>
        <w:annotationRef/>
      </w:r>
      <w:r>
        <w:t>Quebrar em parágrafos menores para facilitar leitura.</w:t>
      </w:r>
    </w:p>
  </w:comment>
  <w:comment w:id="119" w:author="admlab" w:date="2014-09-08T18:34:00Z" w:initials="a">
    <w:p w:rsidR="00D175EE" w:rsidRDefault="00D175EE">
      <w:pPr>
        <w:pStyle w:val="Textodecomentrio"/>
      </w:pPr>
      <w:r>
        <w:rPr>
          <w:rStyle w:val="Refdecomentrio"/>
        </w:rPr>
        <w:annotationRef/>
      </w:r>
      <w:r>
        <w:t>Usar marcadores de lista</w:t>
      </w:r>
    </w:p>
  </w:comment>
  <w:comment w:id="135" w:author="admlab" w:date="2014-09-08T18:35:00Z" w:initials="a">
    <w:p w:rsidR="00D175EE" w:rsidRDefault="00D175EE">
      <w:pPr>
        <w:pStyle w:val="Textodecomentrio"/>
      </w:pPr>
      <w:r>
        <w:rPr>
          <w:rStyle w:val="Refdecomentrio"/>
        </w:rPr>
        <w:annotationRef/>
      </w:r>
      <w:r>
        <w:t>Texto esta quebrado e não forma um único parágrafo.</w:t>
      </w:r>
    </w:p>
  </w:comment>
  <w:comment w:id="137" w:author="admlab" w:date="2014-09-08T18:34:00Z" w:initials="a">
    <w:p w:rsidR="00D175EE" w:rsidRDefault="00D175EE">
      <w:pPr>
        <w:pStyle w:val="Textodecomentrio"/>
      </w:pPr>
      <w:r>
        <w:rPr>
          <w:rStyle w:val="Refdecomentrio"/>
        </w:rPr>
        <w:annotationRef/>
      </w:r>
      <w:r>
        <w:t xml:space="preserve">Todo o </w:t>
      </w:r>
    </w:p>
  </w:comment>
  <w:comment w:id="138" w:author="admlab" w:date="2014-09-08T18:34:00Z" w:initials="a">
    <w:p w:rsidR="00D175EE" w:rsidRDefault="00D175EE">
      <w:pPr>
        <w:pStyle w:val="Textodecomentrio"/>
      </w:pPr>
      <w:r>
        <w:rPr>
          <w:rStyle w:val="Refdecomentrio"/>
        </w:rPr>
        <w:annotationRef/>
      </w:r>
      <w:r>
        <w:t>Faltou espaço</w:t>
      </w:r>
    </w:p>
  </w:comment>
  <w:comment w:id="174" w:author="admlab" w:date="2014-09-08T18:35:00Z" w:initials="a">
    <w:p w:rsidR="00D175EE" w:rsidRDefault="00D175EE">
      <w:pPr>
        <w:pStyle w:val="Textodecomentrio"/>
      </w:pPr>
      <w:r>
        <w:rPr>
          <w:rStyle w:val="Refdecomentrio"/>
        </w:rPr>
        <w:annotationRef/>
      </w:r>
      <w:r>
        <w:t>Faltou espaço</w:t>
      </w:r>
    </w:p>
  </w:comment>
  <w:comment w:id="181" w:author="admlab" w:date="2014-09-01T18:58:00Z" w:initials="a">
    <w:p w:rsidR="00D175EE" w:rsidRDefault="00D175EE">
      <w:pPr>
        <w:pStyle w:val="Textodecomentrio"/>
      </w:pPr>
      <w:r>
        <w:rPr>
          <w:rStyle w:val="Refdecomentrio"/>
        </w:rPr>
        <w:annotationRef/>
      </w:r>
      <w:r>
        <w:t>Muitos requisitos apresentados em Objetivos não estão listados aqui.</w:t>
      </w:r>
    </w:p>
  </w:comment>
  <w:comment w:id="192" w:author="admlab" w:date="2014-09-08T18:37:00Z" w:initials="a">
    <w:p w:rsidR="00D175EE" w:rsidRDefault="00D175EE">
      <w:pPr>
        <w:pStyle w:val="Textodecomentrio"/>
      </w:pPr>
      <w:r>
        <w:rPr>
          <w:rStyle w:val="Refdecomentrio"/>
        </w:rPr>
        <w:annotationRef/>
      </w:r>
      <w:r>
        <w:t xml:space="preserve">Subdividir os UCs em diagramas menores. </w:t>
      </w:r>
    </w:p>
  </w:comment>
  <w:comment w:id="193" w:author="admlab" w:date="2014-09-08T18:46:00Z" w:initials="a">
    <w:p w:rsidR="00D175EE" w:rsidRDefault="00D175EE">
      <w:pPr>
        <w:pStyle w:val="Textodecomentrio"/>
      </w:pPr>
      <w:r>
        <w:rPr>
          <w:rStyle w:val="Refdecomentrio"/>
        </w:rPr>
        <w:annotationRef/>
      </w:r>
      <w:r>
        <w:t xml:space="preserve">Tentar diminuir o número de casos de uso. </w:t>
      </w:r>
    </w:p>
  </w:comment>
  <w:comment w:id="194" w:author="admlab" w:date="2014-09-08T18:45:00Z" w:initials="a">
    <w:p w:rsidR="00D175EE" w:rsidRDefault="00D175EE">
      <w:pPr>
        <w:pStyle w:val="Textodecomentrio"/>
      </w:pPr>
      <w:r>
        <w:rPr>
          <w:rStyle w:val="Refdecomentrio"/>
        </w:rPr>
        <w:annotationRef/>
      </w:r>
      <w:r>
        <w:t>Deve-se permitir o usuário registrar nota e falta por turma ao invés de aluno.</w:t>
      </w:r>
    </w:p>
  </w:comment>
  <w:comment w:id="243" w:author="admlab" w:date="2014-09-08T18:39:00Z" w:initials="a">
    <w:p w:rsidR="00D175EE" w:rsidRDefault="00D175EE">
      <w:pPr>
        <w:pStyle w:val="Textodecomentrio"/>
      </w:pPr>
      <w:r>
        <w:rPr>
          <w:rStyle w:val="Refdecomentrio"/>
        </w:rPr>
        <w:annotationRef/>
      </w:r>
      <w:r>
        <w:t>E a secretária?</w:t>
      </w:r>
    </w:p>
  </w:comment>
  <w:comment w:id="244" w:author="admlab" w:date="2014-09-08T18:41:00Z" w:initials="a">
    <w:p w:rsidR="00D175EE" w:rsidRDefault="00D175EE">
      <w:pPr>
        <w:pStyle w:val="Textodecomentrio"/>
      </w:pPr>
      <w:r>
        <w:rPr>
          <w:rStyle w:val="Refdecomentrio"/>
        </w:rPr>
        <w:annotationRef/>
      </w:r>
      <w:r>
        <w:t>Pós condição deve ser especificada quando muda estado do sistema. Não é o caso deste.</w:t>
      </w:r>
    </w:p>
  </w:comment>
  <w:comment w:id="245" w:author="admlab" w:date="2014-09-08T18:39:00Z" w:initials="a">
    <w:p w:rsidR="00D175EE" w:rsidRDefault="00D175EE">
      <w:pPr>
        <w:pStyle w:val="Textodecomentrio"/>
      </w:pPr>
      <w:r>
        <w:rPr>
          <w:rStyle w:val="Refdecomentrio"/>
        </w:rPr>
        <w:annotationRef/>
      </w:r>
      <w:r>
        <w:t>A forma de acesso ao boletim é igual para o aluno, professor e pais? Poderia disponibilizar uma página com os boletins os quais o usuário tem acesso. Se for aluno, somente o dele é exibido.</w:t>
      </w:r>
    </w:p>
  </w:comment>
  <w:comment w:id="247" w:author="admlab" w:date="2014-09-08T18:40:00Z" w:initials="a">
    <w:p w:rsidR="00D175EE" w:rsidRDefault="00D175EE">
      <w:pPr>
        <w:pStyle w:val="Textodecomentrio"/>
      </w:pPr>
      <w:r>
        <w:rPr>
          <w:rStyle w:val="Refdecomentrio"/>
        </w:rPr>
        <w:annotationRef/>
      </w:r>
      <w:r>
        <w:t>Não é interessante também o professor visualizar as tarefas?</w:t>
      </w:r>
    </w:p>
  </w:comment>
  <w:comment w:id="248" w:author="admlab" w:date="2014-09-08T18:41:00Z" w:initials="a">
    <w:p w:rsidR="00D175EE" w:rsidRDefault="00D175EE">
      <w:pPr>
        <w:pStyle w:val="Textodecomentrio"/>
      </w:pPr>
      <w:r>
        <w:rPr>
          <w:rStyle w:val="Refdecomentrio"/>
        </w:rPr>
        <w:annotationRef/>
      </w:r>
      <w:r>
        <w:t>Pós condição deve ser especificada quando muda estado do sistema. Não é o caso deste.</w:t>
      </w:r>
    </w:p>
  </w:comment>
  <w:comment w:id="249" w:author="admlab" w:date="2014-09-08T18:38:00Z" w:initials="a">
    <w:p w:rsidR="00D175EE" w:rsidRDefault="00D175EE">
      <w:pPr>
        <w:pStyle w:val="Textodecomentrio"/>
      </w:pPr>
      <w:r>
        <w:rPr>
          <w:rStyle w:val="Refdecomentrio"/>
        </w:rPr>
        <w:annotationRef/>
      </w:r>
      <w:r>
        <w:t>E se não houver tarefa?</w:t>
      </w:r>
    </w:p>
  </w:comment>
  <w:comment w:id="254" w:author="admlab" w:date="2014-09-08T18:41:00Z" w:initials="a">
    <w:p w:rsidR="00D175EE" w:rsidRDefault="00D175EE">
      <w:pPr>
        <w:pStyle w:val="Textodecomentrio"/>
      </w:pPr>
      <w:r>
        <w:rPr>
          <w:rStyle w:val="Refdecomentrio"/>
        </w:rPr>
        <w:annotationRef/>
      </w:r>
      <w:r>
        <w:t>Pós condição deve ser especificada quando muda estado do sistema. Não é o caso deste.</w:t>
      </w:r>
    </w:p>
  </w:comment>
  <w:comment w:id="271" w:author="admlab" w:date="2014-09-08T18:42:00Z" w:initials="a">
    <w:p w:rsidR="00D175EE" w:rsidRDefault="00D175EE">
      <w:pPr>
        <w:pStyle w:val="Textodecomentrio"/>
      </w:pPr>
      <w:r>
        <w:rPr>
          <w:rStyle w:val="Refdecomentrio"/>
        </w:rPr>
        <w:annotationRef/>
      </w:r>
      <w:r>
        <w:t>os</w:t>
      </w:r>
    </w:p>
  </w:comment>
  <w:comment w:id="272" w:author="admlab" w:date="2014-09-08T18:42:00Z" w:initials="a">
    <w:p w:rsidR="00D175EE" w:rsidRDefault="00D175EE">
      <w:pPr>
        <w:pStyle w:val="Textodecomentrio"/>
      </w:pPr>
      <w:r>
        <w:rPr>
          <w:rStyle w:val="Refdecomentrio"/>
        </w:rPr>
        <w:annotationRef/>
      </w:r>
      <w:r>
        <w:t>os</w:t>
      </w:r>
    </w:p>
  </w:comment>
  <w:comment w:id="273" w:author="admlab" w:date="2014-09-08T18:43:00Z" w:initials="a">
    <w:p w:rsidR="00D175EE" w:rsidRDefault="00D175EE">
      <w:pPr>
        <w:pStyle w:val="Textodecomentrio"/>
      </w:pPr>
      <w:r>
        <w:rPr>
          <w:rStyle w:val="Refdecomentrio"/>
        </w:rPr>
        <w:annotationRef/>
      </w:r>
      <w:r>
        <w:t>os</w:t>
      </w:r>
    </w:p>
  </w:comment>
  <w:comment w:id="286" w:author="admlab" w:date="2014-09-08T18:43:00Z" w:initials="a">
    <w:p w:rsidR="00D175EE" w:rsidRDefault="00D175EE">
      <w:pPr>
        <w:pStyle w:val="Textodecomentrio"/>
      </w:pPr>
      <w:r>
        <w:rPr>
          <w:rStyle w:val="Refdecomentrio"/>
        </w:rPr>
        <w:annotationRef/>
      </w:r>
      <w:r>
        <w:t>cadastrado</w:t>
      </w:r>
    </w:p>
  </w:comment>
  <w:comment w:id="328" w:author="Helio Azevedo" w:date="2013-06-16T08:41:00Z" w:initials="HA">
    <w:p w:rsidR="00D175EE" w:rsidRDefault="00D175EE">
      <w:pPr>
        <w:pStyle w:val="Textodecomentrio"/>
      </w:pPr>
      <w:r>
        <w:rPr>
          <w:rStyle w:val="Refdecomentrio"/>
        </w:rPr>
        <w:annotationRef/>
      </w:r>
      <w:r>
        <w:t xml:space="preserve"> Carla</w:t>
      </w:r>
    </w:p>
    <w:p w:rsidR="00D175EE" w:rsidRDefault="00D175EE">
      <w:pPr>
        <w:pStyle w:val="Textodecomentrio"/>
      </w:pPr>
      <w:r>
        <w:t>Interação Humana Computador:</w:t>
      </w:r>
    </w:p>
    <w:p w:rsidR="00D175EE" w:rsidRDefault="00D175EE">
      <w:pPr>
        <w:pStyle w:val="Textodecomentrio"/>
      </w:pPr>
    </w:p>
    <w:p w:rsidR="00D175EE" w:rsidRDefault="00D175EE">
      <w:pPr>
        <w:pStyle w:val="Textodecomentrio"/>
      </w:pPr>
      <w:r>
        <w:t>Os alunos informaram que somente as heurísticas foram utilizadas. Posso remover a palatra “guidelines”.</w:t>
      </w:r>
    </w:p>
  </w:comment>
  <w:comment w:id="330" w:author="Helio Azevedo" w:date="2013-06-16T08:40:00Z" w:initials="HA">
    <w:p w:rsidR="00D175EE" w:rsidRDefault="00D175EE" w:rsidP="001F356B">
      <w:pPr>
        <w:pStyle w:val="Textodecomentrio"/>
      </w:pPr>
      <w:r>
        <w:rPr>
          <w:rStyle w:val="Refdecomentrio"/>
        </w:rPr>
        <w:annotationRef/>
      </w:r>
      <w:r>
        <w:t>Carla</w:t>
      </w:r>
    </w:p>
    <w:p w:rsidR="00D175EE" w:rsidRDefault="00D175EE" w:rsidP="001F356B">
      <w:pPr>
        <w:pStyle w:val="Textodecomentrio"/>
      </w:pPr>
      <w:r>
        <w:t>Interação Humana Computador:</w:t>
      </w:r>
    </w:p>
    <w:p w:rsidR="00D175EE" w:rsidRDefault="00D175EE" w:rsidP="001F356B">
      <w:pPr>
        <w:pStyle w:val="Textodecomentrio"/>
      </w:pPr>
    </w:p>
    <w:p w:rsidR="00D175EE" w:rsidRDefault="00D175EE" w:rsidP="001F356B">
      <w:pPr>
        <w:pStyle w:val="Textodecomentrio"/>
      </w:pPr>
      <w:r>
        <w:t>Ao ler o documento existe somente o numero da heurística dificultando a compreensão da tabela. Você considera que vale a pena incluir as heurísticas com Anexo?</w:t>
      </w:r>
    </w:p>
    <w:p w:rsidR="00D175EE" w:rsidRDefault="00D175EE" w:rsidP="001F356B">
      <w:pPr>
        <w:pStyle w:val="Textodecomentrio"/>
      </w:pPr>
    </w:p>
  </w:comment>
  <w:comment w:id="331" w:author="H&amp;G" w:date="2013-06-16T08:40:00Z" w:initials="h&amp;g">
    <w:p w:rsidR="00D175EE" w:rsidRDefault="00D175EE">
      <w:pPr>
        <w:pStyle w:val="Textodecomentrio"/>
      </w:pPr>
      <w:r>
        <w:rPr>
          <w:rStyle w:val="Refdecomentrio"/>
        </w:rPr>
        <w:annotationRef/>
      </w:r>
      <w:r>
        <w:t xml:space="preserve">Prof João. </w:t>
      </w:r>
    </w:p>
    <w:p w:rsidR="00D175EE" w:rsidRDefault="00D175EE">
      <w:pPr>
        <w:pStyle w:val="Textodecomentrio"/>
      </w:pPr>
      <w:r>
        <w:t>WEB:</w:t>
      </w:r>
    </w:p>
    <w:p w:rsidR="00D175EE" w:rsidRDefault="00D175EE">
      <w:pPr>
        <w:pStyle w:val="Textodecomentrio"/>
      </w:pPr>
    </w:p>
    <w:p w:rsidR="00D175EE" w:rsidRDefault="00D175EE">
      <w:pPr>
        <w:pStyle w:val="Textodecomentrio"/>
      </w:pPr>
      <w:r>
        <w:t>Boa parte dos trabalhos continham os itens 5.1, 5.2 e 5.3 abaixo, alguns não !!!</w:t>
      </w:r>
    </w:p>
    <w:p w:rsidR="00D175EE" w:rsidRDefault="00D175EE">
      <w:pPr>
        <w:pStyle w:val="Textodecomentrio"/>
      </w:pPr>
      <w:r>
        <w:t>Como forma de apoio  recomendo que os tópicos sejam acrescentados ao modelo.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9AE575" w15:done="0"/>
  <w15:commentEx w15:paraId="66FE600F" w15:done="0"/>
  <w15:commentEx w15:paraId="3EA65485" w15:done="0"/>
  <w15:commentEx w15:paraId="4A1985C5" w15:done="0"/>
  <w15:commentEx w15:paraId="7E8DA7F0" w15:done="0"/>
  <w15:commentEx w15:paraId="714F935E" w15:done="0"/>
  <w15:commentEx w15:paraId="7043EA68" w15:done="0"/>
  <w15:commentEx w15:paraId="50A4A648" w15:done="0"/>
  <w15:commentEx w15:paraId="533E2EB1" w15:done="0"/>
  <w15:commentEx w15:paraId="6F0E5B8E" w15:done="0"/>
  <w15:commentEx w15:paraId="2CC16F5E" w15:done="0"/>
  <w15:commentEx w15:paraId="43E55CC1" w15:done="0"/>
  <w15:commentEx w15:paraId="1EB5FCD1" w15:done="0"/>
  <w15:commentEx w15:paraId="2FC6C654" w15:done="0"/>
  <w15:commentEx w15:paraId="2FEEB29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9CE" w:rsidRDefault="007339CE">
      <w:r>
        <w:separator/>
      </w:r>
    </w:p>
  </w:endnote>
  <w:endnote w:type="continuationSeparator" w:id="1">
    <w:p w:rsidR="007339CE" w:rsidRDefault="007339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5EE" w:rsidRDefault="00D175EE" w:rsidP="00D32F11">
    <w:pPr>
      <w:pStyle w:val="Rodap"/>
      <w:tabs>
        <w:tab w:val="left" w:pos="4275"/>
      </w:tabs>
    </w:pPr>
    <w:r>
      <w:rPr>
        <w:sz w:val="16"/>
        <w:szCs w:val="16"/>
      </w:rPr>
      <w:tab/>
    </w:r>
    <w:r>
      <w:rPr>
        <w:sz w:val="16"/>
        <w:szCs w:val="16"/>
      </w:rPr>
      <w:tab/>
    </w:r>
    <w:r>
      <w:rPr>
        <w:sz w:val="16"/>
        <w:szCs w:val="16"/>
      </w:rPr>
      <w:tab/>
    </w:r>
    <w:fldSimple w:instr=" PAGE   \* MERGEFORMAT ">
      <w:r w:rsidR="00371240">
        <w:rPr>
          <w:noProof/>
        </w:rPr>
        <w:t>37</w:t>
      </w:r>
    </w:fldSimple>
  </w:p>
  <w:p w:rsidR="00D175EE" w:rsidRPr="00931C9A" w:rsidRDefault="00D175EE">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5EE" w:rsidRDefault="00D175EE" w:rsidP="00CF1972">
    <w:pPr>
      <w:pStyle w:val="Rodap"/>
      <w:tabs>
        <w:tab w:val="left" w:pos="4275"/>
      </w:tabs>
    </w:pPr>
    <w:r>
      <w:rPr>
        <w:sz w:val="16"/>
        <w:szCs w:val="16"/>
      </w:rPr>
      <w:tab/>
    </w:r>
    <w:r>
      <w:rPr>
        <w:sz w:val="16"/>
        <w:szCs w:val="16"/>
      </w:rPr>
      <w:tab/>
    </w:r>
    <w:r>
      <w:rPr>
        <w:sz w:val="16"/>
        <w:szCs w:val="16"/>
      </w:rPr>
      <w:tab/>
    </w:r>
    <w:fldSimple w:instr=" PAGE   \* MERGEFORMAT ">
      <w:r w:rsidR="00156A15">
        <w:rPr>
          <w:noProof/>
        </w:rPr>
        <w:t>47</w:t>
      </w:r>
    </w:fldSimple>
  </w:p>
  <w:p w:rsidR="00D175EE" w:rsidRDefault="00D175E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9CE" w:rsidRDefault="007339CE">
      <w:r>
        <w:separator/>
      </w:r>
    </w:p>
  </w:footnote>
  <w:footnote w:type="continuationSeparator" w:id="1">
    <w:p w:rsidR="007339CE" w:rsidRDefault="007339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5EE" w:rsidRDefault="00FE0409">
    <w:pPr>
      <w:pStyle w:val="Cabealho"/>
      <w:framePr w:wrap="auto" w:vAnchor="text" w:hAnchor="margin" w:xAlign="right" w:y="1"/>
      <w:rPr>
        <w:rStyle w:val="Nmerodepgina"/>
      </w:rPr>
    </w:pPr>
    <w:r>
      <w:rPr>
        <w:rStyle w:val="Nmerodepgina"/>
      </w:rPr>
      <w:fldChar w:fldCharType="begin"/>
    </w:r>
    <w:r w:rsidR="00D175EE">
      <w:rPr>
        <w:rStyle w:val="Nmerodepgina"/>
      </w:rPr>
      <w:instrText xml:space="preserve">PAGE  </w:instrText>
    </w:r>
    <w:r>
      <w:rPr>
        <w:rStyle w:val="Nmerodepgina"/>
      </w:rPr>
      <w:fldChar w:fldCharType="separate"/>
    </w:r>
    <w:r w:rsidR="00D175EE">
      <w:rPr>
        <w:rStyle w:val="Nmerodepgina"/>
        <w:noProof/>
      </w:rPr>
      <w:t>2</w:t>
    </w:r>
    <w:r>
      <w:rPr>
        <w:rStyle w:val="Nmerodepgina"/>
      </w:rPr>
      <w:fldChar w:fldCharType="end"/>
    </w:r>
  </w:p>
  <w:p w:rsidR="00D175EE" w:rsidRDefault="00D175EE">
    <w:pPr>
      <w:pStyle w:val="Cabealho"/>
      <w:framePr w:wrap="auto" w:vAnchor="text" w:hAnchor="margin" w:xAlign="right" w:y="1"/>
      <w:ind w:right="360"/>
      <w:rPr>
        <w:rStyle w:val="Nmerodepgina"/>
      </w:rPr>
    </w:pPr>
  </w:p>
  <w:p w:rsidR="00D175EE" w:rsidRDefault="00D175EE">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5EE" w:rsidRDefault="00D175EE">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5EE" w:rsidRDefault="00D175EE">
    <w:pPr>
      <w:pStyle w:val="Cabealho"/>
      <w:framePr w:wrap="auto" w:vAnchor="text" w:hAnchor="margin" w:xAlign="right" w:y="1"/>
      <w:jc w:val="right"/>
      <w:rPr>
        <w:rStyle w:val="Nmerodepgina"/>
        <w:color w:val="000000"/>
      </w:rPr>
    </w:pPr>
  </w:p>
  <w:p w:rsidR="00D175EE" w:rsidRDefault="00D175EE">
    <w:pPr>
      <w:pStyle w:val="Cabealho"/>
      <w:framePr w:wrap="auto" w:vAnchor="text" w:hAnchor="margin" w:xAlign="right" w:y="1"/>
      <w:ind w:right="360"/>
      <w:rPr>
        <w:rStyle w:val="Nmerodepgina"/>
      </w:rPr>
    </w:pPr>
  </w:p>
  <w:p w:rsidR="00D175EE" w:rsidRDefault="00D175EE">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5EE" w:rsidRDefault="00D175EE">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5EE" w:rsidRDefault="00D175EE">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5EE" w:rsidRPr="00931C9A" w:rsidRDefault="00D175EE"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5EE" w:rsidRPr="00931C9A" w:rsidRDefault="00D175EE"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4">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7">
    <w:nsid w:val="44133D7D"/>
    <w:multiLevelType w:val="hybridMultilevel"/>
    <w:tmpl w:val="4D6CA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0">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2">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3">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4">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1"/>
  </w:num>
  <w:num w:numId="6">
    <w:abstractNumId w:val="13"/>
  </w:num>
  <w:num w:numId="7">
    <w:abstractNumId w:val="5"/>
  </w:num>
  <w:num w:numId="8">
    <w:abstractNumId w:val="4"/>
  </w:num>
  <w:num w:numId="9">
    <w:abstractNumId w:val="8"/>
  </w:num>
  <w:num w:numId="10">
    <w:abstractNumId w:val="13"/>
  </w:num>
  <w:num w:numId="11">
    <w:abstractNumId w:val="0"/>
  </w:num>
  <w:num w:numId="12">
    <w:abstractNumId w:val="15"/>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10"/>
  </w:num>
  <w:num w:numId="17">
    <w:abstractNumId w:val="14"/>
  </w:num>
  <w:num w:numId="18">
    <w:abstractNumId w:val="7"/>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 Paula S">
    <w15:presenceInfo w15:providerId="Windows Live" w15:userId="8432538d9a9351d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11266"/>
  </w:hdrShapeDefaults>
  <w:footnotePr>
    <w:footnote w:id="0"/>
    <w:footnote w:id="1"/>
  </w:footnotePr>
  <w:endnotePr>
    <w:endnote w:id="0"/>
    <w:endnote w:id="1"/>
  </w:endnotePr>
  <w:compat/>
  <w:rsids>
    <w:rsidRoot w:val="00301E38"/>
    <w:rsid w:val="000035E2"/>
    <w:rsid w:val="00007B6E"/>
    <w:rsid w:val="00010ABB"/>
    <w:rsid w:val="00012CD5"/>
    <w:rsid w:val="000156AA"/>
    <w:rsid w:val="00017DFE"/>
    <w:rsid w:val="00023014"/>
    <w:rsid w:val="000247B7"/>
    <w:rsid w:val="00024D8A"/>
    <w:rsid w:val="00047EC6"/>
    <w:rsid w:val="0005554D"/>
    <w:rsid w:val="00056C32"/>
    <w:rsid w:val="00061102"/>
    <w:rsid w:val="000671E4"/>
    <w:rsid w:val="0007542C"/>
    <w:rsid w:val="00084D49"/>
    <w:rsid w:val="00092B4A"/>
    <w:rsid w:val="00093402"/>
    <w:rsid w:val="000B1B20"/>
    <w:rsid w:val="000D075A"/>
    <w:rsid w:val="000D2ECF"/>
    <w:rsid w:val="000D457C"/>
    <w:rsid w:val="000D6F8F"/>
    <w:rsid w:val="000E0E05"/>
    <w:rsid w:val="000E1F39"/>
    <w:rsid w:val="000F6F94"/>
    <w:rsid w:val="00102415"/>
    <w:rsid w:val="00116781"/>
    <w:rsid w:val="0012260D"/>
    <w:rsid w:val="00124A45"/>
    <w:rsid w:val="00130B58"/>
    <w:rsid w:val="0013264A"/>
    <w:rsid w:val="001437B7"/>
    <w:rsid w:val="00147A1D"/>
    <w:rsid w:val="00156A15"/>
    <w:rsid w:val="001858D6"/>
    <w:rsid w:val="00186131"/>
    <w:rsid w:val="001863AA"/>
    <w:rsid w:val="0019539E"/>
    <w:rsid w:val="001A395E"/>
    <w:rsid w:val="001A4E22"/>
    <w:rsid w:val="001B2DB6"/>
    <w:rsid w:val="001D22D1"/>
    <w:rsid w:val="001D32E4"/>
    <w:rsid w:val="001F2CDB"/>
    <w:rsid w:val="001F356B"/>
    <w:rsid w:val="001F756D"/>
    <w:rsid w:val="001F7824"/>
    <w:rsid w:val="0020255E"/>
    <w:rsid w:val="00205F65"/>
    <w:rsid w:val="002101D8"/>
    <w:rsid w:val="0021287F"/>
    <w:rsid w:val="00222D56"/>
    <w:rsid w:val="002278AD"/>
    <w:rsid w:val="00233085"/>
    <w:rsid w:val="00233592"/>
    <w:rsid w:val="00241E11"/>
    <w:rsid w:val="002602CB"/>
    <w:rsid w:val="00265FDA"/>
    <w:rsid w:val="0027066A"/>
    <w:rsid w:val="00283C4F"/>
    <w:rsid w:val="00286296"/>
    <w:rsid w:val="00287E35"/>
    <w:rsid w:val="00290123"/>
    <w:rsid w:val="00291E46"/>
    <w:rsid w:val="00296EE9"/>
    <w:rsid w:val="002A02C5"/>
    <w:rsid w:val="002A3647"/>
    <w:rsid w:val="002B0295"/>
    <w:rsid w:val="002B19B7"/>
    <w:rsid w:val="002B2842"/>
    <w:rsid w:val="002B577B"/>
    <w:rsid w:val="002C0578"/>
    <w:rsid w:val="002D0CF6"/>
    <w:rsid w:val="002D3E0F"/>
    <w:rsid w:val="002E2BF3"/>
    <w:rsid w:val="002E4D75"/>
    <w:rsid w:val="002E52F1"/>
    <w:rsid w:val="002E5FE3"/>
    <w:rsid w:val="002E66D1"/>
    <w:rsid w:val="002E728A"/>
    <w:rsid w:val="002F4090"/>
    <w:rsid w:val="002F62F4"/>
    <w:rsid w:val="002F7232"/>
    <w:rsid w:val="00300D13"/>
    <w:rsid w:val="00301E38"/>
    <w:rsid w:val="003127BE"/>
    <w:rsid w:val="003150C6"/>
    <w:rsid w:val="003234FD"/>
    <w:rsid w:val="00325588"/>
    <w:rsid w:val="00344136"/>
    <w:rsid w:val="00344174"/>
    <w:rsid w:val="00362B18"/>
    <w:rsid w:val="003662F9"/>
    <w:rsid w:val="00366693"/>
    <w:rsid w:val="00371240"/>
    <w:rsid w:val="003751B1"/>
    <w:rsid w:val="00393DA9"/>
    <w:rsid w:val="00396A14"/>
    <w:rsid w:val="003A0215"/>
    <w:rsid w:val="003B47B9"/>
    <w:rsid w:val="003C0354"/>
    <w:rsid w:val="003C1447"/>
    <w:rsid w:val="003D109B"/>
    <w:rsid w:val="003D260C"/>
    <w:rsid w:val="003D2935"/>
    <w:rsid w:val="003D4761"/>
    <w:rsid w:val="003F1A67"/>
    <w:rsid w:val="003F2298"/>
    <w:rsid w:val="003F2FEE"/>
    <w:rsid w:val="003F3709"/>
    <w:rsid w:val="0041728C"/>
    <w:rsid w:val="00417485"/>
    <w:rsid w:val="00423174"/>
    <w:rsid w:val="00426C1D"/>
    <w:rsid w:val="0042729C"/>
    <w:rsid w:val="00432CE1"/>
    <w:rsid w:val="00434852"/>
    <w:rsid w:val="00451158"/>
    <w:rsid w:val="0045272D"/>
    <w:rsid w:val="00454C69"/>
    <w:rsid w:val="004632D1"/>
    <w:rsid w:val="004644A6"/>
    <w:rsid w:val="0046461D"/>
    <w:rsid w:val="00466EB5"/>
    <w:rsid w:val="00467A3C"/>
    <w:rsid w:val="00471D3F"/>
    <w:rsid w:val="004762D3"/>
    <w:rsid w:val="004912E1"/>
    <w:rsid w:val="00491D80"/>
    <w:rsid w:val="00493D32"/>
    <w:rsid w:val="004A114B"/>
    <w:rsid w:val="004A2827"/>
    <w:rsid w:val="004A456F"/>
    <w:rsid w:val="004B5286"/>
    <w:rsid w:val="004B5E80"/>
    <w:rsid w:val="004B729F"/>
    <w:rsid w:val="004B76E7"/>
    <w:rsid w:val="004B7BC2"/>
    <w:rsid w:val="004C5D07"/>
    <w:rsid w:val="004D25F9"/>
    <w:rsid w:val="004D2F1F"/>
    <w:rsid w:val="004D4B31"/>
    <w:rsid w:val="004E4411"/>
    <w:rsid w:val="004E7429"/>
    <w:rsid w:val="004F4B60"/>
    <w:rsid w:val="0050732B"/>
    <w:rsid w:val="0051085D"/>
    <w:rsid w:val="00511EEA"/>
    <w:rsid w:val="00516492"/>
    <w:rsid w:val="00516937"/>
    <w:rsid w:val="00531BC4"/>
    <w:rsid w:val="00535365"/>
    <w:rsid w:val="00536500"/>
    <w:rsid w:val="0054253E"/>
    <w:rsid w:val="00556F32"/>
    <w:rsid w:val="00575563"/>
    <w:rsid w:val="005815F9"/>
    <w:rsid w:val="0058450A"/>
    <w:rsid w:val="00591961"/>
    <w:rsid w:val="00593C37"/>
    <w:rsid w:val="005A0CF0"/>
    <w:rsid w:val="005A335E"/>
    <w:rsid w:val="005B2394"/>
    <w:rsid w:val="005B2582"/>
    <w:rsid w:val="005B4D84"/>
    <w:rsid w:val="005B504C"/>
    <w:rsid w:val="005D61A9"/>
    <w:rsid w:val="005E7AB9"/>
    <w:rsid w:val="005F0468"/>
    <w:rsid w:val="005F50CB"/>
    <w:rsid w:val="005F6BF8"/>
    <w:rsid w:val="00601586"/>
    <w:rsid w:val="00603FCD"/>
    <w:rsid w:val="006249C4"/>
    <w:rsid w:val="0062793E"/>
    <w:rsid w:val="00633928"/>
    <w:rsid w:val="00634CB8"/>
    <w:rsid w:val="00642998"/>
    <w:rsid w:val="00644B59"/>
    <w:rsid w:val="00650476"/>
    <w:rsid w:val="006606FF"/>
    <w:rsid w:val="00662019"/>
    <w:rsid w:val="006623D5"/>
    <w:rsid w:val="00683548"/>
    <w:rsid w:val="0069149F"/>
    <w:rsid w:val="006A069F"/>
    <w:rsid w:val="006A1F70"/>
    <w:rsid w:val="006B2E40"/>
    <w:rsid w:val="006B5E0E"/>
    <w:rsid w:val="006B6AB0"/>
    <w:rsid w:val="006C4D7B"/>
    <w:rsid w:val="006C723A"/>
    <w:rsid w:val="006C7D88"/>
    <w:rsid w:val="006D044E"/>
    <w:rsid w:val="006D5321"/>
    <w:rsid w:val="006E59BA"/>
    <w:rsid w:val="006F67F6"/>
    <w:rsid w:val="00704B98"/>
    <w:rsid w:val="00707C1E"/>
    <w:rsid w:val="00711EC8"/>
    <w:rsid w:val="00725F5C"/>
    <w:rsid w:val="00725F6B"/>
    <w:rsid w:val="00726253"/>
    <w:rsid w:val="00732A6F"/>
    <w:rsid w:val="007339CE"/>
    <w:rsid w:val="007359E5"/>
    <w:rsid w:val="00767A8B"/>
    <w:rsid w:val="00771660"/>
    <w:rsid w:val="00784EC4"/>
    <w:rsid w:val="00786B62"/>
    <w:rsid w:val="00795196"/>
    <w:rsid w:val="007B17A6"/>
    <w:rsid w:val="007B51AB"/>
    <w:rsid w:val="007D0FFC"/>
    <w:rsid w:val="007D484A"/>
    <w:rsid w:val="007D519F"/>
    <w:rsid w:val="007F2903"/>
    <w:rsid w:val="007F5BC9"/>
    <w:rsid w:val="00807707"/>
    <w:rsid w:val="008123A3"/>
    <w:rsid w:val="00814A28"/>
    <w:rsid w:val="0082020F"/>
    <w:rsid w:val="00821F7E"/>
    <w:rsid w:val="00825FD7"/>
    <w:rsid w:val="008263BE"/>
    <w:rsid w:val="00846896"/>
    <w:rsid w:val="00852BF8"/>
    <w:rsid w:val="00854E5F"/>
    <w:rsid w:val="00855034"/>
    <w:rsid w:val="00856498"/>
    <w:rsid w:val="00862CC5"/>
    <w:rsid w:val="00862D15"/>
    <w:rsid w:val="00864318"/>
    <w:rsid w:val="00870B15"/>
    <w:rsid w:val="00872F50"/>
    <w:rsid w:val="00873A33"/>
    <w:rsid w:val="008754A5"/>
    <w:rsid w:val="00891D04"/>
    <w:rsid w:val="008950B8"/>
    <w:rsid w:val="008954F9"/>
    <w:rsid w:val="008A140C"/>
    <w:rsid w:val="008B47CF"/>
    <w:rsid w:val="008B55F9"/>
    <w:rsid w:val="008B5F89"/>
    <w:rsid w:val="008C484F"/>
    <w:rsid w:val="008C6915"/>
    <w:rsid w:val="008C6C94"/>
    <w:rsid w:val="008D2D6A"/>
    <w:rsid w:val="008D4BBE"/>
    <w:rsid w:val="008D53D6"/>
    <w:rsid w:val="008D5521"/>
    <w:rsid w:val="008E7C6C"/>
    <w:rsid w:val="008F0315"/>
    <w:rsid w:val="008F3B3D"/>
    <w:rsid w:val="008F62B9"/>
    <w:rsid w:val="00901922"/>
    <w:rsid w:val="009047CD"/>
    <w:rsid w:val="00907066"/>
    <w:rsid w:val="00931C9A"/>
    <w:rsid w:val="009378AD"/>
    <w:rsid w:val="0095694C"/>
    <w:rsid w:val="009652DF"/>
    <w:rsid w:val="009666D9"/>
    <w:rsid w:val="0097156D"/>
    <w:rsid w:val="00976E93"/>
    <w:rsid w:val="00986A55"/>
    <w:rsid w:val="00992AAF"/>
    <w:rsid w:val="009A01B8"/>
    <w:rsid w:val="009B1104"/>
    <w:rsid w:val="009B3461"/>
    <w:rsid w:val="009C127E"/>
    <w:rsid w:val="009C2025"/>
    <w:rsid w:val="009C6EE2"/>
    <w:rsid w:val="009D1B97"/>
    <w:rsid w:val="009D3DB6"/>
    <w:rsid w:val="009D55CC"/>
    <w:rsid w:val="009F3381"/>
    <w:rsid w:val="009F3F54"/>
    <w:rsid w:val="009F5755"/>
    <w:rsid w:val="00A02670"/>
    <w:rsid w:val="00A17039"/>
    <w:rsid w:val="00A21756"/>
    <w:rsid w:val="00A278B1"/>
    <w:rsid w:val="00A33A86"/>
    <w:rsid w:val="00A33B2E"/>
    <w:rsid w:val="00A41C46"/>
    <w:rsid w:val="00A46585"/>
    <w:rsid w:val="00A57C0D"/>
    <w:rsid w:val="00A57D79"/>
    <w:rsid w:val="00A66EE8"/>
    <w:rsid w:val="00A733C5"/>
    <w:rsid w:val="00A93F0F"/>
    <w:rsid w:val="00A96874"/>
    <w:rsid w:val="00AA5CE9"/>
    <w:rsid w:val="00AB4EFF"/>
    <w:rsid w:val="00AD0E54"/>
    <w:rsid w:val="00AD1364"/>
    <w:rsid w:val="00AD3647"/>
    <w:rsid w:val="00AD4971"/>
    <w:rsid w:val="00AE1535"/>
    <w:rsid w:val="00AE3273"/>
    <w:rsid w:val="00AE33D1"/>
    <w:rsid w:val="00AE4362"/>
    <w:rsid w:val="00AF26BE"/>
    <w:rsid w:val="00AF2FC6"/>
    <w:rsid w:val="00AF3AA1"/>
    <w:rsid w:val="00AF7EBC"/>
    <w:rsid w:val="00B002EA"/>
    <w:rsid w:val="00B01726"/>
    <w:rsid w:val="00B01CBD"/>
    <w:rsid w:val="00B046ED"/>
    <w:rsid w:val="00B1040D"/>
    <w:rsid w:val="00B10CE8"/>
    <w:rsid w:val="00B136DC"/>
    <w:rsid w:val="00B22EC8"/>
    <w:rsid w:val="00B25680"/>
    <w:rsid w:val="00B327CF"/>
    <w:rsid w:val="00B332F3"/>
    <w:rsid w:val="00B37F95"/>
    <w:rsid w:val="00B444CA"/>
    <w:rsid w:val="00B44E6D"/>
    <w:rsid w:val="00B6376F"/>
    <w:rsid w:val="00B71CEA"/>
    <w:rsid w:val="00B8643B"/>
    <w:rsid w:val="00B8751C"/>
    <w:rsid w:val="00B879CE"/>
    <w:rsid w:val="00B920FE"/>
    <w:rsid w:val="00BA04CA"/>
    <w:rsid w:val="00BB3488"/>
    <w:rsid w:val="00BB4096"/>
    <w:rsid w:val="00BB6D50"/>
    <w:rsid w:val="00BB74A3"/>
    <w:rsid w:val="00BC05DD"/>
    <w:rsid w:val="00BC634E"/>
    <w:rsid w:val="00BE7AA4"/>
    <w:rsid w:val="00BF10CB"/>
    <w:rsid w:val="00BF23F3"/>
    <w:rsid w:val="00BF3E92"/>
    <w:rsid w:val="00BF53DF"/>
    <w:rsid w:val="00C0084F"/>
    <w:rsid w:val="00C06FDA"/>
    <w:rsid w:val="00C07EEC"/>
    <w:rsid w:val="00C16DF9"/>
    <w:rsid w:val="00C177D0"/>
    <w:rsid w:val="00C20E81"/>
    <w:rsid w:val="00C25C85"/>
    <w:rsid w:val="00C30B0F"/>
    <w:rsid w:val="00C31BDA"/>
    <w:rsid w:val="00C32227"/>
    <w:rsid w:val="00C33F65"/>
    <w:rsid w:val="00C343F9"/>
    <w:rsid w:val="00C36C27"/>
    <w:rsid w:val="00C42AEF"/>
    <w:rsid w:val="00C468C7"/>
    <w:rsid w:val="00C5369E"/>
    <w:rsid w:val="00C6115E"/>
    <w:rsid w:val="00C66509"/>
    <w:rsid w:val="00C84620"/>
    <w:rsid w:val="00C85DEC"/>
    <w:rsid w:val="00CA07A2"/>
    <w:rsid w:val="00CA2946"/>
    <w:rsid w:val="00CA2978"/>
    <w:rsid w:val="00CA7942"/>
    <w:rsid w:val="00CC7E54"/>
    <w:rsid w:val="00CD6154"/>
    <w:rsid w:val="00CE3DEE"/>
    <w:rsid w:val="00CF0EEC"/>
    <w:rsid w:val="00CF1972"/>
    <w:rsid w:val="00CF2723"/>
    <w:rsid w:val="00CF2C95"/>
    <w:rsid w:val="00D01E7D"/>
    <w:rsid w:val="00D026F6"/>
    <w:rsid w:val="00D10A2B"/>
    <w:rsid w:val="00D14FBC"/>
    <w:rsid w:val="00D175EE"/>
    <w:rsid w:val="00D22A72"/>
    <w:rsid w:val="00D25E8D"/>
    <w:rsid w:val="00D32F11"/>
    <w:rsid w:val="00D3703D"/>
    <w:rsid w:val="00D400CE"/>
    <w:rsid w:val="00D4093A"/>
    <w:rsid w:val="00D61D6B"/>
    <w:rsid w:val="00D64EF2"/>
    <w:rsid w:val="00D73345"/>
    <w:rsid w:val="00D73EF8"/>
    <w:rsid w:val="00D7611F"/>
    <w:rsid w:val="00D76A13"/>
    <w:rsid w:val="00D93CBC"/>
    <w:rsid w:val="00D95434"/>
    <w:rsid w:val="00DA02F6"/>
    <w:rsid w:val="00DA5110"/>
    <w:rsid w:val="00DA5463"/>
    <w:rsid w:val="00DA5E8A"/>
    <w:rsid w:val="00DA6250"/>
    <w:rsid w:val="00DD71F1"/>
    <w:rsid w:val="00DE0071"/>
    <w:rsid w:val="00DE7977"/>
    <w:rsid w:val="00DF4745"/>
    <w:rsid w:val="00E06D5D"/>
    <w:rsid w:val="00E1145A"/>
    <w:rsid w:val="00E14A2B"/>
    <w:rsid w:val="00E14C61"/>
    <w:rsid w:val="00E14DD1"/>
    <w:rsid w:val="00E1629D"/>
    <w:rsid w:val="00E33A2A"/>
    <w:rsid w:val="00E34723"/>
    <w:rsid w:val="00E34745"/>
    <w:rsid w:val="00E357C3"/>
    <w:rsid w:val="00E370D6"/>
    <w:rsid w:val="00E47531"/>
    <w:rsid w:val="00E54F96"/>
    <w:rsid w:val="00E55D36"/>
    <w:rsid w:val="00E60B36"/>
    <w:rsid w:val="00E6584A"/>
    <w:rsid w:val="00E6719B"/>
    <w:rsid w:val="00E67F26"/>
    <w:rsid w:val="00E73B64"/>
    <w:rsid w:val="00E776E4"/>
    <w:rsid w:val="00E77EDE"/>
    <w:rsid w:val="00E83139"/>
    <w:rsid w:val="00E9228C"/>
    <w:rsid w:val="00E94141"/>
    <w:rsid w:val="00E95892"/>
    <w:rsid w:val="00EA58ED"/>
    <w:rsid w:val="00EA69D8"/>
    <w:rsid w:val="00EB2A6B"/>
    <w:rsid w:val="00EB2B21"/>
    <w:rsid w:val="00EB30C4"/>
    <w:rsid w:val="00EB4C5D"/>
    <w:rsid w:val="00EC0ABE"/>
    <w:rsid w:val="00EC5A93"/>
    <w:rsid w:val="00ED118A"/>
    <w:rsid w:val="00ED7990"/>
    <w:rsid w:val="00EE51EB"/>
    <w:rsid w:val="00EE5B08"/>
    <w:rsid w:val="00EF6243"/>
    <w:rsid w:val="00EF66CC"/>
    <w:rsid w:val="00F04DAE"/>
    <w:rsid w:val="00F05159"/>
    <w:rsid w:val="00F05E15"/>
    <w:rsid w:val="00F2583E"/>
    <w:rsid w:val="00F26BC9"/>
    <w:rsid w:val="00F3012A"/>
    <w:rsid w:val="00F3047B"/>
    <w:rsid w:val="00F32123"/>
    <w:rsid w:val="00F34F52"/>
    <w:rsid w:val="00F35B7E"/>
    <w:rsid w:val="00F40F8E"/>
    <w:rsid w:val="00F4729F"/>
    <w:rsid w:val="00F53152"/>
    <w:rsid w:val="00F5748F"/>
    <w:rsid w:val="00F6503E"/>
    <w:rsid w:val="00F7426C"/>
    <w:rsid w:val="00F8485C"/>
    <w:rsid w:val="00F856C3"/>
    <w:rsid w:val="00F95C67"/>
    <w:rsid w:val="00F969C5"/>
    <w:rsid w:val="00F96C8F"/>
    <w:rsid w:val="00FA7A60"/>
    <w:rsid w:val="00FB1106"/>
    <w:rsid w:val="00FB543D"/>
    <w:rsid w:val="00FC317C"/>
    <w:rsid w:val="00FC40EE"/>
    <w:rsid w:val="00FC4114"/>
    <w:rsid w:val="00FD31E4"/>
    <w:rsid w:val="00FE0409"/>
    <w:rsid w:val="00FF07BC"/>
    <w:rsid w:val="00FF5353"/>
    <w:rsid w:val="00FF64C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32CE1"/>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 w:type="paragraph" w:customStyle="1" w:styleId="yiv3554605634msonormal">
    <w:name w:val="yiv3554605634msonormal"/>
    <w:basedOn w:val="Normal"/>
    <w:rsid w:val="009C2025"/>
    <w:pPr>
      <w:spacing w:before="100" w:beforeAutospacing="1" w:after="100" w:afterAutospacing="1" w:line="240" w:lineRule="auto"/>
      <w:jc w:val="left"/>
    </w:pPr>
  </w:style>
  <w:style w:type="paragraph" w:styleId="MapadoDocumento">
    <w:name w:val="Document Map"/>
    <w:basedOn w:val="Normal"/>
    <w:link w:val="MapadoDocumentoChar"/>
    <w:uiPriority w:val="99"/>
    <w:semiHidden/>
    <w:unhideWhenUsed/>
    <w:rsid w:val="009652DF"/>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965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432CE1"/>
    <w:pPr>
      <w:tabs>
        <w:tab w:val="left" w:pos="540"/>
        <w:tab w:val="left" w:pos="1260"/>
      </w:tabs>
      <w:autoSpaceDE w:val="0"/>
      <w:autoSpaceDN w:val="0"/>
      <w:spacing w:after="120" w:line="240" w:lineRule="atLeast"/>
      <w:jc w:val="left"/>
      <w:pPrChange w:id="0" w:author="Ana Paula S" w:date="2014-09-07T12:34:00Z">
        <w:pPr>
          <w:tabs>
            <w:tab w:val="left" w:pos="540"/>
            <w:tab w:val="left" w:pos="1260"/>
          </w:tabs>
          <w:autoSpaceDE w:val="0"/>
          <w:autoSpaceDN w:val="0"/>
          <w:spacing w:after="120" w:line="240" w:lineRule="atLeast"/>
        </w:pPr>
      </w:pPrChange>
    </w:pPr>
    <w:rPr>
      <w:i/>
      <w:iCs/>
      <w:snapToGrid w:val="0"/>
      <w:sz w:val="20"/>
      <w:szCs w:val="20"/>
      <w:lang w:eastAsia="en-US"/>
      <w:rPrChange w:id="0" w:author="Ana Paula S" w:date="2014-09-07T12:34:00Z">
        <w:rPr>
          <w:i/>
          <w:iCs/>
          <w:snapToGrid w:val="0"/>
          <w:color w:val="0000FF"/>
          <w:lang w:val="pt-BR" w:eastAsia="en-US" w:bidi="ar-SA"/>
        </w:rPr>
      </w:rPrChange>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233592"/>
  </w:style>
  <w:style w:type="paragraph" w:styleId="Reviso">
    <w:name w:val="Revision"/>
    <w:hidden/>
    <w:uiPriority w:val="99"/>
    <w:semiHidden/>
    <w:rsid w:val="00E6584A"/>
    <w:rPr>
      <w:rFonts w:ascii="Times New Roman" w:hAnsi="Times New Roman"/>
      <w:sz w:val="24"/>
      <w:szCs w:val="24"/>
    </w:rPr>
  </w:style>
  <w:style w:type="paragraph" w:customStyle="1" w:styleId="yiv3554605634msonormal">
    <w:name w:val="yiv3554605634msonormal"/>
    <w:basedOn w:val="Normal"/>
    <w:rsid w:val="009C2025"/>
    <w:pPr>
      <w:spacing w:before="100" w:beforeAutospacing="1" w:after="100" w:afterAutospacing="1" w:line="240" w:lineRule="auto"/>
      <w:jc w:val="left"/>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5.png"/><Relationship Id="rId26" Type="http://schemas.openxmlformats.org/officeDocument/2006/relationships/header" Target="header7.xm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oter" Target="footer1.xm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package" Target="embeddings/Documento_do_Microsoft_Office_Word1.docx"/><Relationship Id="rId22" Type="http://schemas.openxmlformats.org/officeDocument/2006/relationships/image" Target="media/image9.jpeg"/><Relationship Id="rId27"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B2D3F8F0-40C8-4CFB-858F-8B284CE33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60</Pages>
  <Words>9129</Words>
  <Characters>49300</Characters>
  <Application>Microsoft Office Word</Application>
  <DocSecurity>0</DocSecurity>
  <Lines>410</Lines>
  <Paragraphs>116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vt:lpstr>
      <vt:lpstr>Template</vt:lpstr>
    </vt:vector>
  </TitlesOfParts>
  <Company>COP</Company>
  <LinksUpToDate>false</LinksUpToDate>
  <CharactersWithSpaces>58313</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Diney</cp:lastModifiedBy>
  <cp:revision>663</cp:revision>
  <cp:lastPrinted>2007-10-23T21:29:00Z</cp:lastPrinted>
  <dcterms:created xsi:type="dcterms:W3CDTF">2014-07-24T11:30:00Z</dcterms:created>
  <dcterms:modified xsi:type="dcterms:W3CDTF">2014-09-14T03:42:00Z</dcterms:modified>
  <cp:category>IBTA</cp:category>
</cp:coreProperties>
</file>